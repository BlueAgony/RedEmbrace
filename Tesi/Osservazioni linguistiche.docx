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F3A" w:rsidRPr="00573A70" w:rsidRDefault="00D75F3A" w:rsidP="00D75F3A">
      <w:pPr>
        <w:pStyle w:val="Titolo1"/>
        <w:jc w:val="center"/>
        <w:rPr>
          <w:rFonts w:ascii="Times New Roman" w:hAnsi="Times New Roman" w:cs="Times New Roman"/>
          <w:lang w:eastAsia="it-IT"/>
        </w:rPr>
      </w:pPr>
      <w:bookmarkStart w:id="0" w:name="_Toc44085242"/>
      <w:r w:rsidRPr="00573A70">
        <w:rPr>
          <w:rFonts w:ascii="Times New Roman" w:hAnsi="Times New Roman" w:cs="Times New Roman"/>
          <w:lang w:eastAsia="it-IT"/>
        </w:rPr>
        <w:t>Osservazioni linguistiche</w:t>
      </w:r>
      <w:bookmarkEnd w:id="0"/>
    </w:p>
    <w:p w:rsidR="00D75F3A" w:rsidRPr="00573A70" w:rsidRDefault="00D75F3A" w:rsidP="00D75F3A">
      <w:pPr>
        <w:rPr>
          <w:rFonts w:ascii="Times New Roman" w:hAnsi="Times New Roman" w:cs="Times New Roman"/>
          <w:lang w:eastAsia="it-IT"/>
        </w:rPr>
      </w:pPr>
    </w:p>
    <w:p w:rsidR="00D75F3A" w:rsidRPr="00573A70" w:rsidRDefault="00D75F3A" w:rsidP="00D75F3A">
      <w:pPr>
        <w:pStyle w:val="Titolo3"/>
        <w:spacing w:line="360" w:lineRule="auto"/>
        <w:rPr>
          <w:rFonts w:ascii="Times New Roman" w:hAnsi="Times New Roman" w:cs="Times New Roman"/>
        </w:rPr>
      </w:pPr>
      <w:bookmarkStart w:id="1" w:name="_Toc44085243"/>
      <w:r w:rsidRPr="00573A70">
        <w:rPr>
          <w:rFonts w:ascii="Times New Roman" w:hAnsi="Times New Roman" w:cs="Times New Roman"/>
        </w:rPr>
        <w:t>Genere letterario</w:t>
      </w:r>
      <w:bookmarkEnd w:id="1"/>
    </w:p>
    <w:p w:rsidR="00D75F3A" w:rsidRDefault="00D75F3A" w:rsidP="00D75F3A">
      <w:pPr>
        <w:spacing w:line="360" w:lineRule="auto"/>
        <w:rPr>
          <w:rFonts w:ascii="Times New Roman" w:hAnsi="Times New Roman" w:cs="Times New Roman"/>
          <w:lang w:eastAsia="it-IT"/>
        </w:rPr>
      </w:pPr>
      <w:r w:rsidRPr="00573A70">
        <w:rPr>
          <w:rFonts w:ascii="Times New Roman" w:hAnsi="Times New Roman" w:cs="Times New Roman"/>
          <w:lang w:eastAsia="it-IT"/>
        </w:rPr>
        <w:t xml:space="preserve">Essendo </w:t>
      </w:r>
      <w:r w:rsidRPr="00573A70">
        <w:rPr>
          <w:rFonts w:ascii="Times New Roman" w:hAnsi="Times New Roman" w:cs="Times New Roman"/>
          <w:i/>
          <w:lang w:eastAsia="it-IT"/>
        </w:rPr>
        <w:t>Red Embrace</w:t>
      </w:r>
      <w:r w:rsidRPr="00573A70">
        <w:rPr>
          <w:rFonts w:ascii="Times New Roman" w:hAnsi="Times New Roman" w:cs="Times New Roman"/>
          <w:lang w:eastAsia="it-IT"/>
        </w:rPr>
        <w:t xml:space="preserve"> una visual novel, ovvero una forma di romanzo visivo interattivo, è possibile inserirlo in un classico genere letterario che, data la trama e gli elementi vampireschi, coincide con la letteratura per adulti di tipo fantasy romantico. Il fantasy romantico è un sottogenere del fantasy in cui prevalgono storie e intrighi amorosi passionali, spesso omossessuali, come nel caso in oggetto. All’interno del gioco infatti, il personaggio principale di nome Ash (è possibile modificare il nome) avrà a che fare esclusivamente con altri personaggi di sesso maschile, intrattenendo con la maggior parte di loro relazioni di tipo amoroso.  Questo perché ogni route giocabile, che si distingue per l’NPC</w:t>
      </w:r>
      <w:r w:rsidRPr="00573A70">
        <w:rPr>
          <w:rStyle w:val="Rimandonotaapidipagina"/>
          <w:rFonts w:ascii="Times New Roman" w:hAnsi="Times New Roman" w:cs="Times New Roman"/>
          <w:lang w:eastAsia="it-IT"/>
        </w:rPr>
        <w:footnoteReference w:id="1"/>
      </w:r>
      <w:r w:rsidRPr="00573A70">
        <w:rPr>
          <w:rFonts w:ascii="Times New Roman" w:hAnsi="Times New Roman" w:cs="Times New Roman"/>
          <w:lang w:eastAsia="it-IT"/>
        </w:rPr>
        <w:t xml:space="preserve"> protagonista (uno fra Isaac, Dominic, Rex e Luka</w:t>
      </w:r>
      <w:r>
        <w:rPr>
          <w:rFonts w:ascii="Times New Roman" w:hAnsi="Times New Roman" w:cs="Times New Roman"/>
          <w:lang w:eastAsia="it-IT"/>
        </w:rPr>
        <w:t xml:space="preserve">), </w:t>
      </w:r>
      <w:r w:rsidRPr="00573A70">
        <w:rPr>
          <w:rFonts w:ascii="Times New Roman" w:hAnsi="Times New Roman" w:cs="Times New Roman"/>
          <w:lang w:eastAsia="it-IT"/>
        </w:rPr>
        <w:t xml:space="preserve">ha sempre come caratteristica principale l’innamorarsi dei due personaggi, a priori dalle scelte effettuate dal giocatore, che </w:t>
      </w:r>
      <w:r w:rsidRPr="00573A70">
        <w:rPr>
          <w:rFonts w:ascii="Times New Roman" w:hAnsi="Times New Roman" w:cs="Times New Roman"/>
          <w:lang w:eastAsia="it-IT"/>
        </w:rPr>
        <w:lastRenderedPageBreak/>
        <w:t xml:space="preserve">al massimo determinano se l’amore </w:t>
      </w:r>
      <w:r>
        <w:rPr>
          <w:rFonts w:ascii="Times New Roman" w:hAnsi="Times New Roman" w:cs="Times New Roman"/>
          <w:lang w:eastAsia="it-IT"/>
        </w:rPr>
        <w:t>terminerà con</w:t>
      </w:r>
      <w:r w:rsidRPr="00573A70">
        <w:rPr>
          <w:rFonts w:ascii="Times New Roman" w:hAnsi="Times New Roman" w:cs="Times New Roman"/>
          <w:lang w:eastAsia="it-IT"/>
        </w:rPr>
        <w:t xml:space="preserve"> un </w:t>
      </w:r>
      <w:r w:rsidRPr="00573A70">
        <w:rPr>
          <w:rFonts w:ascii="Times New Roman" w:hAnsi="Times New Roman" w:cs="Times New Roman"/>
          <w:i/>
          <w:lang w:eastAsia="it-IT"/>
        </w:rPr>
        <w:t>“…e vissero</w:t>
      </w:r>
      <w:r>
        <w:rPr>
          <w:rFonts w:ascii="Times New Roman" w:hAnsi="Times New Roman" w:cs="Times New Roman"/>
          <w:i/>
          <w:lang w:eastAsia="it-IT"/>
        </w:rPr>
        <w:t xml:space="preserve"> per sempre</w:t>
      </w:r>
      <w:r w:rsidRPr="00573A70">
        <w:rPr>
          <w:rFonts w:ascii="Times New Roman" w:hAnsi="Times New Roman" w:cs="Times New Roman"/>
          <w:i/>
          <w:lang w:eastAsia="it-IT"/>
        </w:rPr>
        <w:t xml:space="preserve"> felici e contenti” </w:t>
      </w:r>
      <w:r w:rsidRPr="00573A70">
        <w:rPr>
          <w:rFonts w:ascii="Times New Roman" w:hAnsi="Times New Roman" w:cs="Times New Roman"/>
          <w:lang w:eastAsia="it-IT"/>
        </w:rPr>
        <w:t>o</w:t>
      </w:r>
      <w:r>
        <w:rPr>
          <w:rFonts w:ascii="Times New Roman" w:hAnsi="Times New Roman" w:cs="Times New Roman"/>
          <w:lang w:eastAsia="it-IT"/>
        </w:rPr>
        <w:t xml:space="preserve"> con un finale tragico.</w:t>
      </w:r>
    </w:p>
    <w:p w:rsidR="00D75F3A" w:rsidRDefault="00D75F3A" w:rsidP="00B31E2F">
      <w:pPr>
        <w:spacing w:line="360" w:lineRule="auto"/>
        <w:ind w:firstLine="708"/>
        <w:rPr>
          <w:rFonts w:ascii="Times New Roman" w:hAnsi="Times New Roman" w:cs="Times New Roman"/>
          <w:lang w:eastAsia="it-IT"/>
        </w:rPr>
      </w:pPr>
      <w:r w:rsidRPr="00573A70">
        <w:rPr>
          <w:rFonts w:ascii="Times New Roman" w:hAnsi="Times New Roman" w:cs="Times New Roman"/>
          <w:lang w:eastAsia="it-IT"/>
        </w:rPr>
        <w:t xml:space="preserve">L’aggiunta del “per adulti” nella classificazione di prima non è casuale, inoltre, perché non solo il testo è ricco di parole volgari, ma vengono anche descritte e visivamente accennate scene d’amore carnale, ovviamente non adatte ad un pubblico troppo giovane.  </w:t>
      </w:r>
    </w:p>
    <w:p w:rsidR="00B31E2F" w:rsidRDefault="00B31E2F" w:rsidP="00B31E2F">
      <w:pPr>
        <w:spacing w:line="360" w:lineRule="auto"/>
        <w:ind w:firstLine="708"/>
        <w:rPr>
          <w:rFonts w:ascii="Times New Roman" w:hAnsi="Times New Roman" w:cs="Times New Roman"/>
          <w:lang w:eastAsia="it-IT"/>
        </w:rPr>
      </w:pPr>
    </w:p>
    <w:p w:rsidR="00B31E2F" w:rsidRDefault="00B31E2F" w:rsidP="00B31E2F">
      <w:pPr>
        <w:spacing w:line="360" w:lineRule="auto"/>
        <w:ind w:firstLine="708"/>
        <w:rPr>
          <w:rFonts w:ascii="Times New Roman" w:hAnsi="Times New Roman" w:cs="Times New Roman"/>
          <w:lang w:eastAsia="it-IT"/>
        </w:rPr>
      </w:pPr>
    </w:p>
    <w:p w:rsidR="00D75F3A" w:rsidRDefault="00D75F3A" w:rsidP="00D75F3A">
      <w:pPr>
        <w:pStyle w:val="Titolo3"/>
        <w:spacing w:line="360" w:lineRule="auto"/>
        <w:jc w:val="left"/>
        <w:rPr>
          <w:rFonts w:ascii="Times New Roman" w:hAnsi="Times New Roman" w:cs="Times New Roman"/>
          <w:lang w:eastAsia="it-IT"/>
        </w:rPr>
      </w:pPr>
      <w:bookmarkStart w:id="2" w:name="_Toc44085244"/>
      <w:r w:rsidRPr="0091408E">
        <w:rPr>
          <w:rFonts w:ascii="Times New Roman" w:hAnsi="Times New Roman" w:cs="Times New Roman"/>
          <w:lang w:eastAsia="it-IT"/>
        </w:rPr>
        <w:t>Stile narrativo</w:t>
      </w:r>
      <w:bookmarkEnd w:id="2"/>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 xml:space="preserve">Il racconto è portato avanti da un narratore interno, definito anche “io narrante”, che coincide con il protagonista e quindi di conseguenza con il giocatore. Grazie all’utilizzo della tecnica della focalizzazione interna è possibile conoscere i sentimenti e pensieri del personaggio, ma allo stesso tempo seguire il corso dei fatti insieme a lui (e.g. </w:t>
      </w:r>
      <w:r w:rsidRPr="00B04BC1">
        <w:rPr>
          <w:rFonts w:ascii="Times New Roman" w:hAnsi="Times New Roman" w:cs="Times New Roman"/>
          <w:lang w:eastAsia="it-IT"/>
        </w:rPr>
        <w:t>"And here I am, staring at the whirring milkshake blender, bored out of my mind…"</w:t>
      </w:r>
      <w:r>
        <w:rPr>
          <w:rFonts w:ascii="Times New Roman" w:hAnsi="Times New Roman" w:cs="Times New Roman"/>
          <w:lang w:eastAsia="it-IT"/>
        </w:rPr>
        <w:t>→</w:t>
      </w:r>
      <w:r w:rsidRPr="002C019D">
        <w:rPr>
          <w:rFonts w:ascii="Times New Roman" w:hAnsi="Times New Roman" w:cs="Times New Roman"/>
          <w:lang w:eastAsia="it-IT"/>
        </w:rPr>
        <w:t>"Ed eccomi qui, a fissare il frullatore che gira rumorosamente, annoiato a morte…"</w:t>
      </w:r>
      <w:r>
        <w:rPr>
          <w:rFonts w:ascii="Times New Roman" w:hAnsi="Times New Roman" w:cs="Times New Roman"/>
          <w:lang w:eastAsia="it-IT"/>
        </w:rPr>
        <w:t xml:space="preserve">). La lettura, inoltre, viene resa ancora più immersiva dall’uso del tempo presente che caratterizza tutta la narrazione, sono pochi infatti i casi, solitamente flashback, che riportano all’uso di un tempo del </w:t>
      </w:r>
      <w:r>
        <w:rPr>
          <w:rFonts w:ascii="Times New Roman" w:hAnsi="Times New Roman" w:cs="Times New Roman"/>
          <w:lang w:eastAsia="it-IT"/>
        </w:rPr>
        <w:lastRenderedPageBreak/>
        <w:t xml:space="preserve">passato. Pertanto, il racconto si presenta in maniera complessivamente lineare. </w:t>
      </w: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 xml:space="preserve">All’io narrante, contrassegnato dalla lettera “n” al principio di ogni stringa, si alternano poi numerosissimi dialoghi. Il testo risulta dunque molto ricco di discorsi diretti che spesso presentano un lessico estremamente colorito. Non è raro infatti l’uso di turpiloqui e espressioni volgari (e.g. “fucking”, “shit”, “asshole”, ecc.). </w:t>
      </w: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Da qui si può facilmente dedurre che il registro è basso e colloquiale, strettamente legato al linguaggio giovanile e alla cultura americana.</w:t>
      </w:r>
    </w:p>
    <w:p w:rsidR="00D75F3A" w:rsidRPr="0090209B"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 xml:space="preserve">La presenza di molti dialoghi comporta necessariamente un altro elemento degno di nota, ovvero la caratterizzazione dei personaggi. Il protagonista, così come Dominic, Isaac, Rex, Luka e altri personaggi minori, presentano ognuno un modo di parlare personale che li contraddistingue e ne esprime a fondo la personalità. Isaac è fondamentalmente un viscido uomo d’affari con un forte potere persuasivo.  La sua parlata risulta sempre molto composta e pacata, raramente si scompone e pertanto difficilmente utilizza espressioni volgari. Al contrario, il livello dei suoi dialoghi tende a risollevare lievemente il </w:t>
      </w:r>
      <w:r>
        <w:rPr>
          <w:rFonts w:ascii="Times New Roman" w:hAnsi="Times New Roman" w:cs="Times New Roman"/>
          <w:lang w:eastAsia="it-IT"/>
        </w:rPr>
        <w:lastRenderedPageBreak/>
        <w:t xml:space="preserve">registro con l’uso di parole più ricercate (e.g. </w:t>
      </w:r>
      <w:r w:rsidRPr="005C2759">
        <w:rPr>
          <w:rFonts w:ascii="Times New Roman" w:hAnsi="Times New Roman" w:cs="Times New Roman"/>
          <w:lang w:eastAsia="it-IT"/>
        </w:rPr>
        <w:t>"To put it bluntly – humans who learn about what goes on here at night? They ge</w:t>
      </w:r>
      <w:r>
        <w:rPr>
          <w:rFonts w:ascii="Times New Roman" w:hAnsi="Times New Roman" w:cs="Times New Roman"/>
          <w:lang w:eastAsia="it-IT"/>
        </w:rPr>
        <w:t>t dealt with quite expediently.</w:t>
      </w:r>
      <w:r w:rsidRPr="005C2759">
        <w:rPr>
          <w:rFonts w:ascii="Times New Roman" w:hAnsi="Times New Roman" w:cs="Times New Roman"/>
          <w:lang w:eastAsia="it-IT"/>
        </w:rPr>
        <w:t>"</w:t>
      </w:r>
      <w:r>
        <w:rPr>
          <w:rFonts w:ascii="Times New Roman" w:hAnsi="Times New Roman" w:cs="Times New Roman"/>
          <w:lang w:eastAsia="it-IT"/>
        </w:rPr>
        <w:t xml:space="preserve"> → </w:t>
      </w:r>
      <w:r w:rsidRPr="005C2759">
        <w:rPr>
          <w:rFonts w:ascii="Times New Roman" w:hAnsi="Times New Roman" w:cs="Times New Roman"/>
          <w:lang w:eastAsia="it-IT"/>
        </w:rPr>
        <w:t xml:space="preserve">"In poche parole: degli umani che vengono a sapere cosa succede da queste parti la notte? Se ne </w:t>
      </w:r>
      <w:r>
        <w:rPr>
          <w:rFonts w:ascii="Times New Roman" w:hAnsi="Times New Roman" w:cs="Times New Roman"/>
          <w:lang w:eastAsia="it-IT"/>
        </w:rPr>
        <w:t>occupano piuttosto celermente.</w:t>
      </w:r>
      <w:r w:rsidRPr="005C2759">
        <w:rPr>
          <w:rFonts w:ascii="Times New Roman" w:hAnsi="Times New Roman" w:cs="Times New Roman"/>
          <w:lang w:eastAsia="it-IT"/>
        </w:rPr>
        <w:t>"</w:t>
      </w:r>
      <w:r>
        <w:rPr>
          <w:rFonts w:ascii="Times New Roman" w:hAnsi="Times New Roman" w:cs="Times New Roman"/>
          <w:lang w:eastAsia="it-IT"/>
        </w:rPr>
        <w:t xml:space="preserve">). Rex invece è l’esatto opposto, aggressivo e istintivo, utilizza frequentemente parolacce e colloquialismi, facendo trasparire un carattere focoso e anche fortemente immaturo (e.g. </w:t>
      </w:r>
      <w:r w:rsidRPr="0090209B">
        <w:rPr>
          <w:rFonts w:ascii="Times New Roman" w:hAnsi="Times New Roman" w:cs="Times New Roman"/>
          <w:lang w:eastAsia="it-IT"/>
        </w:rPr>
        <w:t>"He was awesome, real strong, but we thought that was just 'cuz he pumped a shit-ton of i</w:t>
      </w:r>
      <w:r>
        <w:rPr>
          <w:rFonts w:ascii="Times New Roman" w:hAnsi="Times New Roman" w:cs="Times New Roman"/>
          <w:lang w:eastAsia="it-IT"/>
        </w:rPr>
        <w:t>ron.</w:t>
      </w:r>
      <w:r w:rsidRPr="0090209B">
        <w:rPr>
          <w:rFonts w:ascii="Times New Roman" w:hAnsi="Times New Roman" w:cs="Times New Roman"/>
          <w:lang w:eastAsia="it-IT"/>
        </w:rPr>
        <w:t>"</w:t>
      </w:r>
      <w:r>
        <w:rPr>
          <w:rFonts w:ascii="Times New Roman" w:hAnsi="Times New Roman" w:cs="Times New Roman"/>
          <w:lang w:eastAsia="it-IT"/>
        </w:rPr>
        <w:t>→</w:t>
      </w:r>
      <w:r w:rsidRPr="0090209B">
        <w:t xml:space="preserve"> </w:t>
      </w:r>
      <w:r w:rsidRPr="0090209B">
        <w:rPr>
          <w:rFonts w:ascii="Times New Roman" w:hAnsi="Times New Roman" w:cs="Times New Roman"/>
          <w:lang w:eastAsia="it-IT"/>
        </w:rPr>
        <w:t>"Era fantastico, fortissimo, ma pensavo fosse solo perché era fiss</w:t>
      </w:r>
      <w:r>
        <w:rPr>
          <w:rFonts w:ascii="Times New Roman" w:hAnsi="Times New Roman" w:cs="Times New Roman"/>
          <w:lang w:eastAsia="it-IT"/>
        </w:rPr>
        <w:t>o in palestra a sollevare pesi.”). Dominic e Luka si trovano più verso il centro di questo immaginario spettro appena delineato. Il primo ha un carattere incredibilmente riservato, tant’è che nei primi dialoghi parla molto poco e utilizzando frasi secche e brevi</w:t>
      </w:r>
      <w:r w:rsidRPr="00256967">
        <w:t xml:space="preserve"> </w:t>
      </w:r>
      <w:r w:rsidRPr="00256967">
        <w:rPr>
          <w:rFonts w:ascii="Times New Roman" w:hAnsi="Times New Roman" w:cs="Times New Roman"/>
        </w:rPr>
        <w:t>(e.g.</w:t>
      </w:r>
      <w:r>
        <w:t xml:space="preserve"> </w:t>
      </w:r>
      <w:r w:rsidRPr="00256967">
        <w:rPr>
          <w:rFonts w:ascii="Times New Roman" w:hAnsi="Times New Roman" w:cs="Times New Roman"/>
          <w:lang w:eastAsia="it-IT"/>
        </w:rPr>
        <w:t xml:space="preserve">mcp "The electricity's on… </w:t>
      </w:r>
      <w:r w:rsidRPr="00016D70">
        <w:rPr>
          <w:rFonts w:ascii="Times New Roman" w:hAnsi="Times New Roman" w:cs="Times New Roman"/>
          <w:lang w:val="en-US" w:eastAsia="it-IT"/>
        </w:rPr>
        <w:t xml:space="preserve">Wow, do people actually still use this place? </w:t>
      </w:r>
      <w:r w:rsidRPr="00DF2CA0">
        <w:rPr>
          <w:rFonts w:ascii="Times New Roman" w:hAnsi="Times New Roman" w:cs="Times New Roman"/>
          <w:lang w:eastAsia="it-IT"/>
        </w:rPr>
        <w:t xml:space="preserve">", dp "…Seems like it." → mcp "C'è elettricità… </w:t>
      </w:r>
      <w:r w:rsidRPr="00256967">
        <w:rPr>
          <w:rFonts w:ascii="Times New Roman" w:hAnsi="Times New Roman" w:cs="Times New Roman"/>
          <w:lang w:eastAsia="it-IT"/>
        </w:rPr>
        <w:t>Wow, vuol dire che davvero le persone usano ancora questo posto? "</w:t>
      </w:r>
      <w:r>
        <w:rPr>
          <w:rFonts w:ascii="Times New Roman" w:hAnsi="Times New Roman" w:cs="Times New Roman"/>
          <w:lang w:eastAsia="it-IT"/>
        </w:rPr>
        <w:t xml:space="preserve">, </w:t>
      </w:r>
      <w:r w:rsidRPr="00256967">
        <w:rPr>
          <w:rFonts w:ascii="Times New Roman" w:hAnsi="Times New Roman" w:cs="Times New Roman"/>
          <w:lang w:eastAsia="it-IT"/>
        </w:rPr>
        <w:t>dp "…A quanto pare."</w:t>
      </w:r>
      <w:r>
        <w:rPr>
          <w:rFonts w:ascii="Times New Roman" w:hAnsi="Times New Roman" w:cs="Times New Roman"/>
          <w:lang w:eastAsia="it-IT"/>
        </w:rPr>
        <w:t xml:space="preserve">); il secondo, data la giovane età, è alquanto ingenuo e poco sicuro di sé. Ciò si manifesta in un tono particolarmente scocciato nella maggior </w:t>
      </w:r>
      <w:r w:rsidR="00641F34">
        <w:rPr>
          <w:rFonts w:ascii="Times New Roman" w:hAnsi="Times New Roman" w:cs="Times New Roman"/>
          <w:lang w:eastAsia="it-IT"/>
        </w:rPr>
        <w:t xml:space="preserve">parte </w:t>
      </w:r>
      <w:r>
        <w:rPr>
          <w:rFonts w:ascii="Times New Roman" w:hAnsi="Times New Roman" w:cs="Times New Roman"/>
          <w:lang w:eastAsia="it-IT"/>
        </w:rPr>
        <w:t xml:space="preserve">dei casi e nel suo incespicare </w:t>
      </w:r>
      <w:r>
        <w:rPr>
          <w:rFonts w:ascii="Times New Roman" w:hAnsi="Times New Roman" w:cs="Times New Roman"/>
          <w:lang w:eastAsia="it-IT"/>
        </w:rPr>
        <w:lastRenderedPageBreak/>
        <w:t xml:space="preserve">ogni volta che si ritrova in una situazione imbarazzante.  </w:t>
      </w:r>
      <w:r w:rsidRPr="00016D70">
        <w:rPr>
          <w:rFonts w:ascii="Times New Roman" w:hAnsi="Times New Roman" w:cs="Times New Roman"/>
          <w:lang w:val="en-US" w:eastAsia="it-IT"/>
        </w:rPr>
        <w:t xml:space="preserve">(e.g. "P-p-pervert! I'm not gonna drink that!" </w:t>
      </w:r>
      <w:r w:rsidRPr="00BC060C">
        <w:rPr>
          <w:rFonts w:ascii="Times New Roman" w:hAnsi="Times New Roman" w:cs="Times New Roman"/>
          <w:lang w:eastAsia="it-IT"/>
        </w:rPr>
        <w:t>→ "P-p-pervertito! Non lo voglio più bere!"</w:t>
      </w:r>
      <w:r>
        <w:rPr>
          <w:rFonts w:ascii="Times New Roman" w:hAnsi="Times New Roman" w:cs="Times New Roman"/>
          <w:lang w:eastAsia="it-IT"/>
        </w:rPr>
        <w:t xml:space="preserve">). </w:t>
      </w:r>
    </w:p>
    <w:p w:rsidR="00D75F3A" w:rsidRDefault="00D75F3A" w:rsidP="00D75F3A">
      <w:pPr>
        <w:spacing w:line="360" w:lineRule="auto"/>
        <w:ind w:firstLine="708"/>
        <w:rPr>
          <w:rFonts w:ascii="Times New Roman" w:hAnsi="Times New Roman" w:cs="Times New Roman"/>
          <w:lang w:eastAsia="it-IT"/>
        </w:rPr>
      </w:pPr>
      <w:r>
        <w:rPr>
          <w:rFonts w:ascii="Times New Roman" w:hAnsi="Times New Roman" w:cs="Times New Roman"/>
          <w:lang w:eastAsia="it-IT"/>
        </w:rPr>
        <w:t>Le caratteristiche del testo appena presentate hanno fatto sorgere una serie di problematiche durante il processo traduttivo che verranno esposte nei paragrafi successivi.</w:t>
      </w:r>
    </w:p>
    <w:p w:rsidR="00D75F3A" w:rsidRDefault="00D75F3A" w:rsidP="00D75F3A">
      <w:pPr>
        <w:spacing w:line="360" w:lineRule="auto"/>
        <w:rPr>
          <w:rFonts w:ascii="Times New Roman" w:eastAsiaTheme="majorEastAsia" w:hAnsi="Times New Roman" w:cs="Times New Roman"/>
          <w:color w:val="1F3763" w:themeColor="accent1" w:themeShade="7F"/>
          <w:sz w:val="24"/>
          <w:szCs w:val="24"/>
          <w:lang w:eastAsia="it-IT"/>
        </w:rPr>
      </w:pPr>
    </w:p>
    <w:p w:rsidR="00D75F3A" w:rsidRDefault="00D75F3A" w:rsidP="00D75F3A">
      <w:pPr>
        <w:spacing w:line="360" w:lineRule="auto"/>
        <w:rPr>
          <w:rFonts w:ascii="Times New Roman" w:eastAsiaTheme="majorEastAsia" w:hAnsi="Times New Roman" w:cs="Times New Roman"/>
          <w:color w:val="1F3763" w:themeColor="accent1" w:themeShade="7F"/>
          <w:sz w:val="24"/>
          <w:szCs w:val="24"/>
          <w:lang w:eastAsia="it-IT"/>
        </w:rPr>
      </w:pPr>
      <w:r>
        <w:rPr>
          <w:rFonts w:ascii="Times New Roman" w:eastAsiaTheme="majorEastAsia" w:hAnsi="Times New Roman" w:cs="Times New Roman"/>
          <w:color w:val="1F3763" w:themeColor="accent1" w:themeShade="7F"/>
          <w:sz w:val="24"/>
          <w:szCs w:val="24"/>
          <w:lang w:eastAsia="it-IT"/>
        </w:rPr>
        <w:t xml:space="preserve">Approccio alla traduzione </w:t>
      </w:r>
    </w:p>
    <w:p w:rsidR="00D75F3A" w:rsidRDefault="00D75F3A" w:rsidP="00D75F3A">
      <w:pPr>
        <w:spacing w:line="360" w:lineRule="auto"/>
        <w:rPr>
          <w:rFonts w:ascii="Times New Roman" w:hAnsi="Times New Roman" w:cs="Times New Roman"/>
          <w:lang w:eastAsia="it-IT"/>
        </w:rPr>
      </w:pPr>
      <w:r w:rsidRPr="00736971">
        <w:rPr>
          <w:rFonts w:ascii="Times New Roman" w:hAnsi="Times New Roman" w:cs="Times New Roman"/>
          <w:lang w:eastAsia="it-IT"/>
        </w:rPr>
        <w:t>Pr</w:t>
      </w:r>
      <w:r>
        <w:rPr>
          <w:rFonts w:ascii="Times New Roman" w:hAnsi="Times New Roman" w:cs="Times New Roman"/>
          <w:lang w:eastAsia="it-IT"/>
        </w:rPr>
        <w:t xml:space="preserve">ima di iniziare a tradurre è stato necessario giocare </w:t>
      </w:r>
      <w:r>
        <w:rPr>
          <w:rFonts w:ascii="Times New Roman" w:hAnsi="Times New Roman" w:cs="Times New Roman"/>
          <w:i/>
          <w:lang w:eastAsia="it-IT"/>
        </w:rPr>
        <w:t xml:space="preserve">Red Embrace </w:t>
      </w:r>
      <w:r>
        <w:rPr>
          <w:rFonts w:ascii="Times New Roman" w:hAnsi="Times New Roman" w:cs="Times New Roman"/>
          <w:lang w:eastAsia="it-IT"/>
        </w:rPr>
        <w:t>nella sua interezza, in modo da avere un’idea generale della trama e delle caratteristiche che lo contraddistinguono. Una volta portato a termine il lavoro di comprensione del testo, è risultato fondamentale avvalersi di diversi strumenti come documenti sulla scrittura creativa e, ovviamente, dizionari bilingue e monolingue per proseguire nella trasposizione vera e propria verso l’italiano. La cultura americana che permea la narrazione, inoltre, ha reso a volte necessaria una ricerca approfondita su determinati aspetti che mancano nella cultura di arrivo. Infine</w:t>
      </w:r>
      <w:r w:rsidR="00641F34">
        <w:rPr>
          <w:rFonts w:ascii="Times New Roman" w:hAnsi="Times New Roman" w:cs="Times New Roman"/>
          <w:lang w:eastAsia="it-IT"/>
        </w:rPr>
        <w:t>,</w:t>
      </w:r>
      <w:r>
        <w:rPr>
          <w:rFonts w:ascii="Times New Roman" w:hAnsi="Times New Roman" w:cs="Times New Roman"/>
          <w:lang w:eastAsia="it-IT"/>
        </w:rPr>
        <w:t xml:space="preserve"> è stato determinante un continuo dialogo con la casa sviluppatrice che ha fornito tutto il materiale necessario e si è mantenuta </w:t>
      </w:r>
      <w:r>
        <w:rPr>
          <w:rFonts w:ascii="Times New Roman" w:hAnsi="Times New Roman" w:cs="Times New Roman"/>
          <w:lang w:eastAsia="it-IT"/>
        </w:rPr>
        <w:lastRenderedPageBreak/>
        <w:t xml:space="preserve">sempre disponibile per eventuali dubbi sul progetto, soprattutto dal punto di vista tecnico. </w:t>
      </w:r>
    </w:p>
    <w:p w:rsidR="00B31E2F" w:rsidRDefault="00B31E2F" w:rsidP="00D75F3A">
      <w:pPr>
        <w:spacing w:line="360" w:lineRule="auto"/>
        <w:rPr>
          <w:rFonts w:ascii="Times New Roman" w:hAnsi="Times New Roman" w:cs="Times New Roman"/>
          <w:lang w:eastAsia="it-IT"/>
        </w:rPr>
      </w:pPr>
    </w:p>
    <w:p w:rsidR="00B31E2F" w:rsidRDefault="00B31E2F" w:rsidP="00D75F3A">
      <w:pPr>
        <w:spacing w:line="360" w:lineRule="auto"/>
        <w:rPr>
          <w:rFonts w:ascii="Times New Roman" w:hAnsi="Times New Roman" w:cs="Times New Roman"/>
          <w:lang w:eastAsia="it-IT"/>
        </w:rPr>
      </w:pPr>
    </w:p>
    <w:p w:rsidR="00D75F3A" w:rsidRDefault="00D75F3A" w:rsidP="00D75F3A">
      <w:pPr>
        <w:pStyle w:val="Titolo3"/>
        <w:spacing w:line="360" w:lineRule="auto"/>
        <w:rPr>
          <w:rFonts w:ascii="Times New Roman" w:hAnsi="Times New Roman" w:cs="Times New Roman"/>
          <w:lang w:eastAsia="it-IT"/>
        </w:rPr>
      </w:pPr>
      <w:bookmarkStart w:id="3" w:name="_Toc44085245"/>
      <w:r w:rsidRPr="00DB6326">
        <w:rPr>
          <w:rFonts w:ascii="Times New Roman" w:hAnsi="Times New Roman" w:cs="Times New Roman"/>
          <w:lang w:eastAsia="it-IT"/>
        </w:rPr>
        <w:t>Aspetti culturali</w:t>
      </w:r>
      <w:bookmarkEnd w:id="3"/>
      <w:r w:rsidRPr="00DB6326">
        <w:rPr>
          <w:rFonts w:ascii="Times New Roman" w:hAnsi="Times New Roman" w:cs="Times New Roman"/>
          <w:lang w:eastAsia="it-IT"/>
        </w:rPr>
        <w:t xml:space="preserve"> </w:t>
      </w:r>
    </w:p>
    <w:p w:rsidR="00D75F3A" w:rsidRDefault="00D75F3A" w:rsidP="00D75F3A">
      <w:pPr>
        <w:spacing w:line="360" w:lineRule="auto"/>
        <w:rPr>
          <w:rFonts w:ascii="Times New Roman" w:hAnsi="Times New Roman" w:cs="Times New Roman"/>
          <w:lang w:eastAsia="it-IT"/>
        </w:rPr>
      </w:pPr>
      <w:r w:rsidRPr="00DB6326">
        <w:rPr>
          <w:rFonts w:ascii="Times New Roman" w:hAnsi="Times New Roman" w:cs="Times New Roman"/>
          <w:lang w:eastAsia="it-IT"/>
        </w:rPr>
        <w:t>Immedi</w:t>
      </w:r>
      <w:r>
        <w:rPr>
          <w:rFonts w:ascii="Times New Roman" w:hAnsi="Times New Roman" w:cs="Times New Roman"/>
          <w:lang w:eastAsia="it-IT"/>
        </w:rPr>
        <w:t xml:space="preserve">atamente si presenta davanti al traduttore un dilemma di proporzioni enormi che è anche un elemento chiave e estremamente ricorrente durante tutta la narrazione: il locale dove lavora il protagonista. Si tratta infatti, in inglese, di un </w:t>
      </w:r>
      <w:r>
        <w:rPr>
          <w:rFonts w:ascii="Times New Roman" w:hAnsi="Times New Roman" w:cs="Times New Roman"/>
          <w:i/>
          <w:lang w:eastAsia="it-IT"/>
        </w:rPr>
        <w:t>diner</w:t>
      </w:r>
      <w:r>
        <w:rPr>
          <w:rFonts w:ascii="Times New Roman" w:hAnsi="Times New Roman" w:cs="Times New Roman"/>
          <w:lang w:eastAsia="it-IT"/>
        </w:rPr>
        <w:t xml:space="preserve">, ovvero un ristorante solitamente economico e molto diffuso negli Stati Uniti che riprende l’estetica dei vecchi vagoni ristorante e che serve principalmente hamburger, patatine e l’onnipresente caffè americano. Resi noti da film e serie tv come </w:t>
      </w:r>
      <w:r w:rsidRPr="00AD602D">
        <w:rPr>
          <w:rFonts w:ascii="Times New Roman" w:hAnsi="Times New Roman" w:cs="Times New Roman"/>
          <w:i/>
          <w:lang w:eastAsia="it-IT"/>
        </w:rPr>
        <w:t>Grease</w:t>
      </w:r>
      <w:r>
        <w:rPr>
          <w:rFonts w:ascii="Times New Roman" w:hAnsi="Times New Roman" w:cs="Times New Roman"/>
          <w:lang w:eastAsia="it-IT"/>
        </w:rPr>
        <w:t xml:space="preserve"> e </w:t>
      </w:r>
      <w:r w:rsidRPr="00AD602D">
        <w:rPr>
          <w:rFonts w:ascii="Times New Roman" w:hAnsi="Times New Roman" w:cs="Times New Roman"/>
          <w:i/>
          <w:lang w:eastAsia="it-IT"/>
        </w:rPr>
        <w:t>Happy Days</w:t>
      </w:r>
      <w:r>
        <w:rPr>
          <w:rFonts w:ascii="Times New Roman" w:hAnsi="Times New Roman" w:cs="Times New Roman"/>
          <w:i/>
          <w:lang w:eastAsia="it-IT"/>
        </w:rPr>
        <w:t xml:space="preserve">, </w:t>
      </w:r>
      <w:r>
        <w:rPr>
          <w:rFonts w:ascii="Times New Roman" w:hAnsi="Times New Roman" w:cs="Times New Roman"/>
          <w:lang w:eastAsia="it-IT"/>
        </w:rPr>
        <w:t xml:space="preserve">i </w:t>
      </w:r>
      <w:r w:rsidRPr="00AD602D">
        <w:rPr>
          <w:rFonts w:ascii="Times New Roman" w:hAnsi="Times New Roman" w:cs="Times New Roman"/>
          <w:i/>
          <w:lang w:eastAsia="it-IT"/>
        </w:rPr>
        <w:t>diner</w:t>
      </w:r>
      <w:r>
        <w:rPr>
          <w:rFonts w:ascii="Times New Roman" w:hAnsi="Times New Roman" w:cs="Times New Roman"/>
          <w:lang w:eastAsia="it-IT"/>
        </w:rPr>
        <w:t xml:space="preserve"> sono uno dei pilastri della cultura statunitense che, però, non è mai stato davvero importato in Italia se non con locali tematici che si rifanno, appunto, alla loro estetica e atmosfera</w:t>
      </w:r>
      <w:r w:rsidR="00DF2CA0">
        <w:rPr>
          <w:rFonts w:ascii="Times New Roman" w:hAnsi="Times New Roman" w:cs="Times New Roman"/>
          <w:lang w:eastAsia="it-IT"/>
        </w:rPr>
        <w:t>, spesso cristallizzata agli anni’50</w:t>
      </w:r>
      <w:r>
        <w:rPr>
          <w:rFonts w:ascii="Times New Roman" w:hAnsi="Times New Roman" w:cs="Times New Roman"/>
          <w:lang w:eastAsia="it-IT"/>
        </w:rPr>
        <w:t>. In italiano</w:t>
      </w:r>
      <w:r w:rsidR="00641F34">
        <w:rPr>
          <w:rFonts w:ascii="Times New Roman" w:hAnsi="Times New Roman" w:cs="Times New Roman"/>
          <w:lang w:eastAsia="it-IT"/>
        </w:rPr>
        <w:t>,</w:t>
      </w:r>
      <w:r>
        <w:rPr>
          <w:rFonts w:ascii="Times New Roman" w:hAnsi="Times New Roman" w:cs="Times New Roman"/>
          <w:lang w:eastAsia="it-IT"/>
        </w:rPr>
        <w:t xml:space="preserve"> quindi</w:t>
      </w:r>
      <w:r w:rsidR="00641F34">
        <w:rPr>
          <w:rFonts w:ascii="Times New Roman" w:hAnsi="Times New Roman" w:cs="Times New Roman"/>
          <w:lang w:eastAsia="it-IT"/>
        </w:rPr>
        <w:t>,</w:t>
      </w:r>
      <w:r>
        <w:rPr>
          <w:rFonts w:ascii="Times New Roman" w:hAnsi="Times New Roman" w:cs="Times New Roman"/>
          <w:lang w:eastAsia="it-IT"/>
        </w:rPr>
        <w:t xml:space="preserve"> non abbiamo un corrispettivo che possa efficacemente definire un locale così fortemente caratterizzato. Il dubbio su</w:t>
      </w:r>
      <w:r w:rsidR="00641F34">
        <w:rPr>
          <w:rFonts w:ascii="Times New Roman" w:hAnsi="Times New Roman" w:cs="Times New Roman"/>
          <w:lang w:eastAsia="it-IT"/>
        </w:rPr>
        <w:t>l fatto di dover</w:t>
      </w:r>
      <w:r>
        <w:rPr>
          <w:rFonts w:ascii="Times New Roman" w:hAnsi="Times New Roman" w:cs="Times New Roman"/>
          <w:lang w:eastAsia="it-IT"/>
        </w:rPr>
        <w:t xml:space="preserve"> effettivamente tradurlo e come tradurlo sorge spontaneo. Inizialmente si era pensato di mantenerlo in inglese, magari </w:t>
      </w:r>
      <w:r>
        <w:rPr>
          <w:rFonts w:ascii="Times New Roman" w:hAnsi="Times New Roman" w:cs="Times New Roman"/>
          <w:lang w:eastAsia="it-IT"/>
        </w:rPr>
        <w:lastRenderedPageBreak/>
        <w:t xml:space="preserve">in corsivo, data comunque la fama dei due prodotti multimediali sopracitati e dal target del videogioco, improntato più che altro su un pubblico giovane e quindi ipoteticamente familiare con il concetto. Tuttavia, alla fine si è optato per un corrispettivo più nostrano che, pur non identificando nello specifico quella tipologia di ristorante, fa riferimento a un locale simile e più noto a un giocatore italiano: la tavola calda. Si mantiene così quell’aspetto di pasti veloci solitamente serviti al bancone, insieme al tipico servizio da bar, nonostante comprenda anche una cucina più complessa ed elaborata. </w:t>
      </w: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 xml:space="preserve">Un altro problema derivante dal concetto di </w:t>
      </w:r>
      <w:r w:rsidRPr="003447F3">
        <w:rPr>
          <w:rFonts w:ascii="Times New Roman" w:hAnsi="Times New Roman" w:cs="Times New Roman"/>
          <w:i/>
          <w:lang w:eastAsia="it-IT"/>
        </w:rPr>
        <w:t>diner</w:t>
      </w:r>
      <w:r>
        <w:rPr>
          <w:rFonts w:ascii="Times New Roman" w:hAnsi="Times New Roman" w:cs="Times New Roman"/>
          <w:i/>
          <w:lang w:eastAsia="it-IT"/>
        </w:rPr>
        <w:t xml:space="preserve"> </w:t>
      </w:r>
      <w:r>
        <w:rPr>
          <w:rFonts w:ascii="Times New Roman" w:hAnsi="Times New Roman" w:cs="Times New Roman"/>
          <w:lang w:eastAsia="it-IT"/>
        </w:rPr>
        <w:t xml:space="preserve">americano è ovviamente l’insieme delle pietanze e delle bevande che vi vengono tipicamente servite. Infatti, per quanto ormai la parola “hamburger” sia entrata nell’uso comune e quotidiano degli italiani, altri alimenti risultano estranei alla nostra cultura gastronomica e quindi dalla nostra lingua. Nel testo si fa spesso riferimento ai famosi </w:t>
      </w:r>
      <w:r w:rsidRPr="003447F3">
        <w:rPr>
          <w:rFonts w:ascii="Times New Roman" w:hAnsi="Times New Roman" w:cs="Times New Roman"/>
          <w:i/>
          <w:lang w:eastAsia="it-IT"/>
        </w:rPr>
        <w:t>milkshake</w:t>
      </w:r>
      <w:r>
        <w:rPr>
          <w:rFonts w:ascii="Times New Roman" w:hAnsi="Times New Roman" w:cs="Times New Roman"/>
          <w:lang w:eastAsia="it-IT"/>
        </w:rPr>
        <w:t xml:space="preserve">, frullati di latte, gelato e aromi vari (tipicamente cioccolato o frutta) spesso sorseggiati dagli statunitensi. Anche in questo caso, nonostante la bevanda possa essere più nota a un lettore italiano, la scelta si è orientata verso una traduzione </w:t>
      </w:r>
      <w:r>
        <w:rPr>
          <w:rFonts w:ascii="Times New Roman" w:hAnsi="Times New Roman" w:cs="Times New Roman"/>
          <w:lang w:eastAsia="it-IT"/>
        </w:rPr>
        <w:lastRenderedPageBreak/>
        <w:t>sufficientemente fedele del termine per poter ridurre al minimo l’uso di anglicismi</w:t>
      </w:r>
      <w:r>
        <w:rPr>
          <w:rStyle w:val="Rimandonotaapidipagina"/>
          <w:rFonts w:ascii="Times New Roman" w:hAnsi="Times New Roman" w:cs="Times New Roman"/>
          <w:lang w:eastAsia="it-IT"/>
        </w:rPr>
        <w:footnoteReference w:id="2"/>
      </w:r>
      <w:r>
        <w:rPr>
          <w:rFonts w:ascii="Times New Roman" w:hAnsi="Times New Roman" w:cs="Times New Roman"/>
          <w:lang w:eastAsia="it-IT"/>
        </w:rPr>
        <w:t xml:space="preserve">. Il traducente scelto è “frappè”, che anche se può confondere e risultare concettualmente identico al </w:t>
      </w:r>
      <w:r>
        <w:rPr>
          <w:rFonts w:ascii="Times New Roman" w:hAnsi="Times New Roman" w:cs="Times New Roman"/>
          <w:i/>
          <w:lang w:eastAsia="it-IT"/>
        </w:rPr>
        <w:t xml:space="preserve">milkshake, </w:t>
      </w:r>
      <w:r>
        <w:rPr>
          <w:rFonts w:ascii="Times New Roman" w:hAnsi="Times New Roman" w:cs="Times New Roman"/>
          <w:lang w:eastAsia="it-IT"/>
        </w:rPr>
        <w:t xml:space="preserve">viene in realtà preparato con una ricetta differente che mantiene come unico ingrediente comune il latte, a cui poi si aggiunge un elemento di frutta, come banane o fragole, o del cacao, e infine del ghiaccio tritato. </w:t>
      </w: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 xml:space="preserve">A complicare ulteriormente la situazione vi è il famigerato caffè, attorno al quale ruotano molti dialoghi e scene. Nello specifico, la sfida nasce dai metodi di preparazione e dalla tipologia del caffè. È risaputo che il nostro amato espresso non è così frequente all’estero, soprattutto negli Stati Uniti, dove viene invece preferito un caffè lungo, solitamente servito in tazze grandi. Per questo in tutto il testo non si fa mai riferimento a tazzine di caffè. La preparazione poi è completamente diversa, la tipica caffettiera italiana viene sostituita dalla caraffa con filtro percolatore, rappresentando spesso un problema nel momento in cui se ne fa riferimento. Scrivere la definizione </w:t>
      </w:r>
      <w:r>
        <w:rPr>
          <w:rFonts w:ascii="Times New Roman" w:hAnsi="Times New Roman" w:cs="Times New Roman"/>
          <w:lang w:eastAsia="it-IT"/>
        </w:rPr>
        <w:lastRenderedPageBreak/>
        <w:t>completa risulterebbe infatti molto tedioso a lungo andare, per cui alle volte si è fatto riferimento semplicemente a una caraffa di caffè o si è omesso il termine sostituendolo con altri appartenenti allo stesso campo semantico</w:t>
      </w:r>
      <w:r>
        <w:rPr>
          <w:rStyle w:val="Rimandonotaapidipagina"/>
          <w:rFonts w:ascii="Times New Roman" w:hAnsi="Times New Roman" w:cs="Times New Roman"/>
          <w:lang w:eastAsia="it-IT"/>
        </w:rPr>
        <w:footnoteReference w:id="3"/>
      </w:r>
      <w:r>
        <w:rPr>
          <w:rFonts w:ascii="Times New Roman" w:hAnsi="Times New Roman" w:cs="Times New Roman"/>
          <w:lang w:eastAsia="it-IT"/>
        </w:rPr>
        <w:t xml:space="preserve">, ma che rendevano la lettura più </w:t>
      </w:r>
      <w:r w:rsidR="00D95365">
        <w:rPr>
          <w:rFonts w:ascii="Times New Roman" w:hAnsi="Times New Roman" w:cs="Times New Roman"/>
          <w:lang w:eastAsia="it-IT"/>
        </w:rPr>
        <w:t>scorrevole</w:t>
      </w:r>
      <w:r>
        <w:rPr>
          <w:rFonts w:ascii="Times New Roman" w:hAnsi="Times New Roman" w:cs="Times New Roman"/>
          <w:lang w:eastAsia="it-IT"/>
        </w:rPr>
        <w:t xml:space="preserve"> (</w:t>
      </w:r>
      <w:r w:rsidRPr="004A119B">
        <w:rPr>
          <w:rFonts w:ascii="Times New Roman" w:hAnsi="Times New Roman" w:cs="Times New Roman"/>
          <w:lang w:eastAsia="it-IT"/>
        </w:rPr>
        <w:t>"…When I start brewing a fresh pot</w:t>
      </w:r>
      <w:r>
        <w:rPr>
          <w:rFonts w:ascii="Times New Roman" w:hAnsi="Times New Roman" w:cs="Times New Roman"/>
          <w:lang w:eastAsia="it-IT"/>
        </w:rPr>
        <w:t>...” →</w:t>
      </w:r>
      <w:r w:rsidRPr="004A119B">
        <w:rPr>
          <w:rFonts w:ascii="Times New Roman" w:hAnsi="Times New Roman" w:cs="Times New Roman"/>
          <w:lang w:eastAsia="it-IT"/>
        </w:rPr>
        <w:t xml:space="preserve"> "...Quando i</w:t>
      </w:r>
      <w:r>
        <w:rPr>
          <w:rFonts w:ascii="Times New Roman" w:hAnsi="Times New Roman" w:cs="Times New Roman"/>
          <w:lang w:eastAsia="it-IT"/>
        </w:rPr>
        <w:t xml:space="preserve">nizio a versare una tazza calda...”). </w:t>
      </w:r>
    </w:p>
    <w:p w:rsidR="00D75F3A" w:rsidRDefault="00D75F3A" w:rsidP="00D75F3A">
      <w:pPr>
        <w:spacing w:line="360" w:lineRule="auto"/>
        <w:ind w:firstLine="708"/>
        <w:rPr>
          <w:rFonts w:ascii="Times New Roman" w:hAnsi="Times New Roman" w:cs="Times New Roman"/>
          <w:lang w:eastAsia="it-IT"/>
        </w:rPr>
      </w:pPr>
      <w:r>
        <w:rPr>
          <w:rFonts w:ascii="Times New Roman" w:hAnsi="Times New Roman" w:cs="Times New Roman"/>
          <w:lang w:eastAsia="it-IT"/>
        </w:rPr>
        <w:t xml:space="preserve">Di più semplice soluzione è invece stata la traduzione del termine “booth”, seduta tipica dei </w:t>
      </w:r>
      <w:r>
        <w:rPr>
          <w:rFonts w:ascii="Times New Roman" w:hAnsi="Times New Roman" w:cs="Times New Roman"/>
          <w:i/>
          <w:lang w:eastAsia="it-IT"/>
        </w:rPr>
        <w:t xml:space="preserve">diner </w:t>
      </w:r>
      <w:r>
        <w:rPr>
          <w:rFonts w:ascii="Times New Roman" w:hAnsi="Times New Roman" w:cs="Times New Roman"/>
          <w:lang w:eastAsia="it-IT"/>
        </w:rPr>
        <w:t xml:space="preserve">con tavoli individuali separati fra loro da morbide panche che creano come dei piccoli cubicoli aperti. Pur perdendo l’immagine ben chiara a cui il termine rimanda, è stato scelto di tradurli semplicemente come “tavoli”, sempre per un motivo di rapidità nella lettura. </w:t>
      </w:r>
    </w:p>
    <w:p w:rsidR="00D75F3A" w:rsidRPr="004A119B" w:rsidRDefault="00D75F3A" w:rsidP="00D75F3A">
      <w:pPr>
        <w:spacing w:line="360" w:lineRule="auto"/>
        <w:ind w:firstLine="708"/>
        <w:rPr>
          <w:rFonts w:ascii="Times New Roman" w:hAnsi="Times New Roman" w:cs="Times New Roman"/>
          <w:lang w:eastAsia="it-IT"/>
        </w:rPr>
      </w:pPr>
    </w:p>
    <w:p w:rsidR="00D75F3A" w:rsidRPr="00DB6326" w:rsidRDefault="00D75F3A" w:rsidP="00D75F3A">
      <w:pPr>
        <w:rPr>
          <w:lang w:eastAsia="it-IT"/>
        </w:rPr>
      </w:pPr>
    </w:p>
    <w:p w:rsidR="00D75F3A" w:rsidRDefault="00D75F3A" w:rsidP="00D75F3A">
      <w:pPr>
        <w:spacing w:line="360" w:lineRule="auto"/>
        <w:rPr>
          <w:rFonts w:ascii="Times New Roman" w:hAnsi="Times New Roman" w:cs="Times New Roman"/>
          <w:lang w:eastAsia="it-IT"/>
        </w:rPr>
      </w:pPr>
    </w:p>
    <w:p w:rsidR="00D75F3A" w:rsidRDefault="00D75F3A" w:rsidP="00D75F3A">
      <w:pPr>
        <w:spacing w:line="360" w:lineRule="auto"/>
        <w:rPr>
          <w:rFonts w:ascii="Times New Roman" w:hAnsi="Times New Roman" w:cs="Times New Roman"/>
          <w:lang w:eastAsia="it-IT"/>
        </w:rPr>
      </w:pPr>
    </w:p>
    <w:p w:rsidR="00D75F3A" w:rsidRPr="00B04BC1" w:rsidRDefault="00D75F3A" w:rsidP="00D75F3A">
      <w:pPr>
        <w:spacing w:line="360" w:lineRule="auto"/>
        <w:rPr>
          <w:rFonts w:ascii="Times New Roman" w:hAnsi="Times New Roman" w:cs="Times New Roman"/>
          <w:lang w:eastAsia="it-IT"/>
        </w:rPr>
      </w:pPr>
    </w:p>
    <w:p w:rsidR="00D75F3A" w:rsidRPr="00573A70" w:rsidRDefault="00D75F3A" w:rsidP="00D75F3A">
      <w:pPr>
        <w:spacing w:line="360" w:lineRule="auto"/>
        <w:rPr>
          <w:rFonts w:ascii="Times New Roman" w:hAnsi="Times New Roman" w:cs="Times New Roman"/>
          <w:lang w:eastAsia="it-IT"/>
        </w:rPr>
      </w:pPr>
    </w:p>
    <w:p w:rsidR="00D75F3A" w:rsidRDefault="00D75F3A" w:rsidP="00D75F3A">
      <w:pPr>
        <w:spacing w:line="360" w:lineRule="auto"/>
        <w:rPr>
          <w:rFonts w:ascii="Times New Roman" w:hAnsi="Times New Roman" w:cs="Times New Roman"/>
          <w:lang w:eastAsia="it-IT"/>
        </w:rPr>
      </w:pPr>
    </w:p>
    <w:p w:rsidR="00D75F3A" w:rsidRDefault="00D75F3A" w:rsidP="00D75F3A">
      <w:pPr>
        <w:pStyle w:val="Titolo3"/>
        <w:spacing w:line="360" w:lineRule="auto"/>
        <w:rPr>
          <w:rFonts w:ascii="Times New Roman" w:hAnsi="Times New Roman" w:cs="Times New Roman"/>
          <w:lang w:eastAsia="it-IT"/>
        </w:rPr>
      </w:pPr>
      <w:bookmarkStart w:id="4" w:name="_Toc44085246"/>
      <w:r>
        <w:rPr>
          <w:rFonts w:ascii="Times New Roman" w:hAnsi="Times New Roman" w:cs="Times New Roman"/>
          <w:lang w:eastAsia="it-IT"/>
        </w:rPr>
        <w:t>Giochi di parole e ironia</w:t>
      </w:r>
      <w:bookmarkEnd w:id="4"/>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Uno degli aspetti linguistici più complessi da tradurre sono i giochi di parole, le c.d. </w:t>
      </w:r>
      <w:r w:rsidRPr="00F06D92">
        <w:rPr>
          <w:rFonts w:ascii="Times New Roman" w:hAnsi="Times New Roman" w:cs="Times New Roman"/>
          <w:i/>
          <w:lang w:eastAsia="it-IT"/>
        </w:rPr>
        <w:t xml:space="preserve">pun, </w:t>
      </w:r>
      <w:r w:rsidRPr="00F06D92">
        <w:rPr>
          <w:rFonts w:ascii="Times New Roman" w:hAnsi="Times New Roman" w:cs="Times New Roman"/>
          <w:lang w:eastAsia="it-IT"/>
        </w:rPr>
        <w:t xml:space="preserve">perché, visto che l’umorismo è dato da un elemento intrinseco alla lingua, spesso risulta estremamente difficile, se non impossibile, trasportalo in un’altra. Spesso un gioco di parole si basa su una rima, come nel seguente caso tratto dal testo: </w:t>
      </w:r>
    </w:p>
    <w:p w:rsidR="00D75F3A" w:rsidRPr="00F06D92" w:rsidRDefault="00D75F3A" w:rsidP="00D75F3A">
      <w:pPr>
        <w:spacing w:line="360" w:lineRule="auto"/>
        <w:rPr>
          <w:rFonts w:ascii="Times New Roman" w:hAnsi="Times New Roman" w:cs="Times New Roman"/>
          <w:lang w:eastAsia="it-IT"/>
        </w:rPr>
      </w:pP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mc "\"–That's a whole pie, sir. Are you sure you really want a {i}whole{/i} pie?\""</w:t>
      </w: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u "\"High? I'm not high, you're high!\""</w:t>
      </w:r>
    </w:p>
    <w:p w:rsidR="00D75F3A" w:rsidRPr="00F06D92" w:rsidRDefault="00D75F3A" w:rsidP="00D75F3A">
      <w:pPr>
        <w:spacing w:line="360" w:lineRule="auto"/>
        <w:rPr>
          <w:rFonts w:cstheme="minorHAnsi"/>
          <w:lang w:val="en-US" w:eastAsia="it-IT"/>
        </w:rPr>
      </w:pP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È evidente che qui l’equivoco che scatena una risatina ilare risulta scaturire dal cliente che,</w:t>
      </w:r>
      <w:r w:rsidR="00B31E2F">
        <w:rPr>
          <w:rFonts w:ascii="Times New Roman" w:hAnsi="Times New Roman" w:cs="Times New Roman"/>
          <w:lang w:eastAsia="it-IT"/>
        </w:rPr>
        <w:t xml:space="preserve"> scambiando la parola “pie” (i.e</w:t>
      </w:r>
      <w:r w:rsidRPr="00F06D92">
        <w:rPr>
          <w:rFonts w:ascii="Times New Roman" w:hAnsi="Times New Roman" w:cs="Times New Roman"/>
          <w:lang w:eastAsia="it-IT"/>
        </w:rPr>
        <w:t xml:space="preserve">. </w:t>
      </w:r>
      <w:r w:rsidR="00B31E2F">
        <w:rPr>
          <w:rFonts w:ascii="Times New Roman" w:hAnsi="Times New Roman" w:cs="Times New Roman"/>
          <w:lang w:eastAsia="it-IT"/>
        </w:rPr>
        <w:t>“crostata”) per “high” (i.e</w:t>
      </w:r>
      <w:r w:rsidRPr="00F06D92">
        <w:rPr>
          <w:rFonts w:ascii="Times New Roman" w:hAnsi="Times New Roman" w:cs="Times New Roman"/>
          <w:lang w:eastAsia="it-IT"/>
        </w:rPr>
        <w:t>. sotto effetto di sostanze) e sentendosi quindi personalmente attaccato, inveisce contro il protagonista. Ovviamente si dovessero tradurre letteralmente i due termini, il risultato sarebbe ben diverso. Perciò, quello che si è cercato di fare è stato trovare un’altra coppia di parole che fa</w:t>
      </w:r>
      <w:r w:rsidR="00D95365">
        <w:rPr>
          <w:rFonts w:ascii="Times New Roman" w:hAnsi="Times New Roman" w:cs="Times New Roman"/>
          <w:lang w:eastAsia="it-IT"/>
        </w:rPr>
        <w:t>cessero</w:t>
      </w:r>
      <w:r w:rsidRPr="00F06D92">
        <w:rPr>
          <w:rFonts w:ascii="Times New Roman" w:hAnsi="Times New Roman" w:cs="Times New Roman"/>
          <w:lang w:eastAsia="it-IT"/>
        </w:rPr>
        <w:t xml:space="preserve"> rima e che allo stesso tempo rimandassero da una parte al campo dell’alimentazione e a </w:t>
      </w:r>
      <w:r w:rsidRPr="00F06D92">
        <w:rPr>
          <w:rFonts w:ascii="Times New Roman" w:hAnsi="Times New Roman" w:cs="Times New Roman"/>
          <w:lang w:eastAsia="it-IT"/>
        </w:rPr>
        <w:lastRenderedPageBreak/>
        <w:t>un cibo che potesse essere servito in una tavola calda; dall’altra</w:t>
      </w:r>
      <w:r w:rsidR="00D95365">
        <w:rPr>
          <w:rFonts w:ascii="Times New Roman" w:hAnsi="Times New Roman" w:cs="Times New Roman"/>
          <w:lang w:eastAsia="it-IT"/>
        </w:rPr>
        <w:t xml:space="preserve"> a</w:t>
      </w:r>
      <w:r w:rsidRPr="00F06D92">
        <w:rPr>
          <w:rFonts w:ascii="Times New Roman" w:hAnsi="Times New Roman" w:cs="Times New Roman"/>
          <w:lang w:eastAsia="it-IT"/>
        </w:rPr>
        <w:t xml:space="preserve"> un aggettivo appartenente al campo semantico della droga e delle sostanze in generale. Dopo una lunga riflessione e una serie di tentativi, la soluzione migliore che è stata trovata e la seguente: </w:t>
      </w:r>
    </w:p>
    <w:p w:rsidR="00D75F3A" w:rsidRPr="00F06D92" w:rsidRDefault="00D75F3A" w:rsidP="00D75F3A">
      <w:pPr>
        <w:jc w:val="center"/>
        <w:rPr>
          <w:rFonts w:ascii="Times New Roman" w:hAnsi="Times New Roman" w:cs="Times New Roman"/>
          <w:lang w:eastAsia="it-IT"/>
        </w:rPr>
      </w:pPr>
    </w:p>
    <w:p w:rsidR="00D75F3A" w:rsidRPr="00F06D92" w:rsidRDefault="00D75F3A" w:rsidP="00D75F3A">
      <w:pPr>
        <w:jc w:val="center"/>
        <w:rPr>
          <w:rFonts w:ascii="Times New Roman" w:hAnsi="Times New Roman" w:cs="Times New Roman"/>
          <w:lang w:eastAsia="it-IT"/>
        </w:rPr>
      </w:pPr>
      <w:r w:rsidRPr="00F06D92">
        <w:rPr>
          <w:rFonts w:ascii="Times New Roman" w:hAnsi="Times New Roman" w:cs="Times New Roman"/>
          <w:lang w:eastAsia="it-IT"/>
        </w:rPr>
        <w:t>mc "\"Signore, è uno sformato intero. È sicuro di volere un {i}intero{/i} sformato?\""</w:t>
      </w:r>
    </w:p>
    <w:p w:rsidR="00D75F3A" w:rsidRPr="00F06D92" w:rsidRDefault="00D75F3A" w:rsidP="00D75F3A">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u "\"Fumato? Io non sono fumato, tu sei fumato!\""</w:t>
      </w:r>
    </w:p>
    <w:p w:rsidR="00D75F3A" w:rsidRPr="00F06D92" w:rsidRDefault="00D75F3A" w:rsidP="00D75F3A">
      <w:pPr>
        <w:spacing w:line="360" w:lineRule="auto"/>
        <w:jc w:val="center"/>
        <w:rPr>
          <w:rFonts w:cstheme="minorHAnsi"/>
          <w:lang w:eastAsia="it-IT"/>
        </w:rPr>
      </w:pPr>
    </w:p>
    <w:p w:rsidR="00D75F3A" w:rsidRPr="00F06D92" w:rsidRDefault="00D75F3A" w:rsidP="00D75F3A">
      <w:pPr>
        <w:spacing w:line="360" w:lineRule="auto"/>
        <w:ind w:firstLine="708"/>
        <w:rPr>
          <w:rFonts w:ascii="Times New Roman" w:hAnsi="Times New Roman" w:cs="Times New Roman"/>
          <w:lang w:eastAsia="it-IT"/>
        </w:rPr>
      </w:pPr>
      <w:r w:rsidRPr="00F06D92">
        <w:rPr>
          <w:rFonts w:ascii="Times New Roman" w:hAnsi="Times New Roman" w:cs="Times New Roman"/>
          <w:lang w:eastAsia="it-IT"/>
        </w:rPr>
        <w:t xml:space="preserve">Un problema simile, ma più legato a una differenza linguistica incolmabile fra inglese e italiano, è il seguente: </w:t>
      </w:r>
    </w:p>
    <w:p w:rsidR="00D75F3A" w:rsidRPr="00F06D92" w:rsidRDefault="00D75F3A" w:rsidP="00D75F3A">
      <w:pPr>
        <w:spacing w:line="360" w:lineRule="auto"/>
        <w:jc w:val="left"/>
        <w:rPr>
          <w:rFonts w:ascii="Times New Roman" w:hAnsi="Times New Roman" w:cs="Times New Roman"/>
          <w:lang w:eastAsia="it-IT"/>
        </w:rPr>
      </w:pP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n "Man, I really get why they call it the \"graveyard shift\"…"</w:t>
      </w: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n "It feels like I'm watching over a cemetery sometimes. One that smells like greasy burgers."</w:t>
      </w:r>
    </w:p>
    <w:p w:rsidR="00D75F3A" w:rsidRPr="00F06D92" w:rsidRDefault="00D75F3A" w:rsidP="00D75F3A">
      <w:pPr>
        <w:spacing w:line="360" w:lineRule="auto"/>
        <w:jc w:val="center"/>
        <w:rPr>
          <w:rFonts w:cstheme="minorHAnsi"/>
          <w:lang w:val="en-US" w:eastAsia="it-IT"/>
        </w:rPr>
      </w:pP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Nell’esempio proposto</w:t>
      </w:r>
      <w:r w:rsidR="00641F34">
        <w:rPr>
          <w:rFonts w:ascii="Times New Roman" w:hAnsi="Times New Roman" w:cs="Times New Roman"/>
          <w:lang w:eastAsia="it-IT"/>
        </w:rPr>
        <w:t>,</w:t>
      </w:r>
      <w:r w:rsidRPr="00F06D92">
        <w:rPr>
          <w:rFonts w:ascii="Times New Roman" w:hAnsi="Times New Roman" w:cs="Times New Roman"/>
          <w:lang w:eastAsia="it-IT"/>
        </w:rPr>
        <w:t xml:space="preserve"> infatti, si fa riferimento al turno di notte chiamandolo “graveyard shift”, un’espressione molto utilizzata nella lingua inglese, ma che non ha alcun corrispettivo italiano. Nella lingua di arrivo il turno di notte non è chiamato in altro modo se non “turno di notte”, quindi </w:t>
      </w:r>
      <w:r w:rsidRPr="00F06D92">
        <w:rPr>
          <w:rFonts w:ascii="Times New Roman" w:hAnsi="Times New Roman" w:cs="Times New Roman"/>
          <w:lang w:eastAsia="it-IT"/>
        </w:rPr>
        <w:lastRenderedPageBreak/>
        <w:t>risulta impossibile tentare di trovare un’espressione simile che possa anche poi mantenere il gioco di parole nella frase successiva. L’</w:t>
      </w:r>
      <w:r w:rsidRPr="00F06D92">
        <w:rPr>
          <w:rFonts w:ascii="Times New Roman" w:hAnsi="Times New Roman" w:cs="Times New Roman"/>
          <w:i/>
          <w:lang w:eastAsia="it-IT"/>
        </w:rPr>
        <w:t xml:space="preserve">escamotage </w:t>
      </w:r>
      <w:r w:rsidRPr="00F06D92">
        <w:rPr>
          <w:rFonts w:ascii="Times New Roman" w:hAnsi="Times New Roman" w:cs="Times New Roman"/>
          <w:lang w:eastAsia="it-IT"/>
        </w:rPr>
        <w:t>ideato per ovviare a questo ostacolo apparentemente insormontabile è stato cambiare il tempo verbale della prima frase. Infatti, passando da un presente a un condizionale e modificando il soggetto verso un generico “loro” è possibile poi inserire qualunque termine fra virgolette, perché ci si ritrov</w:t>
      </w:r>
      <w:r w:rsidR="00D95365">
        <w:rPr>
          <w:rFonts w:ascii="Times New Roman" w:hAnsi="Times New Roman" w:cs="Times New Roman"/>
          <w:lang w:eastAsia="it-IT"/>
        </w:rPr>
        <w:t>a</w:t>
      </w:r>
      <w:r w:rsidRPr="00F06D92">
        <w:rPr>
          <w:rFonts w:ascii="Times New Roman" w:hAnsi="Times New Roman" w:cs="Times New Roman"/>
          <w:lang w:eastAsia="it-IT"/>
        </w:rPr>
        <w:t xml:space="preserve"> nel caso dell’ipotesi e quindi nel non-reale. Il risultato si presenta come in seguito: </w:t>
      </w:r>
    </w:p>
    <w:p w:rsidR="00D75F3A" w:rsidRPr="00F06D92" w:rsidRDefault="00D75F3A" w:rsidP="00D75F3A">
      <w:pPr>
        <w:spacing w:line="360" w:lineRule="auto"/>
        <w:jc w:val="left"/>
        <w:rPr>
          <w:rFonts w:ascii="Times New Roman" w:hAnsi="Times New Roman" w:cs="Times New Roman"/>
          <w:lang w:eastAsia="it-IT"/>
        </w:rPr>
      </w:pPr>
    </w:p>
    <w:p w:rsidR="00D75F3A" w:rsidRPr="00F06D92" w:rsidRDefault="00D75F3A" w:rsidP="00D75F3A">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n "Cavolo, dovrebbero chiamarlo il   \"turno dei morti \"…"</w:t>
      </w:r>
    </w:p>
    <w:p w:rsidR="00D75F3A" w:rsidRPr="00F06D92" w:rsidRDefault="00D75F3A" w:rsidP="00D75F3A">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n "A volte mi sembra di fare il guardiano in un cimitero. Un cimitero che puzza di unto."</w:t>
      </w:r>
    </w:p>
    <w:p w:rsidR="00D75F3A" w:rsidRPr="00F06D92" w:rsidRDefault="00D75F3A" w:rsidP="00D75F3A">
      <w:pPr>
        <w:spacing w:line="360" w:lineRule="auto"/>
        <w:jc w:val="center"/>
        <w:rPr>
          <w:rFonts w:ascii="Times New Roman" w:hAnsi="Times New Roman" w:cs="Times New Roman"/>
          <w:lang w:eastAsia="it-IT"/>
        </w:rPr>
      </w:pP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In questo modo si è dunque riusciti a mantenere la tematica macabra e cimiteriale in entrambe le frasi e, di conseguenza, l’ironia del personaggio. </w:t>
      </w: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ab/>
        <w:t xml:space="preserve">L’ironia però non è uno strumento che gli autori si trattengono dall’utilizzare, ci sono infatti altri termini nel testo a cui viene dato un tono di questo tipo, spesso con l’aggiunta di una nota canzonatoria. Un esempio potrebbe essere l’uso della parola “suit” nella seguente frase: </w:t>
      </w: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lastRenderedPageBreak/>
        <w:t># n "…This guy's no thug, he's just some suit trying to act intimidating."</w:t>
      </w:r>
    </w:p>
    <w:p w:rsidR="00D75F3A" w:rsidRPr="00F06D92" w:rsidRDefault="00D75F3A" w:rsidP="00D75F3A">
      <w:pPr>
        <w:spacing w:line="360" w:lineRule="auto"/>
        <w:jc w:val="center"/>
        <w:rPr>
          <w:rFonts w:ascii="Times New Roman" w:hAnsi="Times New Roman" w:cs="Times New Roman"/>
          <w:lang w:val="en-US" w:eastAsia="it-IT"/>
        </w:rPr>
      </w:pPr>
    </w:p>
    <w:p w:rsidR="00D75F3A" w:rsidRPr="00F06D92" w:rsidRDefault="00641F34" w:rsidP="00D75F3A">
      <w:pPr>
        <w:spacing w:line="360" w:lineRule="auto"/>
        <w:rPr>
          <w:rFonts w:ascii="Times New Roman" w:hAnsi="Times New Roman" w:cs="Times New Roman"/>
          <w:lang w:eastAsia="it-IT"/>
        </w:rPr>
      </w:pPr>
      <w:r>
        <w:rPr>
          <w:rFonts w:ascii="Times New Roman" w:hAnsi="Times New Roman" w:cs="Times New Roman"/>
          <w:lang w:eastAsia="it-IT"/>
        </w:rPr>
        <w:t>È</w:t>
      </w:r>
      <w:r w:rsidR="00D75F3A" w:rsidRPr="00F06D92">
        <w:rPr>
          <w:rFonts w:ascii="Times New Roman" w:hAnsi="Times New Roman" w:cs="Times New Roman"/>
          <w:lang w:eastAsia="it-IT"/>
        </w:rPr>
        <w:t xml:space="preserve"> facilmente intendibile che non si sta parlando di un capo di vestiario in sé, quanto di un uomo in abiti formali che si cerca di ridicolizzare, riducendolo a ciò che indossa. In italiano si sarebbe potuta utilizzare una perifrasi come “tizio in giacca e cravatta” che sarebbe stata efficace, ma fino a un certo punto, dato che non avrebbe colto quella sfumatura più tagliente che la parola in inglese ha. Si è quindi optato per il termine “damerino” che in italiano già presenta una connotazione fortemente dispregiativa, oltre a riferirsi precisamente a un uomo in abito elegante. Il risultato completo è quindi il seguente: </w:t>
      </w:r>
    </w:p>
    <w:p w:rsidR="00D75F3A" w:rsidRPr="00F06D92" w:rsidRDefault="00D75F3A" w:rsidP="00D75F3A">
      <w:pPr>
        <w:spacing w:line="360" w:lineRule="auto"/>
        <w:jc w:val="center"/>
        <w:rPr>
          <w:rFonts w:cstheme="minorHAnsi"/>
          <w:lang w:eastAsia="it-IT"/>
        </w:rPr>
      </w:pPr>
    </w:p>
    <w:p w:rsidR="00D75F3A" w:rsidRPr="00F06D92" w:rsidRDefault="00D75F3A" w:rsidP="00D75F3A">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n "…Questo tipo non è un criminale, è solo un damerino   che cerca di farmi paura."</w:t>
      </w:r>
    </w:p>
    <w:p w:rsidR="00D75F3A" w:rsidRPr="00F06D92" w:rsidRDefault="00D75F3A" w:rsidP="00D75F3A">
      <w:pPr>
        <w:spacing w:line="360" w:lineRule="auto"/>
        <w:jc w:val="center"/>
        <w:rPr>
          <w:rFonts w:ascii="Times New Roman" w:hAnsi="Times New Roman" w:cs="Times New Roman"/>
          <w:lang w:eastAsia="it-IT"/>
        </w:rPr>
      </w:pPr>
    </w:p>
    <w:p w:rsidR="00D75F3A" w:rsidRPr="00F06D92" w:rsidRDefault="00D75F3A" w:rsidP="00D75F3A">
      <w:pPr>
        <w:spacing w:line="360" w:lineRule="auto"/>
        <w:ind w:firstLine="708"/>
        <w:rPr>
          <w:rFonts w:ascii="Times New Roman" w:hAnsi="Times New Roman" w:cs="Times New Roman"/>
          <w:lang w:val="en-US" w:eastAsia="it-IT"/>
        </w:rPr>
      </w:pPr>
      <w:r w:rsidRPr="00F06D92">
        <w:rPr>
          <w:rFonts w:ascii="Times New Roman" w:hAnsi="Times New Roman" w:cs="Times New Roman"/>
          <w:lang w:eastAsia="it-IT"/>
        </w:rPr>
        <w:t xml:space="preserve">In altri casi, nonostante la frase originale avesse già un carico ironico abbastanza elevato, si è scelto di calcare ancora di più il tono per dare un effetto comico maggiore. </w:t>
      </w:r>
      <w:r w:rsidRPr="00F06D92">
        <w:rPr>
          <w:rFonts w:ascii="Times New Roman" w:hAnsi="Times New Roman" w:cs="Times New Roman"/>
          <w:lang w:val="en-US" w:eastAsia="it-IT"/>
        </w:rPr>
        <w:t xml:space="preserve">L’esempio specifico in questione è il seguente: </w:t>
      </w: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lastRenderedPageBreak/>
        <w:t># n "With an unconvinced chuckle, Isaac saunters towards me, stopping only when he enters 'too close' territory."</w:t>
      </w:r>
    </w:p>
    <w:p w:rsidR="00D75F3A" w:rsidRPr="00F06D92" w:rsidRDefault="00D75F3A" w:rsidP="00D75F3A">
      <w:pPr>
        <w:spacing w:line="360" w:lineRule="auto"/>
        <w:jc w:val="center"/>
        <w:rPr>
          <w:rFonts w:ascii="Times New Roman" w:hAnsi="Times New Roman" w:cs="Times New Roman"/>
          <w:lang w:val="en-US" w:eastAsia="it-IT"/>
        </w:rPr>
      </w:pP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In questa stringa, il disagio del protagonista al vedersi invaso il proprio spazio personale è espresso dalla locuzione “‹‹too close›› terri</w:t>
      </w:r>
      <w:r w:rsidR="00641F34">
        <w:rPr>
          <w:rFonts w:ascii="Times New Roman" w:hAnsi="Times New Roman" w:cs="Times New Roman"/>
          <w:lang w:eastAsia="it-IT"/>
        </w:rPr>
        <w:t>t</w:t>
      </w:r>
      <w:r w:rsidRPr="00F06D92">
        <w:rPr>
          <w:rFonts w:ascii="Times New Roman" w:hAnsi="Times New Roman" w:cs="Times New Roman"/>
          <w:lang w:eastAsia="it-IT"/>
        </w:rPr>
        <w:t xml:space="preserve">ory”, già simpatica in inglese. In italiano si è deciso di giocare sulla locuzione “territorio nemico/amico”, tipica del linguaggio bellico e rendere l’ironia originale ancora più marcata. Il risultato finale è il seguente. </w:t>
      </w:r>
    </w:p>
    <w:p w:rsidR="00D75F3A" w:rsidRPr="00F06D92" w:rsidRDefault="00D75F3A" w:rsidP="00D95365">
      <w:pPr>
        <w:spacing w:line="360" w:lineRule="auto"/>
        <w:rPr>
          <w:rFonts w:ascii="Times New Roman" w:hAnsi="Times New Roman" w:cs="Times New Roman"/>
          <w:lang w:eastAsia="it-IT"/>
        </w:rPr>
      </w:pPr>
    </w:p>
    <w:p w:rsidR="00D75F3A" w:rsidRPr="00F06D92" w:rsidRDefault="00D75F3A" w:rsidP="00D95365">
      <w:pPr>
        <w:spacing w:line="360" w:lineRule="auto"/>
        <w:jc w:val="center"/>
        <w:rPr>
          <w:rFonts w:ascii="Times New Roman" w:hAnsi="Times New Roman" w:cs="Times New Roman"/>
        </w:rPr>
      </w:pPr>
      <w:r w:rsidRPr="00F06D92">
        <w:rPr>
          <w:rFonts w:ascii="Times New Roman" w:hAnsi="Times New Roman" w:cs="Times New Roman"/>
        </w:rPr>
        <w:t>n "Con una risatina poco convincente, Isaac passeggia tranquillamente verso di me, fermandosi solo una volta entrato in territorio 'troppo amico'."</w:t>
      </w:r>
      <w:r w:rsidRPr="00F06D92">
        <w:rPr>
          <w:rFonts w:ascii="Times New Roman" w:hAnsi="Times New Roman" w:cs="Times New Roman"/>
        </w:rPr>
        <w:br w:type="page"/>
      </w:r>
    </w:p>
    <w:p w:rsidR="00D75F3A" w:rsidRDefault="00D75F3A" w:rsidP="00D75F3A">
      <w:pPr>
        <w:pStyle w:val="Titolo3"/>
        <w:spacing w:line="360" w:lineRule="auto"/>
        <w:rPr>
          <w:rFonts w:ascii="Times New Roman" w:hAnsi="Times New Roman" w:cs="Times New Roman"/>
          <w:lang w:eastAsia="it-IT"/>
        </w:rPr>
      </w:pPr>
      <w:bookmarkStart w:id="5" w:name="_Toc44085247"/>
      <w:r>
        <w:rPr>
          <w:rFonts w:ascii="Times New Roman" w:hAnsi="Times New Roman" w:cs="Times New Roman"/>
          <w:lang w:eastAsia="it-IT"/>
        </w:rPr>
        <w:lastRenderedPageBreak/>
        <w:t>Espressioni idiomatiche e colloquialismi</w:t>
      </w:r>
      <w:bookmarkEnd w:id="5"/>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 xml:space="preserve">Si è già parlato in precedenza del registro basso e colloquiale che caratterizza il testo, vediamo adesso come questa affermazione si manifesta effettivamente all’interno della narrazione. </w:t>
      </w: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 xml:space="preserve">“Con </w:t>
      </w:r>
      <w:r w:rsidRPr="00D81293">
        <w:rPr>
          <w:rFonts w:ascii="Times New Roman" w:hAnsi="Times New Roman" w:cs="Times New Roman"/>
          <w:i/>
          <w:lang w:eastAsia="it-IT"/>
        </w:rPr>
        <w:t>espressione idiomatica</w:t>
      </w:r>
      <w:r>
        <w:rPr>
          <w:rFonts w:ascii="Times New Roman" w:hAnsi="Times New Roman" w:cs="Times New Roman"/>
          <w:lang w:eastAsia="it-IT"/>
        </w:rPr>
        <w:t xml:space="preserve"> </w:t>
      </w:r>
      <w:r w:rsidRPr="00D81293">
        <w:rPr>
          <w:rFonts w:ascii="Times New Roman" w:hAnsi="Times New Roman" w:cs="Times New Roman"/>
          <w:lang w:eastAsia="it-IT"/>
        </w:rPr>
        <w:t>si indica generalmente un’espressione convenzionale, caratterizzata dall’abbinamento di un significante fisso (poco o niente affatto modificabile) a un significato non composizionale (Casadei 1994: 61; Casadei 1995a: 335; Cacciari &amp; Glucksberg 1995: 43), cioè non prevedibile a partire dai sig</w:t>
      </w:r>
      <w:r w:rsidR="00D95365">
        <w:rPr>
          <w:rFonts w:ascii="Times New Roman" w:hAnsi="Times New Roman" w:cs="Times New Roman"/>
          <w:lang w:eastAsia="it-IT"/>
        </w:rPr>
        <w:t>nificati dei suoi componenti”</w:t>
      </w:r>
      <w:r w:rsidR="00D95365">
        <w:rPr>
          <w:rStyle w:val="Rimandonotaapidipagina"/>
          <w:rFonts w:ascii="Times New Roman" w:hAnsi="Times New Roman" w:cs="Times New Roman"/>
          <w:lang w:eastAsia="it-IT"/>
        </w:rPr>
        <w:footnoteReference w:id="4"/>
      </w:r>
      <w:r w:rsidR="00D95365">
        <w:rPr>
          <w:rFonts w:ascii="Times New Roman" w:hAnsi="Times New Roman" w:cs="Times New Roman"/>
          <w:lang w:eastAsia="it-IT"/>
        </w:rPr>
        <w:t xml:space="preserve">. </w:t>
      </w:r>
      <w:r>
        <w:rPr>
          <w:rFonts w:ascii="Times New Roman" w:hAnsi="Times New Roman" w:cs="Times New Roman"/>
          <w:lang w:eastAsia="it-IT"/>
        </w:rPr>
        <w:t>La sfida traduttiva che questi elementi linguistici fanno sorgere è legata al fatto che spesso non sono traducibili perché il concetto descritto è inesistente nella lin</w:t>
      </w:r>
      <w:r w:rsidR="00D95365">
        <w:rPr>
          <w:rFonts w:ascii="Times New Roman" w:hAnsi="Times New Roman" w:cs="Times New Roman"/>
          <w:lang w:eastAsia="it-IT"/>
        </w:rPr>
        <w:t>gua d’arrivo; altre volte</w:t>
      </w:r>
      <w:r>
        <w:rPr>
          <w:rFonts w:ascii="Times New Roman" w:hAnsi="Times New Roman" w:cs="Times New Roman"/>
          <w:lang w:eastAsia="it-IT"/>
        </w:rPr>
        <w:t>, invece, esiste, ma non è una traduzione letterale</w:t>
      </w:r>
      <w:r w:rsidR="00D95365">
        <w:rPr>
          <w:rFonts w:ascii="Times New Roman" w:hAnsi="Times New Roman" w:cs="Times New Roman"/>
          <w:lang w:eastAsia="it-IT"/>
        </w:rPr>
        <w:t>,</w:t>
      </w:r>
      <w:r>
        <w:rPr>
          <w:rFonts w:ascii="Times New Roman" w:hAnsi="Times New Roman" w:cs="Times New Roman"/>
          <w:lang w:eastAsia="it-IT"/>
        </w:rPr>
        <w:t xml:space="preserve"> quindi va ricercata in un bagaglio di espressioni che può sempre risultare incompleto, dato che è impossibile trattenere un numero così elevato di informa</w:t>
      </w:r>
      <w:r w:rsidR="00D95365">
        <w:rPr>
          <w:rFonts w:ascii="Times New Roman" w:hAnsi="Times New Roman" w:cs="Times New Roman"/>
          <w:lang w:eastAsia="it-IT"/>
        </w:rPr>
        <w:t xml:space="preserve">zioni. La presenza di locuzioni, di conseguenza, </w:t>
      </w:r>
      <w:r>
        <w:rPr>
          <w:rFonts w:ascii="Times New Roman" w:hAnsi="Times New Roman" w:cs="Times New Roman"/>
          <w:lang w:eastAsia="it-IT"/>
        </w:rPr>
        <w:t xml:space="preserve">suppone sempre una ricerca accurata e una conoscenza </w:t>
      </w:r>
      <w:r>
        <w:rPr>
          <w:rFonts w:ascii="Times New Roman" w:hAnsi="Times New Roman" w:cs="Times New Roman"/>
          <w:lang w:eastAsia="it-IT"/>
        </w:rPr>
        <w:lastRenderedPageBreak/>
        <w:t xml:space="preserve">approfondita non solo della lingua di partenza, ma anche di quella d’arrivo. Nella Tabella 1 si elencano alcuni degli esempi più rappresentativi del testo in oggetto con le rispettive soluzioni traduttive: </w:t>
      </w:r>
    </w:p>
    <w:p w:rsidR="00D75F3A" w:rsidRDefault="00D75F3A" w:rsidP="00D75F3A">
      <w:pPr>
        <w:pStyle w:val="Didascalia"/>
        <w:rPr>
          <w:lang w:eastAsia="it-IT"/>
        </w:rPr>
      </w:pPr>
    </w:p>
    <w:p w:rsidR="00D75F3A" w:rsidRPr="007D67DA" w:rsidRDefault="00D75F3A" w:rsidP="00D75F3A">
      <w:pPr>
        <w:pStyle w:val="Didascalia"/>
        <w:rPr>
          <w:lang w:eastAsia="it-IT"/>
        </w:rPr>
      </w:pPr>
      <w:r>
        <w:rPr>
          <w:lang w:eastAsia="it-IT"/>
        </w:rPr>
        <w:t xml:space="preserve">Tabella 1 </w:t>
      </w:r>
    </w:p>
    <w:tbl>
      <w:tblPr>
        <w:tblStyle w:val="Grigliatabella"/>
        <w:tblW w:w="5387" w:type="dxa"/>
        <w:tblInd w:w="-5" w:type="dxa"/>
        <w:tblLook w:val="04A0" w:firstRow="1" w:lastRow="0" w:firstColumn="1" w:lastColumn="0" w:noHBand="0" w:noVBand="1"/>
        <w:tblCaption w:val="Tabella 1"/>
      </w:tblPr>
      <w:tblGrid>
        <w:gridCol w:w="2661"/>
        <w:gridCol w:w="2726"/>
      </w:tblGrid>
      <w:tr w:rsidR="00D75F3A" w:rsidRPr="00F96F25" w:rsidTr="00D95365">
        <w:trPr>
          <w:trHeight w:val="976"/>
        </w:trPr>
        <w:tc>
          <w:tcPr>
            <w:tcW w:w="2661" w:type="dxa"/>
          </w:tcPr>
          <w:p w:rsidR="00D75F3A" w:rsidRPr="00D75F3A" w:rsidRDefault="00D75F3A" w:rsidP="00DF2CA0">
            <w:pPr>
              <w:spacing w:line="360" w:lineRule="auto"/>
              <w:jc w:val="center"/>
              <w:rPr>
                <w:rFonts w:ascii="Times New Roman" w:hAnsi="Times New Roman" w:cs="Times New Roman"/>
                <w:lang w:val="en-US"/>
              </w:rPr>
            </w:pPr>
          </w:p>
          <w:p w:rsidR="00D75F3A" w:rsidRPr="00F96F25" w:rsidRDefault="00D75F3A" w:rsidP="00DF2CA0">
            <w:pPr>
              <w:spacing w:line="360" w:lineRule="auto"/>
              <w:jc w:val="center"/>
              <w:rPr>
                <w:rFonts w:ascii="Times New Roman" w:hAnsi="Times New Roman" w:cs="Times New Roman"/>
                <w:lang w:val="en-US" w:eastAsia="it-IT"/>
              </w:rPr>
            </w:pPr>
            <w:r w:rsidRPr="00F96F25">
              <w:rPr>
                <w:rFonts w:ascii="Times New Roman" w:hAnsi="Times New Roman" w:cs="Times New Roman"/>
                <w:lang w:val="en-US"/>
              </w:rPr>
              <w:t>To make a jab at me</w:t>
            </w:r>
          </w:p>
        </w:tc>
        <w:tc>
          <w:tcPr>
            <w:tcW w:w="2726" w:type="dxa"/>
          </w:tcPr>
          <w:p w:rsidR="00D75F3A" w:rsidRDefault="00D75F3A" w:rsidP="00DF2CA0">
            <w:pPr>
              <w:spacing w:line="360" w:lineRule="auto"/>
              <w:jc w:val="center"/>
              <w:rPr>
                <w:rFonts w:ascii="Times New Roman" w:hAnsi="Times New Roman" w:cs="Times New Roman"/>
                <w:lang w:val="en-US" w:eastAsia="it-IT"/>
              </w:rPr>
            </w:pPr>
          </w:p>
          <w:p w:rsidR="00D75F3A" w:rsidRPr="00F96F25" w:rsidRDefault="00D75F3A" w:rsidP="00DF2CA0">
            <w:pPr>
              <w:spacing w:line="360" w:lineRule="auto"/>
              <w:jc w:val="center"/>
              <w:rPr>
                <w:rFonts w:ascii="Times New Roman" w:hAnsi="Times New Roman" w:cs="Times New Roman"/>
                <w:lang w:val="en-US" w:eastAsia="it-IT"/>
              </w:rPr>
            </w:pPr>
            <w:r w:rsidRPr="00F96F25">
              <w:rPr>
                <w:rFonts w:ascii="Times New Roman" w:hAnsi="Times New Roman" w:cs="Times New Roman"/>
                <w:lang w:val="en-US" w:eastAsia="it-IT"/>
              </w:rPr>
              <w:t>Farmi la ramanzina</w:t>
            </w:r>
          </w:p>
        </w:tc>
      </w:tr>
      <w:tr w:rsidR="00D75F3A" w:rsidRPr="00F96F25" w:rsidTr="00D95365">
        <w:trPr>
          <w:trHeight w:val="988"/>
        </w:trPr>
        <w:tc>
          <w:tcPr>
            <w:tcW w:w="2661" w:type="dxa"/>
          </w:tcPr>
          <w:p w:rsidR="00D75F3A" w:rsidRDefault="00D75F3A" w:rsidP="00DF2CA0">
            <w:pPr>
              <w:spacing w:line="360" w:lineRule="auto"/>
              <w:jc w:val="center"/>
              <w:rPr>
                <w:rFonts w:ascii="Times New Roman" w:hAnsi="Times New Roman" w:cs="Times New Roman"/>
              </w:rPr>
            </w:pPr>
          </w:p>
          <w:p w:rsidR="00D75F3A" w:rsidRPr="00F96F25" w:rsidRDefault="00D75F3A" w:rsidP="00DF2CA0">
            <w:pPr>
              <w:spacing w:line="360" w:lineRule="auto"/>
              <w:jc w:val="center"/>
              <w:rPr>
                <w:rFonts w:ascii="Times New Roman" w:hAnsi="Times New Roman" w:cs="Times New Roman"/>
                <w:lang w:val="en-US" w:eastAsia="it-IT"/>
              </w:rPr>
            </w:pPr>
            <w:r w:rsidRPr="00F96F25">
              <w:rPr>
                <w:rFonts w:ascii="Times New Roman" w:hAnsi="Times New Roman" w:cs="Times New Roman"/>
              </w:rPr>
              <w:t>To gawp</w:t>
            </w:r>
          </w:p>
        </w:tc>
        <w:tc>
          <w:tcPr>
            <w:tcW w:w="2726" w:type="dxa"/>
          </w:tcPr>
          <w:p w:rsidR="00D75F3A" w:rsidRDefault="00D75F3A" w:rsidP="00DF2CA0">
            <w:pPr>
              <w:spacing w:line="360" w:lineRule="auto"/>
              <w:jc w:val="center"/>
              <w:rPr>
                <w:rFonts w:ascii="Times New Roman" w:hAnsi="Times New Roman" w:cs="Times New Roman"/>
                <w:lang w:val="en-US" w:eastAsia="it-IT"/>
              </w:rPr>
            </w:pPr>
          </w:p>
          <w:p w:rsidR="00D75F3A" w:rsidRPr="00F96F25" w:rsidRDefault="00D75F3A" w:rsidP="00DF2CA0">
            <w:pPr>
              <w:spacing w:line="360" w:lineRule="auto"/>
              <w:jc w:val="center"/>
              <w:rPr>
                <w:rFonts w:ascii="Times New Roman" w:hAnsi="Times New Roman" w:cs="Times New Roman"/>
                <w:lang w:val="en-US" w:eastAsia="it-IT"/>
              </w:rPr>
            </w:pPr>
            <w:r>
              <w:rPr>
                <w:rFonts w:ascii="Times New Roman" w:hAnsi="Times New Roman" w:cs="Times New Roman"/>
                <w:lang w:val="en-US" w:eastAsia="it-IT"/>
              </w:rPr>
              <w:t>Guardare come un allocco</w:t>
            </w:r>
          </w:p>
        </w:tc>
      </w:tr>
      <w:tr w:rsidR="00D75F3A" w:rsidRPr="00F6344F" w:rsidTr="00D95365">
        <w:trPr>
          <w:trHeight w:val="1400"/>
        </w:trPr>
        <w:tc>
          <w:tcPr>
            <w:tcW w:w="2661" w:type="dxa"/>
          </w:tcPr>
          <w:p w:rsidR="00D75F3A" w:rsidRPr="00CA1A41" w:rsidRDefault="00D75F3A" w:rsidP="00DF2CA0">
            <w:pPr>
              <w:spacing w:line="360" w:lineRule="auto"/>
              <w:jc w:val="center"/>
              <w:rPr>
                <w:lang w:val="en-US"/>
              </w:rPr>
            </w:pPr>
          </w:p>
          <w:p w:rsidR="00D75F3A" w:rsidRPr="00F6344F" w:rsidRDefault="00D75F3A" w:rsidP="00DF2CA0">
            <w:pPr>
              <w:spacing w:line="360" w:lineRule="auto"/>
              <w:jc w:val="center"/>
              <w:rPr>
                <w:rFonts w:ascii="Times New Roman" w:hAnsi="Times New Roman" w:cs="Times New Roman"/>
                <w:lang w:val="en-US" w:eastAsia="it-IT"/>
              </w:rPr>
            </w:pPr>
            <w:r w:rsidRPr="00F6344F">
              <w:rPr>
                <w:rFonts w:ascii="Times New Roman" w:hAnsi="Times New Roman" w:cs="Times New Roman"/>
                <w:lang w:val="en-US"/>
              </w:rPr>
              <w:t>Like a porcupine retracting its quills</w:t>
            </w:r>
          </w:p>
        </w:tc>
        <w:tc>
          <w:tcPr>
            <w:tcW w:w="2726" w:type="dxa"/>
          </w:tcPr>
          <w:p w:rsidR="00D75F3A" w:rsidRDefault="00D75F3A" w:rsidP="00DF2CA0">
            <w:pPr>
              <w:spacing w:line="360" w:lineRule="auto"/>
              <w:jc w:val="center"/>
              <w:rPr>
                <w:rFonts w:ascii="Times New Roman" w:hAnsi="Times New Roman" w:cs="Times New Roman"/>
                <w:lang w:val="en-US" w:eastAsia="it-IT"/>
              </w:rPr>
            </w:pPr>
          </w:p>
          <w:p w:rsidR="00D75F3A" w:rsidRPr="00F6344F" w:rsidRDefault="00D75F3A" w:rsidP="00DF2CA0">
            <w:pPr>
              <w:spacing w:line="360" w:lineRule="auto"/>
              <w:jc w:val="center"/>
              <w:rPr>
                <w:rFonts w:ascii="Times New Roman" w:hAnsi="Times New Roman" w:cs="Times New Roman"/>
                <w:lang w:eastAsia="it-IT"/>
              </w:rPr>
            </w:pPr>
            <w:r w:rsidRPr="00F6344F">
              <w:rPr>
                <w:rFonts w:ascii="Times New Roman" w:hAnsi="Times New Roman" w:cs="Times New Roman"/>
                <w:lang w:eastAsia="it-IT"/>
              </w:rPr>
              <w:t>Come un gatto che ritrae gli artigli</w:t>
            </w:r>
          </w:p>
        </w:tc>
      </w:tr>
      <w:tr w:rsidR="00D75F3A" w:rsidRPr="00F6344F" w:rsidTr="00D95365">
        <w:trPr>
          <w:trHeight w:val="1406"/>
        </w:trPr>
        <w:tc>
          <w:tcPr>
            <w:tcW w:w="2661" w:type="dxa"/>
          </w:tcPr>
          <w:p w:rsidR="00D75F3A" w:rsidRPr="00370125" w:rsidRDefault="00D75F3A" w:rsidP="00DF2CA0">
            <w:pPr>
              <w:spacing w:line="360" w:lineRule="auto"/>
              <w:jc w:val="center"/>
              <w:rPr>
                <w:rFonts w:ascii="Times New Roman" w:hAnsi="Times New Roman" w:cs="Times New Roman"/>
                <w:lang w:eastAsia="it-IT"/>
              </w:rPr>
            </w:pPr>
          </w:p>
          <w:p w:rsidR="00D75F3A" w:rsidRPr="00F6344F" w:rsidRDefault="00D75F3A" w:rsidP="00DF2CA0">
            <w:pPr>
              <w:spacing w:line="360" w:lineRule="auto"/>
              <w:jc w:val="center"/>
              <w:rPr>
                <w:rFonts w:ascii="Times New Roman" w:hAnsi="Times New Roman" w:cs="Times New Roman"/>
                <w:lang w:val="en-US" w:eastAsia="it-IT"/>
              </w:rPr>
            </w:pPr>
            <w:r w:rsidRPr="00F6344F">
              <w:rPr>
                <w:rFonts w:ascii="Times New Roman" w:hAnsi="Times New Roman" w:cs="Times New Roman"/>
                <w:lang w:val="en-US" w:eastAsia="it-IT"/>
              </w:rPr>
              <w:t>that'd really put a damper on my day</w:t>
            </w:r>
          </w:p>
        </w:tc>
        <w:tc>
          <w:tcPr>
            <w:tcW w:w="2726" w:type="dxa"/>
          </w:tcPr>
          <w:p w:rsidR="00D75F3A" w:rsidRPr="00CA1A41" w:rsidRDefault="00D75F3A" w:rsidP="00DF2CA0">
            <w:pPr>
              <w:spacing w:line="360" w:lineRule="auto"/>
              <w:jc w:val="center"/>
              <w:rPr>
                <w:rFonts w:ascii="Times New Roman" w:hAnsi="Times New Roman" w:cs="Times New Roman"/>
                <w:lang w:val="en-US" w:eastAsia="it-IT"/>
              </w:rPr>
            </w:pPr>
          </w:p>
          <w:p w:rsidR="00D75F3A" w:rsidRPr="00F6344F" w:rsidRDefault="00D75F3A" w:rsidP="00DF2CA0">
            <w:pPr>
              <w:spacing w:line="360" w:lineRule="auto"/>
              <w:jc w:val="center"/>
              <w:rPr>
                <w:rFonts w:ascii="Times New Roman" w:hAnsi="Times New Roman" w:cs="Times New Roman"/>
                <w:lang w:eastAsia="it-IT"/>
              </w:rPr>
            </w:pPr>
            <w:r w:rsidRPr="00F6344F">
              <w:rPr>
                <w:rFonts w:ascii="Times New Roman" w:hAnsi="Times New Roman" w:cs="Times New Roman"/>
                <w:lang w:eastAsia="it-IT"/>
              </w:rPr>
              <w:t>mi renderesti questa giornata davvero una merda</w:t>
            </w:r>
          </w:p>
        </w:tc>
      </w:tr>
      <w:tr w:rsidR="00D75F3A" w:rsidRPr="00370125" w:rsidTr="00D95365">
        <w:trPr>
          <w:trHeight w:val="1270"/>
        </w:trPr>
        <w:tc>
          <w:tcPr>
            <w:tcW w:w="2661" w:type="dxa"/>
          </w:tcPr>
          <w:p w:rsidR="00D75F3A" w:rsidRPr="00CA1A41" w:rsidRDefault="00D75F3A" w:rsidP="00DF2CA0">
            <w:pPr>
              <w:spacing w:line="360" w:lineRule="auto"/>
              <w:jc w:val="center"/>
              <w:rPr>
                <w:rFonts w:ascii="Times New Roman" w:hAnsi="Times New Roman" w:cs="Times New Roman"/>
                <w:lang w:eastAsia="it-IT"/>
              </w:rPr>
            </w:pPr>
          </w:p>
          <w:p w:rsidR="00D75F3A" w:rsidRPr="00370125" w:rsidRDefault="00D75F3A" w:rsidP="00DF2CA0">
            <w:pPr>
              <w:spacing w:line="360" w:lineRule="auto"/>
              <w:jc w:val="center"/>
              <w:rPr>
                <w:rFonts w:ascii="Times New Roman" w:hAnsi="Times New Roman" w:cs="Times New Roman"/>
                <w:lang w:val="en-US" w:eastAsia="it-IT"/>
              </w:rPr>
            </w:pPr>
            <w:r w:rsidRPr="00370125">
              <w:rPr>
                <w:rFonts w:ascii="Times New Roman" w:hAnsi="Times New Roman" w:cs="Times New Roman"/>
                <w:lang w:val="en-US" w:eastAsia="it-IT"/>
              </w:rPr>
              <w:t>Hey, is it always so dead in here?</w:t>
            </w:r>
          </w:p>
        </w:tc>
        <w:tc>
          <w:tcPr>
            <w:tcW w:w="2726" w:type="dxa"/>
          </w:tcPr>
          <w:p w:rsidR="00D75F3A" w:rsidRPr="00CA1A41" w:rsidRDefault="00D75F3A" w:rsidP="00DF2CA0">
            <w:pPr>
              <w:spacing w:line="360" w:lineRule="auto"/>
              <w:jc w:val="center"/>
              <w:rPr>
                <w:rFonts w:ascii="Times New Roman" w:hAnsi="Times New Roman" w:cs="Times New Roman"/>
                <w:lang w:val="en-US" w:eastAsia="it-IT"/>
              </w:rPr>
            </w:pPr>
          </w:p>
          <w:p w:rsidR="00D75F3A" w:rsidRPr="00370125" w:rsidRDefault="00D75F3A" w:rsidP="00DF2CA0">
            <w:pPr>
              <w:spacing w:line="360" w:lineRule="auto"/>
              <w:jc w:val="center"/>
              <w:rPr>
                <w:rFonts w:ascii="Times New Roman" w:hAnsi="Times New Roman" w:cs="Times New Roman"/>
                <w:lang w:eastAsia="it-IT"/>
              </w:rPr>
            </w:pPr>
            <w:r w:rsidRPr="00370125">
              <w:rPr>
                <w:rFonts w:ascii="Times New Roman" w:hAnsi="Times New Roman" w:cs="Times New Roman"/>
                <w:lang w:eastAsia="it-IT"/>
              </w:rPr>
              <w:t>Ehi, è sempre un mortorio qui?</w:t>
            </w:r>
          </w:p>
        </w:tc>
      </w:tr>
      <w:tr w:rsidR="00D75F3A" w:rsidRPr="00C62A76" w:rsidTr="00DF2CA0">
        <w:trPr>
          <w:trHeight w:val="1266"/>
        </w:trPr>
        <w:tc>
          <w:tcPr>
            <w:tcW w:w="2661" w:type="dxa"/>
          </w:tcPr>
          <w:p w:rsidR="00D75F3A" w:rsidRPr="00CA1A41" w:rsidRDefault="00D75F3A" w:rsidP="00DF2CA0">
            <w:pPr>
              <w:spacing w:line="360" w:lineRule="auto"/>
              <w:jc w:val="center"/>
              <w:rPr>
                <w:rFonts w:ascii="Times New Roman" w:hAnsi="Times New Roman" w:cs="Times New Roman"/>
                <w:lang w:eastAsia="it-IT"/>
              </w:rPr>
            </w:pPr>
          </w:p>
          <w:p w:rsidR="00D75F3A" w:rsidRPr="00370125" w:rsidRDefault="00D75F3A" w:rsidP="00DF2CA0">
            <w:pPr>
              <w:spacing w:line="360" w:lineRule="auto"/>
              <w:jc w:val="center"/>
              <w:rPr>
                <w:rFonts w:ascii="Times New Roman" w:hAnsi="Times New Roman" w:cs="Times New Roman"/>
                <w:lang w:val="en-US" w:eastAsia="it-IT"/>
              </w:rPr>
            </w:pPr>
            <w:r w:rsidRPr="00370125">
              <w:rPr>
                <w:rFonts w:ascii="Times New Roman" w:hAnsi="Times New Roman" w:cs="Times New Roman"/>
                <w:lang w:val="en-US" w:eastAsia="it-IT"/>
              </w:rPr>
              <w:t>He must have an ego made of glass!</w:t>
            </w:r>
          </w:p>
        </w:tc>
        <w:tc>
          <w:tcPr>
            <w:tcW w:w="2726" w:type="dxa"/>
          </w:tcPr>
          <w:p w:rsidR="00D75F3A" w:rsidRPr="00C62A76" w:rsidRDefault="00D75F3A" w:rsidP="00DF2CA0">
            <w:pPr>
              <w:spacing w:line="360" w:lineRule="auto"/>
              <w:jc w:val="center"/>
              <w:rPr>
                <w:rFonts w:ascii="Times New Roman" w:hAnsi="Times New Roman" w:cs="Times New Roman"/>
                <w:lang w:val="en-US"/>
              </w:rPr>
            </w:pPr>
          </w:p>
          <w:p w:rsidR="00D75F3A" w:rsidRPr="00370125" w:rsidRDefault="00D75F3A" w:rsidP="00DF2CA0">
            <w:pPr>
              <w:spacing w:line="360" w:lineRule="auto"/>
              <w:jc w:val="center"/>
              <w:rPr>
                <w:rFonts w:ascii="Times New Roman" w:hAnsi="Times New Roman" w:cs="Times New Roman"/>
                <w:lang w:eastAsia="it-IT"/>
              </w:rPr>
            </w:pPr>
            <w:r w:rsidRPr="00370125">
              <w:rPr>
                <w:rFonts w:ascii="Times New Roman" w:hAnsi="Times New Roman" w:cs="Times New Roman"/>
              </w:rPr>
              <w:t>D</w:t>
            </w:r>
            <w:r>
              <w:rPr>
                <w:rFonts w:ascii="Times New Roman" w:hAnsi="Times New Roman" w:cs="Times New Roman"/>
              </w:rPr>
              <w:t>eve avere un ego di cristallo!</w:t>
            </w:r>
          </w:p>
        </w:tc>
      </w:tr>
      <w:tr w:rsidR="00D75F3A" w:rsidRPr="00C62A76" w:rsidTr="00DF2CA0">
        <w:trPr>
          <w:trHeight w:val="1842"/>
        </w:trPr>
        <w:tc>
          <w:tcPr>
            <w:tcW w:w="2661" w:type="dxa"/>
          </w:tcPr>
          <w:p w:rsidR="00D75F3A" w:rsidRPr="00C62A76" w:rsidRDefault="00D75F3A" w:rsidP="00DF2CA0">
            <w:pPr>
              <w:spacing w:line="360" w:lineRule="auto"/>
              <w:jc w:val="center"/>
              <w:rPr>
                <w:rFonts w:ascii="Times New Roman" w:hAnsi="Times New Roman" w:cs="Times New Roman"/>
                <w:lang w:eastAsia="it-IT"/>
              </w:rPr>
            </w:pPr>
          </w:p>
          <w:p w:rsidR="00D75F3A" w:rsidRPr="00C62A76" w:rsidRDefault="00D75F3A" w:rsidP="00DF2CA0">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Is there a reason you</w:t>
            </w:r>
            <w:r>
              <w:rPr>
                <w:rFonts w:ascii="Times New Roman" w:hAnsi="Times New Roman" w:cs="Times New Roman"/>
                <w:lang w:val="en-US" w:eastAsia="it-IT"/>
              </w:rPr>
              <w:t xml:space="preserve"> were </w:t>
            </w:r>
            <w:r w:rsidRPr="00F06D92">
              <w:rPr>
                <w:rFonts w:ascii="Times New Roman" w:hAnsi="Times New Roman" w:cs="Times New Roman"/>
                <w:lang w:val="en-US" w:eastAsia="it-IT"/>
              </w:rPr>
              <w:t>cowering</w:t>
            </w:r>
            <w:r>
              <w:rPr>
                <w:rFonts w:ascii="Times New Roman" w:hAnsi="Times New Roman" w:cs="Times New Roman"/>
                <w:lang w:val="en-US" w:eastAsia="it-IT"/>
              </w:rPr>
              <w:t xml:space="preserve"> in the corner?</w:t>
            </w:r>
          </w:p>
        </w:tc>
        <w:tc>
          <w:tcPr>
            <w:tcW w:w="2726" w:type="dxa"/>
          </w:tcPr>
          <w:p w:rsidR="00D75F3A" w:rsidRPr="00BD76D7" w:rsidRDefault="00D75F3A" w:rsidP="00DF2CA0">
            <w:pPr>
              <w:spacing w:line="360" w:lineRule="auto"/>
              <w:jc w:val="center"/>
              <w:rPr>
                <w:rFonts w:ascii="Times New Roman" w:hAnsi="Times New Roman" w:cs="Times New Roman"/>
                <w:lang w:val="en-US"/>
              </w:rPr>
            </w:pPr>
          </w:p>
          <w:p w:rsidR="00D75F3A" w:rsidRPr="00C62A76" w:rsidRDefault="00D75F3A" w:rsidP="00DF2CA0">
            <w:pPr>
              <w:spacing w:line="360" w:lineRule="auto"/>
              <w:jc w:val="center"/>
              <w:rPr>
                <w:rFonts w:ascii="Times New Roman" w:hAnsi="Times New Roman" w:cs="Times New Roman"/>
                <w:lang w:eastAsia="it-IT"/>
              </w:rPr>
            </w:pPr>
            <w:r w:rsidRPr="00A34F35">
              <w:rPr>
                <w:rFonts w:ascii="Times New Roman" w:hAnsi="Times New Roman" w:cs="Times New Roman"/>
              </w:rPr>
              <w:t xml:space="preserve">C'è una ragione per la quale ti nascondevi in quell'angolo </w:t>
            </w:r>
            <w:r w:rsidRPr="00F06D92">
              <w:rPr>
                <w:rFonts w:ascii="Times New Roman" w:hAnsi="Times New Roman" w:cs="Times New Roman"/>
              </w:rPr>
              <w:t>come un coniglio</w:t>
            </w:r>
            <w:r w:rsidRPr="00A34F35">
              <w:rPr>
                <w:rFonts w:ascii="Times New Roman" w:hAnsi="Times New Roman" w:cs="Times New Roman"/>
              </w:rPr>
              <w:t>?</w:t>
            </w:r>
          </w:p>
        </w:tc>
      </w:tr>
      <w:tr w:rsidR="00D75F3A" w:rsidRPr="00C62A76" w:rsidTr="00DF2CA0">
        <w:trPr>
          <w:trHeight w:val="988"/>
        </w:trPr>
        <w:tc>
          <w:tcPr>
            <w:tcW w:w="2661" w:type="dxa"/>
          </w:tcPr>
          <w:p w:rsidR="00D75F3A" w:rsidRPr="00CA1A41" w:rsidRDefault="00D75F3A" w:rsidP="00DF2CA0">
            <w:pPr>
              <w:spacing w:line="360" w:lineRule="auto"/>
              <w:jc w:val="center"/>
              <w:rPr>
                <w:rFonts w:ascii="Times New Roman" w:hAnsi="Times New Roman" w:cs="Times New Roman"/>
                <w:lang w:eastAsia="it-IT"/>
              </w:rPr>
            </w:pPr>
          </w:p>
          <w:p w:rsidR="00D75F3A" w:rsidRPr="00C62A76" w:rsidRDefault="00D75F3A" w:rsidP="00DF2CA0">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to really reach the stars</w:t>
            </w:r>
          </w:p>
        </w:tc>
        <w:tc>
          <w:tcPr>
            <w:tcW w:w="2726" w:type="dxa"/>
          </w:tcPr>
          <w:p w:rsidR="00D75F3A" w:rsidRDefault="00D75F3A" w:rsidP="00DF2CA0">
            <w:pPr>
              <w:spacing w:line="360" w:lineRule="auto"/>
              <w:jc w:val="center"/>
              <w:rPr>
                <w:rFonts w:ascii="Times New Roman" w:hAnsi="Times New Roman" w:cs="Times New Roman"/>
                <w:lang w:val="en-US" w:eastAsia="it-IT"/>
              </w:rPr>
            </w:pPr>
          </w:p>
          <w:p w:rsidR="00D75F3A" w:rsidRPr="00C62A76" w:rsidRDefault="00D75F3A" w:rsidP="00DF2CA0">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scalare le classifiche</w:t>
            </w:r>
          </w:p>
        </w:tc>
      </w:tr>
      <w:tr w:rsidR="00D75F3A" w:rsidRPr="00C62A76" w:rsidTr="00DF2CA0">
        <w:trPr>
          <w:trHeight w:val="1520"/>
        </w:trPr>
        <w:tc>
          <w:tcPr>
            <w:tcW w:w="2661" w:type="dxa"/>
          </w:tcPr>
          <w:p w:rsidR="00D75F3A" w:rsidRDefault="00D75F3A" w:rsidP="00DF2CA0">
            <w:pPr>
              <w:spacing w:line="360" w:lineRule="auto"/>
              <w:jc w:val="center"/>
              <w:rPr>
                <w:rFonts w:ascii="Times New Roman" w:hAnsi="Times New Roman" w:cs="Times New Roman"/>
                <w:lang w:val="en-US" w:eastAsia="it-IT"/>
              </w:rPr>
            </w:pPr>
          </w:p>
          <w:p w:rsidR="00D75F3A" w:rsidRPr="00C62A76" w:rsidRDefault="00D75F3A" w:rsidP="00DF2CA0">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Since you're p</w:t>
            </w:r>
            <w:r>
              <w:rPr>
                <w:rFonts w:ascii="Times New Roman" w:hAnsi="Times New Roman" w:cs="Times New Roman"/>
                <w:lang w:val="en-US" w:eastAsia="it-IT"/>
              </w:rPr>
              <w:t>ulling my arm and everything…</w:t>
            </w:r>
          </w:p>
        </w:tc>
        <w:tc>
          <w:tcPr>
            <w:tcW w:w="2726" w:type="dxa"/>
          </w:tcPr>
          <w:p w:rsidR="00D75F3A" w:rsidRPr="00576030" w:rsidRDefault="00D75F3A" w:rsidP="00DF2CA0">
            <w:pPr>
              <w:spacing w:line="360" w:lineRule="auto"/>
              <w:jc w:val="center"/>
              <w:rPr>
                <w:rFonts w:ascii="Times New Roman" w:hAnsi="Times New Roman" w:cs="Times New Roman"/>
                <w:lang w:val="en-US"/>
              </w:rPr>
            </w:pPr>
          </w:p>
          <w:p w:rsidR="00D75F3A" w:rsidRPr="00A34F35" w:rsidRDefault="00D75F3A" w:rsidP="00DF2CA0">
            <w:pPr>
              <w:spacing w:line="360" w:lineRule="auto"/>
              <w:jc w:val="center"/>
              <w:rPr>
                <w:rFonts w:ascii="Times New Roman" w:hAnsi="Times New Roman" w:cs="Times New Roman"/>
                <w:lang w:eastAsia="it-IT"/>
              </w:rPr>
            </w:pPr>
            <w:r w:rsidRPr="00A34F35">
              <w:rPr>
                <w:rFonts w:ascii="Times New Roman" w:hAnsi="Times New Roman" w:cs="Times New Roman"/>
              </w:rPr>
              <w:t>Dato che mi stai praticamente costringendo...</w:t>
            </w:r>
          </w:p>
          <w:p w:rsidR="00D75F3A" w:rsidRPr="00C62A76" w:rsidRDefault="00D75F3A" w:rsidP="00DF2CA0">
            <w:pPr>
              <w:spacing w:line="360" w:lineRule="auto"/>
              <w:jc w:val="center"/>
              <w:rPr>
                <w:rFonts w:ascii="Times New Roman" w:hAnsi="Times New Roman" w:cs="Times New Roman"/>
                <w:lang w:eastAsia="it-IT"/>
              </w:rPr>
            </w:pPr>
          </w:p>
        </w:tc>
      </w:tr>
      <w:tr w:rsidR="00D75F3A" w:rsidRPr="00C62A76" w:rsidTr="00DF2CA0">
        <w:trPr>
          <w:trHeight w:val="996"/>
        </w:trPr>
        <w:tc>
          <w:tcPr>
            <w:tcW w:w="2661" w:type="dxa"/>
          </w:tcPr>
          <w:p w:rsidR="00D75F3A" w:rsidRPr="00CA1A41" w:rsidRDefault="00D75F3A" w:rsidP="00DF2CA0">
            <w:pPr>
              <w:spacing w:line="360" w:lineRule="auto"/>
              <w:jc w:val="center"/>
              <w:rPr>
                <w:rFonts w:ascii="Times New Roman" w:hAnsi="Times New Roman" w:cs="Times New Roman"/>
                <w:lang w:eastAsia="it-IT"/>
              </w:rPr>
            </w:pPr>
          </w:p>
          <w:p w:rsidR="00D75F3A" w:rsidRPr="00C62A76" w:rsidRDefault="00D75F3A" w:rsidP="00DF2CA0">
            <w:pPr>
              <w:spacing w:line="360" w:lineRule="auto"/>
              <w:jc w:val="center"/>
              <w:rPr>
                <w:rFonts w:ascii="Times New Roman" w:hAnsi="Times New Roman" w:cs="Times New Roman"/>
                <w:lang w:val="en-US" w:eastAsia="it-IT"/>
              </w:rPr>
            </w:pPr>
            <w:r>
              <w:rPr>
                <w:rFonts w:ascii="Times New Roman" w:hAnsi="Times New Roman" w:cs="Times New Roman"/>
                <w:lang w:val="en-US" w:eastAsia="it-IT"/>
              </w:rPr>
              <w:t xml:space="preserve">it </w:t>
            </w:r>
            <w:r w:rsidRPr="00BD76D7">
              <w:rPr>
                <w:rFonts w:ascii="Times New Roman" w:hAnsi="Times New Roman" w:cs="Times New Roman"/>
                <w:lang w:val="en-US" w:eastAsia="it-IT"/>
              </w:rPr>
              <w:t>seems it's not in the cards</w:t>
            </w:r>
          </w:p>
        </w:tc>
        <w:tc>
          <w:tcPr>
            <w:tcW w:w="2726" w:type="dxa"/>
          </w:tcPr>
          <w:p w:rsidR="00D75F3A" w:rsidRDefault="00D75F3A" w:rsidP="00DF2CA0">
            <w:pPr>
              <w:spacing w:line="360" w:lineRule="auto"/>
              <w:jc w:val="center"/>
              <w:rPr>
                <w:rFonts w:ascii="Times New Roman" w:hAnsi="Times New Roman" w:cs="Times New Roman"/>
                <w:lang w:val="en-US"/>
              </w:rPr>
            </w:pPr>
          </w:p>
          <w:p w:rsidR="00D75F3A" w:rsidRPr="00C62A76" w:rsidRDefault="00D75F3A" w:rsidP="00DF2CA0">
            <w:pPr>
              <w:spacing w:line="360" w:lineRule="auto"/>
              <w:jc w:val="center"/>
              <w:rPr>
                <w:rFonts w:ascii="Times New Roman" w:hAnsi="Times New Roman" w:cs="Times New Roman"/>
                <w:lang w:eastAsia="it-IT"/>
              </w:rPr>
            </w:pPr>
            <w:r w:rsidRPr="00BD76D7">
              <w:rPr>
                <w:rFonts w:ascii="Times New Roman" w:hAnsi="Times New Roman" w:cs="Times New Roman"/>
              </w:rPr>
              <w:t>sembra che non sia destino</w:t>
            </w:r>
          </w:p>
        </w:tc>
      </w:tr>
    </w:tbl>
    <w:p w:rsidR="00D75F3A" w:rsidRDefault="00D75F3A" w:rsidP="00D75F3A">
      <w:pPr>
        <w:spacing w:line="360" w:lineRule="auto"/>
        <w:rPr>
          <w:rFonts w:ascii="Times New Roman" w:hAnsi="Times New Roman" w:cs="Times New Roman"/>
          <w:lang w:eastAsia="it-IT"/>
        </w:rPr>
      </w:pPr>
    </w:p>
    <w:p w:rsidR="00D75F3A" w:rsidRDefault="00D75F3A" w:rsidP="00D75F3A">
      <w:pPr>
        <w:spacing w:line="360" w:lineRule="auto"/>
        <w:ind w:firstLine="708"/>
        <w:rPr>
          <w:rFonts w:ascii="Times New Roman" w:hAnsi="Times New Roman" w:cs="Times New Roman"/>
          <w:lang w:eastAsia="it-IT"/>
        </w:rPr>
      </w:pPr>
      <w:r>
        <w:rPr>
          <w:rFonts w:ascii="Times New Roman" w:hAnsi="Times New Roman" w:cs="Times New Roman"/>
          <w:lang w:eastAsia="it-IT"/>
        </w:rPr>
        <w:t xml:space="preserve">Nel corso della narrazione si incorre inoltre in un in una tipologia di scrittura che è quasi una lingua a parte: il linguaggio dei messaggi. Chi ha vissuto la propria adolescenza attorno al 2010 si ricorderà sicuramente gli SMS </w:t>
      </w:r>
      <w:r>
        <w:rPr>
          <w:rFonts w:ascii="Times New Roman" w:hAnsi="Times New Roman" w:cs="Times New Roman"/>
          <w:lang w:eastAsia="it-IT"/>
        </w:rPr>
        <w:lastRenderedPageBreak/>
        <w:t>che, per questioni di rapidità, abbreviavano tutte le parole togliendo vocali o sostituendole con numeri o altri simboli grafici. Nel testo in oggetto ne troviamo un esempio perfetto:</w:t>
      </w:r>
    </w:p>
    <w:p w:rsidR="00D75F3A" w:rsidRDefault="00D75F3A" w:rsidP="00D75F3A">
      <w:pPr>
        <w:spacing w:line="360" w:lineRule="auto"/>
        <w:rPr>
          <w:rFonts w:ascii="Times New Roman" w:hAnsi="Times New Roman" w:cs="Times New Roman"/>
          <w:lang w:eastAsia="it-IT"/>
        </w:rPr>
      </w:pPr>
    </w:p>
    <w:p w:rsidR="00D75F3A" w:rsidRDefault="00D75F3A" w:rsidP="00D75F3A">
      <w:pPr>
        <w:spacing w:line="360" w:lineRule="auto"/>
        <w:jc w:val="center"/>
        <w:rPr>
          <w:rFonts w:ascii="Times New Roman" w:hAnsi="Times New Roman" w:cs="Times New Roman"/>
          <w:lang w:eastAsia="it-IT"/>
        </w:rPr>
      </w:pPr>
      <w:r w:rsidRPr="00CA1A41">
        <w:rPr>
          <w:rFonts w:ascii="Times New Roman" w:hAnsi="Times New Roman" w:cs="Times New Roman"/>
          <w:lang w:eastAsia="it-IT"/>
        </w:rPr>
        <w:t xml:space="preserve"># mcp "\"…'Sry abt 2nite. </w:t>
      </w:r>
      <w:r w:rsidRPr="002D2982">
        <w:rPr>
          <w:rFonts w:ascii="Times New Roman" w:hAnsi="Times New Roman" w:cs="Times New Roman"/>
          <w:lang w:val="en-US" w:eastAsia="it-IT"/>
        </w:rPr>
        <w:t xml:space="preserve">Meet me @ club skyline tmrw nite. </w:t>
      </w:r>
      <w:r w:rsidRPr="002D2982">
        <w:rPr>
          <w:rFonts w:ascii="Times New Roman" w:hAnsi="Times New Roman" w:cs="Times New Roman"/>
          <w:lang w:eastAsia="it-IT"/>
        </w:rPr>
        <w:t>Want 2 apolygize.'\""</w:t>
      </w:r>
    </w:p>
    <w:p w:rsidR="00D75F3A" w:rsidRDefault="00D75F3A" w:rsidP="00D75F3A">
      <w:pPr>
        <w:spacing w:line="360" w:lineRule="auto"/>
        <w:jc w:val="center"/>
        <w:rPr>
          <w:rFonts w:ascii="Times New Roman" w:hAnsi="Times New Roman" w:cs="Times New Roman"/>
          <w:lang w:eastAsia="it-IT"/>
        </w:rPr>
      </w:pP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Per tradurre questo particolare elemento è stato necessario ritornare a un’epoca un po’ lontana e immaginarsi di dover di nuovo scrivere con il T9</w:t>
      </w:r>
      <w:r>
        <w:rPr>
          <w:rStyle w:val="Rimandonotaapidipagina"/>
          <w:rFonts w:ascii="Times New Roman" w:hAnsi="Times New Roman" w:cs="Times New Roman"/>
          <w:lang w:eastAsia="it-IT"/>
        </w:rPr>
        <w:footnoteReference w:id="5"/>
      </w:r>
      <w:r>
        <w:rPr>
          <w:rFonts w:ascii="Times New Roman" w:hAnsi="Times New Roman" w:cs="Times New Roman"/>
          <w:lang w:eastAsia="it-IT"/>
        </w:rPr>
        <w:t xml:space="preserve">. La soluzione scelta è la seguente: </w:t>
      </w:r>
    </w:p>
    <w:p w:rsidR="00D75F3A" w:rsidRDefault="00D75F3A" w:rsidP="00D75F3A">
      <w:pPr>
        <w:spacing w:line="360" w:lineRule="auto"/>
        <w:rPr>
          <w:rFonts w:ascii="Times New Roman" w:hAnsi="Times New Roman" w:cs="Times New Roman"/>
          <w:lang w:eastAsia="it-IT"/>
        </w:rPr>
      </w:pPr>
    </w:p>
    <w:p w:rsidR="00D75F3A" w:rsidRPr="002D2982" w:rsidRDefault="00D75F3A" w:rsidP="00D75F3A">
      <w:pPr>
        <w:jc w:val="center"/>
        <w:rPr>
          <w:rFonts w:ascii="Times New Roman" w:hAnsi="Times New Roman" w:cs="Times New Roman"/>
        </w:rPr>
      </w:pPr>
      <w:r w:rsidRPr="002D2982">
        <w:rPr>
          <w:rFonts w:ascii="Times New Roman" w:hAnsi="Times New Roman" w:cs="Times New Roman"/>
        </w:rPr>
        <w:t>mcp "\"Scs x sta ntt. C vediamo allo Skyline dmn ntt. Voglio chied scs.\""</w:t>
      </w:r>
    </w:p>
    <w:p w:rsidR="00D75F3A" w:rsidRDefault="00D75F3A" w:rsidP="00D75F3A">
      <w:pPr>
        <w:pStyle w:val="Titolo3"/>
        <w:spacing w:line="360" w:lineRule="auto"/>
        <w:rPr>
          <w:rFonts w:ascii="Times New Roman" w:hAnsi="Times New Roman" w:cs="Times New Roman"/>
          <w:lang w:eastAsia="it-IT"/>
        </w:rPr>
      </w:pPr>
      <w:bookmarkStart w:id="6" w:name="_Toc44085248"/>
    </w:p>
    <w:p w:rsidR="00D75F3A" w:rsidRDefault="00D75F3A" w:rsidP="00D75F3A">
      <w:pPr>
        <w:pStyle w:val="Titolo3"/>
        <w:spacing w:line="360" w:lineRule="auto"/>
        <w:rPr>
          <w:rFonts w:ascii="Times New Roman" w:hAnsi="Times New Roman" w:cs="Times New Roman"/>
          <w:lang w:eastAsia="it-IT"/>
        </w:rPr>
      </w:pPr>
    </w:p>
    <w:p w:rsidR="00D75F3A" w:rsidRPr="00B07C85" w:rsidRDefault="00D75F3A" w:rsidP="00D75F3A">
      <w:pPr>
        <w:pStyle w:val="Titolo3"/>
        <w:spacing w:line="360" w:lineRule="auto"/>
        <w:rPr>
          <w:rFonts w:ascii="Times New Roman" w:hAnsi="Times New Roman" w:cs="Times New Roman"/>
          <w:lang w:eastAsia="it-IT"/>
        </w:rPr>
      </w:pPr>
      <w:r w:rsidRPr="00B07C85">
        <w:rPr>
          <w:rFonts w:ascii="Times New Roman" w:hAnsi="Times New Roman" w:cs="Times New Roman"/>
          <w:lang w:eastAsia="it-IT"/>
        </w:rPr>
        <w:t>Figure retoriche</w:t>
      </w:r>
      <w:bookmarkEnd w:id="6"/>
      <w:r w:rsidRPr="00B07C85">
        <w:rPr>
          <w:rFonts w:ascii="Times New Roman" w:hAnsi="Times New Roman" w:cs="Times New Roman"/>
          <w:lang w:eastAsia="it-IT"/>
        </w:rPr>
        <w:t xml:space="preserve"> </w:t>
      </w:r>
    </w:p>
    <w:p w:rsidR="00D75F3A" w:rsidRPr="00B07C85" w:rsidRDefault="00D75F3A" w:rsidP="00D75F3A">
      <w:pPr>
        <w:spacing w:line="360" w:lineRule="auto"/>
        <w:ind w:firstLine="708"/>
        <w:rPr>
          <w:rFonts w:ascii="Times New Roman" w:hAnsi="Times New Roman" w:cs="Times New Roman"/>
          <w:lang w:eastAsia="it-IT"/>
        </w:rPr>
      </w:pPr>
      <w:r w:rsidRPr="00B07C85">
        <w:rPr>
          <w:rFonts w:ascii="Times New Roman" w:hAnsi="Times New Roman" w:cs="Times New Roman"/>
          <w:lang w:eastAsia="it-IT"/>
        </w:rPr>
        <w:t xml:space="preserve">“Le figure retoriche sono artifici linguistici con cui si creano espressioni e parole con un particolare effetto </w:t>
      </w:r>
      <w:r w:rsidR="00D95365">
        <w:rPr>
          <w:rFonts w:ascii="Times New Roman" w:hAnsi="Times New Roman" w:cs="Times New Roman"/>
          <w:lang w:eastAsia="it-IT"/>
        </w:rPr>
        <w:lastRenderedPageBreak/>
        <w:t>retorico”</w:t>
      </w:r>
      <w:r w:rsidR="00D95365">
        <w:rPr>
          <w:rStyle w:val="Rimandonotaapidipagina"/>
          <w:rFonts w:ascii="Times New Roman" w:hAnsi="Times New Roman" w:cs="Times New Roman"/>
          <w:lang w:eastAsia="it-IT"/>
        </w:rPr>
        <w:footnoteReference w:id="6"/>
      </w:r>
      <w:r w:rsidR="00D95365">
        <w:rPr>
          <w:rFonts w:ascii="Times New Roman" w:hAnsi="Times New Roman" w:cs="Times New Roman"/>
          <w:lang w:eastAsia="it-IT"/>
        </w:rPr>
        <w:t xml:space="preserve">. </w:t>
      </w:r>
      <w:r w:rsidRPr="00B07C85">
        <w:rPr>
          <w:rFonts w:ascii="Times New Roman" w:hAnsi="Times New Roman" w:cs="Times New Roman"/>
          <w:lang w:eastAsia="it-IT"/>
        </w:rPr>
        <w:t>Attraverso questi strumenti è possibile enfatizzare un concetto utilizzando diverse tecniche.</w:t>
      </w:r>
    </w:p>
    <w:p w:rsidR="00D75F3A" w:rsidRDefault="00D75F3A" w:rsidP="00D75F3A">
      <w:pPr>
        <w:spacing w:line="360" w:lineRule="auto"/>
        <w:ind w:firstLine="708"/>
        <w:rPr>
          <w:rFonts w:ascii="Times New Roman" w:hAnsi="Times New Roman" w:cs="Times New Roman"/>
          <w:lang w:eastAsia="it-IT"/>
        </w:rPr>
      </w:pPr>
      <w:r w:rsidRPr="00B07C85">
        <w:rPr>
          <w:rFonts w:ascii="Times New Roman" w:hAnsi="Times New Roman" w:cs="Times New Roman"/>
          <w:lang w:eastAsia="it-IT"/>
        </w:rPr>
        <w:t>Nel testo sono riscontrabili numerosissime onomatopee</w:t>
      </w:r>
      <w:r w:rsidRPr="00B07C85">
        <w:rPr>
          <w:rStyle w:val="Rimandonotaapidipagina"/>
          <w:rFonts w:ascii="Times New Roman" w:hAnsi="Times New Roman" w:cs="Times New Roman"/>
          <w:lang w:eastAsia="it-IT"/>
        </w:rPr>
        <w:footnoteReference w:id="7"/>
      </w:r>
      <w:r w:rsidRPr="00B07C85">
        <w:rPr>
          <w:rFonts w:ascii="Times New Roman" w:hAnsi="Times New Roman" w:cs="Times New Roman"/>
          <w:lang w:eastAsia="it-IT"/>
        </w:rPr>
        <w:t xml:space="preserve"> che hanno rappresentato una sfida traduttiva in quanto il passaggio ad un’altra lingua comporta anche il passaggio a un sistema fonologico diverso. Per riprodurre gli stessi foni</w:t>
      </w:r>
      <w:r w:rsidRPr="00B07C85">
        <w:rPr>
          <w:rStyle w:val="Rimandonotaapidipagina"/>
          <w:rFonts w:ascii="Times New Roman" w:hAnsi="Times New Roman" w:cs="Times New Roman"/>
          <w:lang w:eastAsia="it-IT"/>
        </w:rPr>
        <w:footnoteReference w:id="8"/>
      </w:r>
      <w:r w:rsidRPr="00B07C85">
        <w:rPr>
          <w:rFonts w:ascii="Times New Roman" w:hAnsi="Times New Roman" w:cs="Times New Roman"/>
          <w:lang w:eastAsia="it-IT"/>
        </w:rPr>
        <w:t xml:space="preserve"> in italiano infatti, è necessario fare riferimento a fonemi</w:t>
      </w:r>
      <w:r w:rsidRPr="00B07C85">
        <w:rPr>
          <w:rStyle w:val="Rimandonotaapidipagina"/>
          <w:rFonts w:ascii="Times New Roman" w:hAnsi="Times New Roman" w:cs="Times New Roman"/>
          <w:lang w:eastAsia="it-IT"/>
        </w:rPr>
        <w:footnoteReference w:id="9"/>
      </w:r>
      <w:r w:rsidRPr="00B07C85">
        <w:rPr>
          <w:rFonts w:ascii="Times New Roman" w:hAnsi="Times New Roman" w:cs="Times New Roman"/>
          <w:lang w:eastAsia="it-IT"/>
        </w:rPr>
        <w:t xml:space="preserve"> differenti. Suoni come “phew” in inglese, in italiano dovranno essere scritti come “fiù” (notare che il suono riprodotto è lo stesso, ma cambia la grafia). Nella Tabella 2 si mettono in evidenza le onomatopee magg</w:t>
      </w:r>
      <w:r>
        <w:rPr>
          <w:rFonts w:ascii="Times New Roman" w:hAnsi="Times New Roman" w:cs="Times New Roman"/>
          <w:lang w:eastAsia="it-IT"/>
        </w:rPr>
        <w:t>iormente riscontrate nel testo:</w:t>
      </w:r>
    </w:p>
    <w:p w:rsidR="00D75F3A" w:rsidRDefault="00D75F3A" w:rsidP="00D75F3A">
      <w:pPr>
        <w:pStyle w:val="Didascalia"/>
        <w:rPr>
          <w:lang w:eastAsia="it-IT"/>
        </w:rPr>
      </w:pPr>
    </w:p>
    <w:p w:rsidR="00D75F3A" w:rsidRPr="00B07C85" w:rsidRDefault="00D75F3A" w:rsidP="00D75F3A">
      <w:pPr>
        <w:pStyle w:val="Didascalia"/>
        <w:rPr>
          <w:lang w:eastAsia="it-IT"/>
        </w:rPr>
      </w:pPr>
      <w:r>
        <w:rPr>
          <w:lang w:eastAsia="it-IT"/>
        </w:rPr>
        <w:t>Tabella 2</w:t>
      </w:r>
    </w:p>
    <w:tbl>
      <w:tblPr>
        <w:tblStyle w:val="Grigliatabella"/>
        <w:tblW w:w="0" w:type="auto"/>
        <w:tblLook w:val="04A0" w:firstRow="1" w:lastRow="0" w:firstColumn="1" w:lastColumn="0" w:noHBand="0" w:noVBand="1"/>
      </w:tblPr>
      <w:tblGrid>
        <w:gridCol w:w="2645"/>
        <w:gridCol w:w="2645"/>
      </w:tblGrid>
      <w:tr w:rsidR="00D75F3A" w:rsidRPr="00B07C85" w:rsidTr="00DF2CA0">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Eh?!</w:t>
            </w:r>
          </w:p>
        </w:tc>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Eh?!</w:t>
            </w:r>
          </w:p>
        </w:tc>
      </w:tr>
      <w:tr w:rsidR="00D75F3A" w:rsidRPr="00B07C85" w:rsidTr="00DF2CA0">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Grh–!</w:t>
            </w:r>
          </w:p>
        </w:tc>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Grh–!</w:t>
            </w:r>
          </w:p>
        </w:tc>
      </w:tr>
      <w:tr w:rsidR="00D75F3A" w:rsidRPr="00B07C85" w:rsidTr="00DF2CA0">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lastRenderedPageBreak/>
              <w:t>Haah</w:t>
            </w:r>
          </w:p>
        </w:tc>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Aaah</w:t>
            </w:r>
          </w:p>
        </w:tc>
      </w:tr>
      <w:tr w:rsidR="00D75F3A" w:rsidRPr="00B07C85" w:rsidTr="00DF2CA0">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Hahah</w:t>
            </w:r>
          </w:p>
        </w:tc>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Ahahah</w:t>
            </w:r>
          </w:p>
        </w:tc>
      </w:tr>
      <w:tr w:rsidR="00D75F3A" w:rsidRPr="00B07C85" w:rsidTr="00DF2CA0">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Hey!</w:t>
            </w:r>
          </w:p>
        </w:tc>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Ehi!</w:t>
            </w:r>
          </w:p>
        </w:tc>
      </w:tr>
      <w:tr w:rsidR="00D75F3A" w:rsidRPr="00B07C85" w:rsidTr="00DF2CA0">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Ngh–?!</w:t>
            </w:r>
          </w:p>
        </w:tc>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Ngh–?!</w:t>
            </w:r>
          </w:p>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Uff</w:t>
            </w:r>
          </w:p>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Umpf…!</w:t>
            </w:r>
          </w:p>
        </w:tc>
      </w:tr>
      <w:tr w:rsidR="00D75F3A" w:rsidRPr="00B07C85" w:rsidTr="00DF2CA0">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Oh</w:t>
            </w:r>
          </w:p>
        </w:tc>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Oh</w:t>
            </w:r>
          </w:p>
        </w:tc>
      </w:tr>
      <w:tr w:rsidR="00D75F3A" w:rsidRPr="00B07C85" w:rsidTr="00DF2CA0">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Phew</w:t>
            </w:r>
          </w:p>
        </w:tc>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Fiù</w:t>
            </w:r>
          </w:p>
        </w:tc>
      </w:tr>
      <w:tr w:rsidR="00D75F3A" w:rsidRPr="00B07C85" w:rsidTr="00DF2CA0">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Tch!</w:t>
            </w:r>
          </w:p>
        </w:tc>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Tzè!</w:t>
            </w:r>
          </w:p>
        </w:tc>
      </w:tr>
      <w:tr w:rsidR="00D75F3A" w:rsidRPr="00B07C85" w:rsidTr="00DF2CA0">
        <w:tc>
          <w:tcPr>
            <w:tcW w:w="2645" w:type="dxa"/>
          </w:tcPr>
          <w:p w:rsidR="00D75F3A" w:rsidRPr="00B07C85" w:rsidRDefault="00D75F3A" w:rsidP="00DF2CA0">
            <w:pPr>
              <w:jc w:val="center"/>
              <w:rPr>
                <w:rFonts w:ascii="Times New Roman" w:hAnsi="Times New Roman" w:cs="Times New Roman"/>
              </w:rPr>
            </w:pPr>
            <w:r>
              <w:rPr>
                <w:rFonts w:ascii="Times New Roman" w:hAnsi="Times New Roman" w:cs="Times New Roman"/>
              </w:rPr>
              <w:t>U</w:t>
            </w:r>
            <w:r w:rsidRPr="00B07C85">
              <w:rPr>
                <w:rFonts w:ascii="Times New Roman" w:hAnsi="Times New Roman" w:cs="Times New Roman"/>
              </w:rPr>
              <w:t>h</w:t>
            </w:r>
          </w:p>
        </w:tc>
        <w:tc>
          <w:tcPr>
            <w:tcW w:w="2645" w:type="dxa"/>
          </w:tcPr>
          <w:p w:rsidR="00D75F3A" w:rsidRPr="00B07C85" w:rsidRDefault="00D75F3A" w:rsidP="00DF2CA0">
            <w:pPr>
              <w:jc w:val="center"/>
              <w:rPr>
                <w:rFonts w:ascii="Times New Roman" w:hAnsi="Times New Roman" w:cs="Times New Roman"/>
              </w:rPr>
            </w:pPr>
            <w:r>
              <w:rPr>
                <w:rFonts w:ascii="Times New Roman" w:hAnsi="Times New Roman" w:cs="Times New Roman"/>
              </w:rPr>
              <w:t>U</w:t>
            </w:r>
            <w:r w:rsidRPr="00B07C85">
              <w:rPr>
                <w:rFonts w:ascii="Times New Roman" w:hAnsi="Times New Roman" w:cs="Times New Roman"/>
              </w:rPr>
              <w:t>h</w:t>
            </w:r>
            <w:r>
              <w:rPr>
                <w:rFonts w:ascii="Times New Roman" w:hAnsi="Times New Roman" w:cs="Times New Roman"/>
              </w:rPr>
              <w:t>m</w:t>
            </w:r>
          </w:p>
        </w:tc>
      </w:tr>
      <w:tr w:rsidR="00D75F3A" w:rsidRPr="00B07C85" w:rsidTr="00DF2CA0">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Whoa</w:t>
            </w:r>
          </w:p>
        </w:tc>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Woah</w:t>
            </w:r>
          </w:p>
        </w:tc>
      </w:tr>
      <w:tr w:rsidR="00D75F3A" w:rsidRPr="00B07C85" w:rsidTr="00DF2CA0">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Wow!</w:t>
            </w:r>
          </w:p>
        </w:tc>
        <w:tc>
          <w:tcPr>
            <w:tcW w:w="2645" w:type="dxa"/>
          </w:tcPr>
          <w:p w:rsidR="00D75F3A" w:rsidRPr="00B07C85" w:rsidRDefault="00D75F3A" w:rsidP="00DF2CA0">
            <w:pPr>
              <w:spacing w:line="360" w:lineRule="auto"/>
              <w:jc w:val="center"/>
              <w:rPr>
                <w:rFonts w:ascii="Times New Roman" w:hAnsi="Times New Roman" w:cs="Times New Roman"/>
              </w:rPr>
            </w:pPr>
            <w:r w:rsidRPr="00B07C85">
              <w:rPr>
                <w:rFonts w:ascii="Times New Roman" w:hAnsi="Times New Roman" w:cs="Times New Roman"/>
              </w:rPr>
              <w:t>Wow!</w:t>
            </w:r>
          </w:p>
        </w:tc>
      </w:tr>
    </w:tbl>
    <w:p w:rsidR="00D75F3A" w:rsidRPr="00B07C85" w:rsidRDefault="00D75F3A" w:rsidP="00D75F3A">
      <w:pPr>
        <w:spacing w:line="360" w:lineRule="auto"/>
        <w:ind w:firstLine="708"/>
        <w:rPr>
          <w:rFonts w:ascii="Times New Roman" w:hAnsi="Times New Roman" w:cs="Times New Roman"/>
          <w:lang w:val="en-US"/>
        </w:rPr>
      </w:pPr>
    </w:p>
    <w:p w:rsidR="00D75F3A" w:rsidRDefault="00D75F3A" w:rsidP="00D75F3A">
      <w:pPr>
        <w:spacing w:line="360" w:lineRule="auto"/>
        <w:rPr>
          <w:rFonts w:ascii="Times New Roman" w:hAnsi="Times New Roman" w:cs="Times New Roman"/>
        </w:rPr>
      </w:pPr>
      <w:r w:rsidRPr="00B07C85">
        <w:rPr>
          <w:rFonts w:ascii="Times New Roman" w:hAnsi="Times New Roman" w:cs="Times New Roman"/>
        </w:rPr>
        <w:t>Anche il silenzio alla fine può essere un’onomatopea e</w:t>
      </w:r>
      <w:r w:rsidR="00641F34">
        <w:rPr>
          <w:rFonts w:ascii="Times New Roman" w:hAnsi="Times New Roman" w:cs="Times New Roman"/>
        </w:rPr>
        <w:t>,</w:t>
      </w:r>
      <w:r w:rsidRPr="00B07C85">
        <w:rPr>
          <w:rFonts w:ascii="Times New Roman" w:hAnsi="Times New Roman" w:cs="Times New Roman"/>
        </w:rPr>
        <w:t xml:space="preserve"> infatti, l’assenza di suono in un dialogo viene rappresentata nel testo dai 3 punti di sospensione “…”</w:t>
      </w:r>
      <w:r>
        <w:rPr>
          <w:rFonts w:ascii="Times New Roman" w:hAnsi="Times New Roman" w:cs="Times New Roman"/>
        </w:rPr>
        <w:t xml:space="preserve">, </w:t>
      </w:r>
      <w:r w:rsidRPr="00B07C85">
        <w:rPr>
          <w:rFonts w:ascii="Times New Roman" w:hAnsi="Times New Roman" w:cs="Times New Roman"/>
        </w:rPr>
        <w:t xml:space="preserve">sia in inglese che in italiano. </w:t>
      </w:r>
    </w:p>
    <w:p w:rsidR="00D75F3A" w:rsidRDefault="00D75F3A" w:rsidP="00D75F3A">
      <w:pPr>
        <w:spacing w:line="360" w:lineRule="auto"/>
        <w:rPr>
          <w:rFonts w:ascii="Times New Roman" w:hAnsi="Times New Roman" w:cs="Times New Roman"/>
          <w:lang w:val="en-US"/>
        </w:rPr>
      </w:pPr>
      <w:r>
        <w:rPr>
          <w:rFonts w:ascii="Times New Roman" w:hAnsi="Times New Roman" w:cs="Times New Roman"/>
        </w:rPr>
        <w:tab/>
        <w:t xml:space="preserve">A volte nei dialoghi viene anche riprodotto l’incespicare e il balbettio del personaggio, che graficamente si presenta con una ripetizione della vocale o consonante colpita intervallata da un trattino alto. </w:t>
      </w:r>
      <w:r>
        <w:rPr>
          <w:rFonts w:ascii="Times New Roman" w:hAnsi="Times New Roman" w:cs="Times New Roman"/>
          <w:lang w:val="en-US"/>
        </w:rPr>
        <w:t>Nella Tabella 3 vengono riportati alcuni esempi</w:t>
      </w:r>
      <w:r w:rsidRPr="00B07C85">
        <w:rPr>
          <w:rFonts w:ascii="Times New Roman" w:hAnsi="Times New Roman" w:cs="Times New Roman"/>
          <w:lang w:val="en-US"/>
        </w:rPr>
        <w:t xml:space="preserve">: </w:t>
      </w:r>
    </w:p>
    <w:p w:rsidR="00D75F3A" w:rsidRDefault="00D75F3A" w:rsidP="00D75F3A">
      <w:pPr>
        <w:spacing w:line="360" w:lineRule="auto"/>
        <w:rPr>
          <w:rFonts w:ascii="Times New Roman" w:hAnsi="Times New Roman" w:cs="Times New Roman"/>
          <w:lang w:val="en-US"/>
        </w:rPr>
      </w:pPr>
    </w:p>
    <w:p w:rsidR="00D75F3A" w:rsidRDefault="00D75F3A" w:rsidP="00D75F3A">
      <w:pPr>
        <w:pStyle w:val="Didascalia"/>
        <w:jc w:val="left"/>
        <w:rPr>
          <w:lang w:val="en-US"/>
        </w:rPr>
      </w:pPr>
      <w:r>
        <w:rPr>
          <w:lang w:val="en-US"/>
        </w:rPr>
        <w:t>Tabella 3</w:t>
      </w:r>
    </w:p>
    <w:tbl>
      <w:tblPr>
        <w:tblStyle w:val="Grigliatabella"/>
        <w:tblW w:w="0" w:type="auto"/>
        <w:tblLook w:val="04A0" w:firstRow="1" w:lastRow="0" w:firstColumn="1" w:lastColumn="0" w:noHBand="0" w:noVBand="1"/>
      </w:tblPr>
      <w:tblGrid>
        <w:gridCol w:w="2645"/>
        <w:gridCol w:w="2645"/>
      </w:tblGrid>
      <w:tr w:rsidR="00D75F3A" w:rsidRPr="005B75BA" w:rsidTr="00DF2CA0">
        <w:trPr>
          <w:trHeight w:val="1737"/>
        </w:trPr>
        <w:tc>
          <w:tcPr>
            <w:tcW w:w="2645" w:type="dxa"/>
          </w:tcPr>
          <w:p w:rsidR="00D75F3A" w:rsidRDefault="00D75F3A" w:rsidP="00DF2CA0">
            <w:pPr>
              <w:spacing w:line="360" w:lineRule="auto"/>
              <w:jc w:val="center"/>
              <w:rPr>
                <w:rFonts w:ascii="Times New Roman" w:hAnsi="Times New Roman" w:cs="Times New Roman"/>
                <w:lang w:val="en-US"/>
              </w:rPr>
            </w:pPr>
          </w:p>
          <w:p w:rsidR="00D75F3A" w:rsidRPr="005B75BA" w:rsidRDefault="00D75F3A" w:rsidP="00DF2CA0">
            <w:pPr>
              <w:spacing w:line="360" w:lineRule="auto"/>
              <w:jc w:val="center"/>
              <w:rPr>
                <w:rFonts w:ascii="Times New Roman" w:hAnsi="Times New Roman" w:cs="Times New Roman"/>
                <w:lang w:val="en-US"/>
              </w:rPr>
            </w:pPr>
            <w:r w:rsidRPr="00B07C85">
              <w:rPr>
                <w:rFonts w:ascii="Times New Roman" w:hAnsi="Times New Roman" w:cs="Times New Roman"/>
                <w:lang w:val="en-US"/>
              </w:rPr>
              <w:t xml:space="preserve"># l "\"I-If you don't want to, then you don't have to. </w:t>
            </w:r>
            <w:r w:rsidRPr="005B75BA">
              <w:rPr>
                <w:rFonts w:ascii="Times New Roman" w:hAnsi="Times New Roman" w:cs="Times New Roman"/>
                <w:lang w:val="en-US"/>
              </w:rPr>
              <w:t>I don't care.\""</w:t>
            </w:r>
          </w:p>
        </w:tc>
        <w:tc>
          <w:tcPr>
            <w:tcW w:w="2645" w:type="dxa"/>
          </w:tcPr>
          <w:p w:rsidR="00D75F3A" w:rsidRDefault="00D75F3A" w:rsidP="00DF2CA0">
            <w:pPr>
              <w:spacing w:line="360" w:lineRule="auto"/>
              <w:jc w:val="center"/>
              <w:rPr>
                <w:rFonts w:ascii="Times New Roman" w:hAnsi="Times New Roman" w:cs="Times New Roman"/>
              </w:rPr>
            </w:pPr>
          </w:p>
          <w:p w:rsidR="00D75F3A" w:rsidRPr="005B75BA" w:rsidRDefault="00D75F3A" w:rsidP="00DF2CA0">
            <w:pPr>
              <w:spacing w:line="360" w:lineRule="auto"/>
              <w:jc w:val="center"/>
              <w:rPr>
                <w:rFonts w:ascii="Times New Roman" w:hAnsi="Times New Roman" w:cs="Times New Roman"/>
              </w:rPr>
            </w:pPr>
            <w:r w:rsidRPr="00B07C85">
              <w:rPr>
                <w:rFonts w:ascii="Times New Roman" w:hAnsi="Times New Roman" w:cs="Times New Roman"/>
              </w:rPr>
              <w:t xml:space="preserve">l "\"S-se non vuoi, non devi. </w:t>
            </w:r>
            <w:r w:rsidRPr="005B75BA">
              <w:rPr>
                <w:rFonts w:ascii="Times New Roman" w:hAnsi="Times New Roman" w:cs="Times New Roman"/>
              </w:rPr>
              <w:t>Non m'importa.\""</w:t>
            </w:r>
          </w:p>
          <w:p w:rsidR="00D75F3A" w:rsidRPr="005B75BA" w:rsidRDefault="00D75F3A" w:rsidP="00DF2CA0">
            <w:pPr>
              <w:spacing w:line="360" w:lineRule="auto"/>
              <w:jc w:val="center"/>
            </w:pPr>
          </w:p>
        </w:tc>
      </w:tr>
      <w:tr w:rsidR="00D75F3A" w:rsidRPr="005B75BA" w:rsidTr="00DF2CA0">
        <w:tc>
          <w:tcPr>
            <w:tcW w:w="2645" w:type="dxa"/>
          </w:tcPr>
          <w:p w:rsidR="00D75F3A" w:rsidRDefault="00D75F3A" w:rsidP="00DF2CA0">
            <w:pPr>
              <w:spacing w:line="360" w:lineRule="auto"/>
              <w:jc w:val="center"/>
              <w:rPr>
                <w:rFonts w:ascii="Times New Roman" w:hAnsi="Times New Roman" w:cs="Times New Roman"/>
                <w:lang w:val="en-US"/>
              </w:rPr>
            </w:pPr>
          </w:p>
          <w:p w:rsidR="00D75F3A" w:rsidRPr="00B07C85" w:rsidRDefault="00D75F3A" w:rsidP="00DF2CA0">
            <w:pPr>
              <w:spacing w:line="360" w:lineRule="auto"/>
              <w:jc w:val="center"/>
              <w:rPr>
                <w:rFonts w:ascii="Times New Roman" w:hAnsi="Times New Roman" w:cs="Times New Roman"/>
                <w:lang w:val="en-US"/>
              </w:rPr>
            </w:pPr>
            <w:r w:rsidRPr="00B07C85">
              <w:rPr>
                <w:rFonts w:ascii="Times New Roman" w:hAnsi="Times New Roman" w:cs="Times New Roman"/>
                <w:lang w:val="en-US"/>
              </w:rPr>
              <w:t># u "\"Y-yeah, I'll have, uh… just the fries, uh, yeah…\""</w:t>
            </w:r>
          </w:p>
          <w:p w:rsidR="00D75F3A" w:rsidRDefault="00D75F3A" w:rsidP="00DF2CA0">
            <w:pPr>
              <w:spacing w:line="360" w:lineRule="auto"/>
              <w:jc w:val="center"/>
              <w:rPr>
                <w:lang w:val="en-US"/>
              </w:rPr>
            </w:pPr>
          </w:p>
        </w:tc>
        <w:tc>
          <w:tcPr>
            <w:tcW w:w="2645" w:type="dxa"/>
          </w:tcPr>
          <w:p w:rsidR="00D75F3A" w:rsidRPr="00D75F3A" w:rsidRDefault="00D75F3A" w:rsidP="00DF2CA0">
            <w:pPr>
              <w:spacing w:line="360" w:lineRule="auto"/>
              <w:jc w:val="center"/>
              <w:rPr>
                <w:rFonts w:ascii="Times New Roman" w:hAnsi="Times New Roman" w:cs="Times New Roman"/>
                <w:lang w:val="en-US"/>
              </w:rPr>
            </w:pPr>
          </w:p>
          <w:p w:rsidR="00D75F3A" w:rsidRDefault="00D75F3A" w:rsidP="00DF2CA0">
            <w:pPr>
              <w:spacing w:line="360" w:lineRule="auto"/>
              <w:jc w:val="center"/>
              <w:rPr>
                <w:rFonts w:ascii="Times New Roman" w:hAnsi="Times New Roman" w:cs="Times New Roman"/>
              </w:rPr>
            </w:pPr>
            <w:r w:rsidRPr="00B07C85">
              <w:rPr>
                <w:rFonts w:ascii="Times New Roman" w:hAnsi="Times New Roman" w:cs="Times New Roman"/>
              </w:rPr>
              <w:t>u "\"S-sì- vorrei, uhm… solo delle patatine, uhm, sì…\""</w:t>
            </w:r>
          </w:p>
          <w:p w:rsidR="00D75F3A" w:rsidRPr="005B75BA" w:rsidRDefault="00D75F3A" w:rsidP="00DF2CA0">
            <w:pPr>
              <w:spacing w:line="360" w:lineRule="auto"/>
              <w:jc w:val="center"/>
            </w:pPr>
          </w:p>
        </w:tc>
      </w:tr>
      <w:tr w:rsidR="00D75F3A" w:rsidRPr="005B75BA" w:rsidTr="00DF2CA0">
        <w:tc>
          <w:tcPr>
            <w:tcW w:w="2645" w:type="dxa"/>
          </w:tcPr>
          <w:p w:rsidR="00D75F3A" w:rsidRPr="00D75F3A" w:rsidRDefault="00D75F3A" w:rsidP="00DF2CA0">
            <w:pPr>
              <w:spacing w:line="360" w:lineRule="auto"/>
              <w:jc w:val="center"/>
              <w:rPr>
                <w:rFonts w:ascii="Times New Roman" w:hAnsi="Times New Roman" w:cs="Times New Roman"/>
              </w:rPr>
            </w:pPr>
          </w:p>
          <w:p w:rsidR="00D75F3A" w:rsidRPr="005B75BA" w:rsidRDefault="00D75F3A" w:rsidP="00DF2CA0">
            <w:pPr>
              <w:spacing w:line="360" w:lineRule="auto"/>
              <w:jc w:val="center"/>
              <w:rPr>
                <w:lang w:val="en-US"/>
              </w:rPr>
            </w:pPr>
            <w:r w:rsidRPr="00B07C85">
              <w:rPr>
                <w:rFonts w:ascii="Times New Roman" w:hAnsi="Times New Roman" w:cs="Times New Roman"/>
                <w:lang w:val="en-US"/>
              </w:rPr>
              <w:t># l "\"P-p-pervert! I'm not gonna drink that!\""</w:t>
            </w:r>
          </w:p>
        </w:tc>
        <w:tc>
          <w:tcPr>
            <w:tcW w:w="2645" w:type="dxa"/>
          </w:tcPr>
          <w:p w:rsidR="00D75F3A" w:rsidRPr="00D75F3A" w:rsidRDefault="00D75F3A" w:rsidP="00DF2CA0">
            <w:pPr>
              <w:spacing w:line="360" w:lineRule="auto"/>
              <w:jc w:val="center"/>
              <w:rPr>
                <w:rFonts w:ascii="Times New Roman" w:hAnsi="Times New Roman" w:cs="Times New Roman"/>
                <w:lang w:val="en-US"/>
              </w:rPr>
            </w:pPr>
          </w:p>
          <w:p w:rsidR="00D75F3A" w:rsidRDefault="00D75F3A" w:rsidP="00DF2CA0">
            <w:pPr>
              <w:spacing w:line="360" w:lineRule="auto"/>
              <w:jc w:val="center"/>
              <w:rPr>
                <w:rFonts w:ascii="Times New Roman" w:hAnsi="Times New Roman" w:cs="Times New Roman"/>
              </w:rPr>
            </w:pPr>
            <w:r w:rsidRPr="00B07C85">
              <w:rPr>
                <w:rFonts w:ascii="Times New Roman" w:hAnsi="Times New Roman" w:cs="Times New Roman"/>
              </w:rPr>
              <w:t>l "\"P-p-pervertito! Non lo voglio più bere!\""</w:t>
            </w:r>
          </w:p>
          <w:p w:rsidR="00D75F3A" w:rsidRPr="005B75BA" w:rsidRDefault="00D75F3A" w:rsidP="00DF2CA0">
            <w:pPr>
              <w:spacing w:line="360" w:lineRule="auto"/>
              <w:jc w:val="center"/>
            </w:pPr>
          </w:p>
        </w:tc>
      </w:tr>
    </w:tbl>
    <w:p w:rsidR="00D75F3A" w:rsidRDefault="00D75F3A" w:rsidP="00D75F3A"/>
    <w:p w:rsidR="00D75F3A" w:rsidRDefault="00D75F3A" w:rsidP="00D75F3A">
      <w:pPr>
        <w:rPr>
          <w:rFonts w:ascii="Times New Roman" w:hAnsi="Times New Roman" w:cs="Times New Roman"/>
          <w:lang w:val="en-US"/>
        </w:rPr>
      </w:pPr>
      <w:r>
        <w:tab/>
      </w:r>
      <w:r>
        <w:rPr>
          <w:rFonts w:ascii="Times New Roman" w:hAnsi="Times New Roman" w:cs="Times New Roman"/>
        </w:rPr>
        <w:t xml:space="preserve">Il trattino alto è un carattere che viene anche spesso utilizzato per indicare l’interruzione di una frase o parola prima della fine. </w:t>
      </w:r>
      <w:r w:rsidRPr="00D75F3A">
        <w:rPr>
          <w:rFonts w:ascii="Times New Roman" w:hAnsi="Times New Roman" w:cs="Times New Roman"/>
          <w:lang w:val="en-US"/>
        </w:rPr>
        <w:t xml:space="preserve">Un esempio: </w:t>
      </w:r>
    </w:p>
    <w:p w:rsidR="00D75F3A" w:rsidRPr="00D75F3A" w:rsidRDefault="00D75F3A" w:rsidP="00D75F3A">
      <w:pPr>
        <w:rPr>
          <w:rFonts w:ascii="Times New Roman" w:hAnsi="Times New Roman" w:cs="Times New Roman"/>
          <w:lang w:val="en-US"/>
        </w:rPr>
      </w:pPr>
    </w:p>
    <w:p w:rsidR="00D75F3A" w:rsidRPr="00D75F3A" w:rsidRDefault="00D75F3A" w:rsidP="00D75F3A">
      <w:pPr>
        <w:jc w:val="center"/>
        <w:rPr>
          <w:rFonts w:ascii="Times New Roman" w:hAnsi="Times New Roman" w:cs="Times New Roman"/>
          <w:lang w:val="en-US"/>
        </w:rPr>
      </w:pPr>
      <w:r w:rsidRPr="00B07C85">
        <w:rPr>
          <w:rFonts w:ascii="Times New Roman" w:hAnsi="Times New Roman" w:cs="Times New Roman"/>
          <w:lang w:val="en-US"/>
        </w:rPr>
        <w:t># l "\"It's your life, not mine. It doesn't matter to m––\""</w:t>
      </w:r>
    </w:p>
    <w:p w:rsidR="00D75F3A" w:rsidRDefault="00D75F3A" w:rsidP="00D75F3A">
      <w:pPr>
        <w:spacing w:line="360" w:lineRule="auto"/>
        <w:jc w:val="center"/>
        <w:rPr>
          <w:rFonts w:ascii="Times New Roman" w:hAnsi="Times New Roman" w:cs="Times New Roman"/>
        </w:rPr>
      </w:pPr>
      <w:r w:rsidRPr="00B07C85">
        <w:rPr>
          <w:rFonts w:ascii="Times New Roman" w:hAnsi="Times New Roman" w:cs="Times New Roman"/>
        </w:rPr>
        <w:t>l "\"È la tua vita, non la mia. A me non import-\""</w:t>
      </w:r>
    </w:p>
    <w:p w:rsidR="00D75F3A" w:rsidRDefault="00D75F3A" w:rsidP="00D75F3A">
      <w:pPr>
        <w:spacing w:line="360" w:lineRule="auto"/>
        <w:jc w:val="center"/>
        <w:rPr>
          <w:rFonts w:ascii="Times New Roman" w:hAnsi="Times New Roman" w:cs="Times New Roman"/>
        </w:rPr>
      </w:pPr>
    </w:p>
    <w:p w:rsidR="00D75F3A" w:rsidRDefault="00D75F3A" w:rsidP="00D75F3A">
      <w:pPr>
        <w:spacing w:line="360" w:lineRule="auto"/>
        <w:rPr>
          <w:rFonts w:ascii="Times New Roman" w:hAnsi="Times New Roman" w:cs="Times New Roman"/>
        </w:rPr>
      </w:pPr>
      <w:r>
        <w:rPr>
          <w:rFonts w:ascii="Times New Roman" w:hAnsi="Times New Roman" w:cs="Times New Roman"/>
        </w:rPr>
        <w:lastRenderedPageBreak/>
        <w:tab/>
        <w:t>Nel testo vengono utilizzate anche altre figure retoriche, pur essendo meno frequenti. Di seguito evidenziamo due esempi di metafora</w:t>
      </w:r>
      <w:r>
        <w:rPr>
          <w:rStyle w:val="Rimandonotaapidipagina"/>
          <w:rFonts w:ascii="Times New Roman" w:hAnsi="Times New Roman" w:cs="Times New Roman"/>
        </w:rPr>
        <w:footnoteReference w:id="10"/>
      </w:r>
      <w:r>
        <w:rPr>
          <w:rFonts w:ascii="Times New Roman" w:hAnsi="Times New Roman" w:cs="Times New Roman"/>
        </w:rPr>
        <w:t xml:space="preserve"> tratti dal testo:</w:t>
      </w:r>
    </w:p>
    <w:p w:rsidR="00D75F3A" w:rsidRDefault="00D75F3A" w:rsidP="00D75F3A">
      <w:pPr>
        <w:spacing w:line="360" w:lineRule="auto"/>
        <w:rPr>
          <w:rFonts w:ascii="Times New Roman" w:hAnsi="Times New Roman" w:cs="Times New Roman"/>
        </w:rPr>
      </w:pPr>
    </w:p>
    <w:p w:rsidR="00D75F3A" w:rsidRDefault="00D75F3A" w:rsidP="00D75F3A">
      <w:pPr>
        <w:spacing w:line="360" w:lineRule="auto"/>
        <w:jc w:val="center"/>
        <w:rPr>
          <w:rFonts w:ascii="Times New Roman" w:hAnsi="Times New Roman" w:cs="Times New Roman"/>
        </w:rPr>
      </w:pPr>
      <w:r w:rsidRPr="00F06D92">
        <w:rPr>
          <w:rFonts w:ascii="Times New Roman" w:hAnsi="Times New Roman" w:cs="Times New Roman"/>
          <w:lang w:val="en-US"/>
        </w:rPr>
        <w:t xml:space="preserve"># i "\"You see, behind the spit-shine gloss of our beloved San Francisco is a much, much darker underbelly… </w:t>
      </w:r>
      <w:r w:rsidRPr="00F06D92">
        <w:rPr>
          <w:rFonts w:ascii="Times New Roman" w:hAnsi="Times New Roman" w:cs="Times New Roman"/>
        </w:rPr>
        <w:t>\""    i "\"Vedi, dietro la luccicante patina della nostra amata San Francisco c'è un lato molto, molto più oscuro...\""</w:t>
      </w:r>
    </w:p>
    <w:p w:rsidR="00D75F3A" w:rsidRPr="00D75F3A" w:rsidRDefault="00D75F3A" w:rsidP="00D75F3A">
      <w:pPr>
        <w:spacing w:line="360" w:lineRule="auto"/>
        <w:jc w:val="center"/>
        <w:rPr>
          <w:rFonts w:ascii="Times New Roman" w:hAnsi="Times New Roman" w:cs="Times New Roman"/>
        </w:rPr>
      </w:pPr>
    </w:p>
    <w:p w:rsidR="00D75F3A" w:rsidRPr="00D75F3A" w:rsidRDefault="00D75F3A" w:rsidP="00D75F3A">
      <w:pPr>
        <w:spacing w:line="360" w:lineRule="auto"/>
        <w:jc w:val="center"/>
        <w:rPr>
          <w:rFonts w:ascii="Times New Roman" w:hAnsi="Times New Roman" w:cs="Times New Roman"/>
          <w:lang w:val="en-US"/>
        </w:rPr>
      </w:pPr>
      <w:r w:rsidRPr="00D75F3A">
        <w:rPr>
          <w:rFonts w:ascii="Times New Roman" w:hAnsi="Times New Roman" w:cs="Times New Roman"/>
          <w:lang w:val="en-US"/>
        </w:rPr>
        <w:t xml:space="preserve"># ip "\"I'm nothing more than a tool to Bishop.\""  </w:t>
      </w:r>
    </w:p>
    <w:p w:rsidR="00D75F3A" w:rsidRDefault="00D75F3A" w:rsidP="00D75F3A">
      <w:pPr>
        <w:spacing w:line="360" w:lineRule="auto"/>
        <w:jc w:val="center"/>
        <w:rPr>
          <w:rFonts w:ascii="Times New Roman" w:hAnsi="Times New Roman" w:cs="Times New Roman"/>
        </w:rPr>
      </w:pPr>
      <w:r w:rsidRPr="00F06D92">
        <w:rPr>
          <w:rFonts w:ascii="Times New Roman" w:hAnsi="Times New Roman" w:cs="Times New Roman"/>
        </w:rPr>
        <w:t>ip "\"Non sono altro che un burattino nelle sue mani.\""</w:t>
      </w:r>
    </w:p>
    <w:p w:rsidR="00D75F3A" w:rsidRDefault="00D75F3A" w:rsidP="00D75F3A">
      <w:pPr>
        <w:spacing w:line="360" w:lineRule="auto"/>
        <w:rPr>
          <w:rFonts w:ascii="Times New Roman" w:hAnsi="Times New Roman" w:cs="Times New Roman"/>
        </w:rPr>
      </w:pPr>
    </w:p>
    <w:p w:rsidR="00D75F3A" w:rsidRDefault="00D75F3A" w:rsidP="00D75F3A">
      <w:pPr>
        <w:spacing w:line="360" w:lineRule="auto"/>
        <w:rPr>
          <w:rFonts w:ascii="Times New Roman" w:hAnsi="Times New Roman" w:cs="Times New Roman"/>
        </w:rPr>
      </w:pPr>
    </w:p>
    <w:p w:rsidR="00D75F3A" w:rsidRDefault="00D75F3A" w:rsidP="00D75F3A">
      <w:pPr>
        <w:pStyle w:val="Titolo3"/>
        <w:spacing w:line="360" w:lineRule="auto"/>
        <w:rPr>
          <w:rFonts w:ascii="Times New Roman" w:hAnsi="Times New Roman" w:cs="Times New Roman"/>
        </w:rPr>
      </w:pPr>
      <w:bookmarkStart w:id="7" w:name="_Toc44085249"/>
      <w:r w:rsidRPr="00673880">
        <w:rPr>
          <w:rFonts w:ascii="Times New Roman" w:hAnsi="Times New Roman" w:cs="Times New Roman"/>
        </w:rPr>
        <w:t>Linguaggio vampiresco</w:t>
      </w:r>
      <w:bookmarkEnd w:id="7"/>
    </w:p>
    <w:p w:rsidR="00D75F3A" w:rsidRDefault="00D75F3A" w:rsidP="00D75F3A">
      <w:pPr>
        <w:spacing w:line="360" w:lineRule="auto"/>
        <w:rPr>
          <w:rFonts w:ascii="Times New Roman" w:hAnsi="Times New Roman" w:cs="Times New Roman"/>
        </w:rPr>
      </w:pPr>
      <w:r>
        <w:tab/>
      </w:r>
      <w:r w:rsidRPr="00673880">
        <w:rPr>
          <w:rFonts w:ascii="Times New Roman" w:hAnsi="Times New Roman" w:cs="Times New Roman"/>
        </w:rPr>
        <w:t>Data l</w:t>
      </w:r>
      <w:r>
        <w:rPr>
          <w:rFonts w:ascii="Times New Roman" w:hAnsi="Times New Roman" w:cs="Times New Roman"/>
        </w:rPr>
        <w:t>a trama e i personaggi risulta ovvia la necessità di parlare di tutti quei termini legati alla mitologia dei vampiri che ricorrono spesso lungo la narrazione.</w:t>
      </w:r>
    </w:p>
    <w:p w:rsidR="00D75F3A" w:rsidRDefault="00D75F3A" w:rsidP="00D75F3A">
      <w:pPr>
        <w:spacing w:line="360" w:lineRule="auto"/>
        <w:rPr>
          <w:rFonts w:ascii="Times New Roman" w:hAnsi="Times New Roman" w:cs="Times New Roman"/>
        </w:rPr>
      </w:pPr>
      <w:r>
        <w:rPr>
          <w:rFonts w:ascii="Times New Roman" w:hAnsi="Times New Roman" w:cs="Times New Roman"/>
        </w:rPr>
        <w:tab/>
        <w:t xml:space="preserve">Alcune di queste parole sono abbastanza banali e di facile traduzione, come “canini” per “fangs” o “assetato di </w:t>
      </w:r>
      <w:r>
        <w:rPr>
          <w:rFonts w:ascii="Times New Roman" w:hAnsi="Times New Roman" w:cs="Times New Roman"/>
        </w:rPr>
        <w:lastRenderedPageBreak/>
        <w:t>sangue” per “bloodthirstyt”, o ancora “sete di sangue” per il sostantivo “bloodlust”. Altri termini però sono meno comuni ed è stato necessario un processo di ricerca per trovare un’eventuale traducente efficace. Tuttavia, delle parole che verranno messe in evidenza, solo un paio hanno presentato un corrispettivo in italiano e sono quindi state tradotte. Si tratta nello specifico dei termini “embrace” e “dark gift”.</w:t>
      </w:r>
    </w:p>
    <w:p w:rsidR="00D75F3A" w:rsidRDefault="00D75F3A" w:rsidP="00D75F3A">
      <w:pPr>
        <w:spacing w:line="360" w:lineRule="auto"/>
        <w:rPr>
          <w:rFonts w:ascii="Times New Roman" w:hAnsi="Times New Roman" w:cs="Times New Roman"/>
        </w:rPr>
      </w:pPr>
      <w:r>
        <w:rPr>
          <w:rFonts w:ascii="Times New Roman" w:hAnsi="Times New Roman" w:cs="Times New Roman"/>
        </w:rPr>
        <w:tab/>
        <w:t xml:space="preserve">Il primo, facente anche parte del titolo del videogioco, fa riferimento al processo di trasformazione di un umano in vampiro. Il c.d. “abbraccio” infatti, è l’atto di far bere a un umano qualche goccia di sangue di vampiro in punto di morte, sangue che poi gli ridarà forza e nuovi poteri, trasformandolo in un non-morto. </w:t>
      </w:r>
    </w:p>
    <w:p w:rsidR="00D75F3A" w:rsidRDefault="00D75F3A" w:rsidP="00D75F3A">
      <w:pPr>
        <w:spacing w:line="360" w:lineRule="auto"/>
        <w:rPr>
          <w:rFonts w:ascii="Times New Roman" w:hAnsi="Times New Roman" w:cs="Times New Roman"/>
        </w:rPr>
      </w:pPr>
      <w:r>
        <w:rPr>
          <w:rFonts w:ascii="Times New Roman" w:hAnsi="Times New Roman" w:cs="Times New Roman"/>
        </w:rPr>
        <w:tab/>
        <w:t xml:space="preserve">In un certo senso anche il secondo si rifà più o meno allo stesso concetto, riferendosi però più nello specifico alla condizione di essere un vampiro, che viene appunto considerata un “dono oscuro”.  Questa locuzione sembra derivare dal film </w:t>
      </w:r>
      <w:r w:rsidRPr="00DB69A4">
        <w:rPr>
          <w:rFonts w:ascii="Times New Roman" w:hAnsi="Times New Roman" w:cs="Times New Roman"/>
          <w:i/>
        </w:rPr>
        <w:t>Intervista col vampiro</w:t>
      </w:r>
      <w:r>
        <w:rPr>
          <w:rStyle w:val="Rimandonotaapidipagina"/>
          <w:rFonts w:ascii="Times New Roman" w:hAnsi="Times New Roman" w:cs="Times New Roman"/>
          <w:i/>
        </w:rPr>
        <w:footnoteReference w:id="11"/>
      </w:r>
      <w:r w:rsidRPr="00DB69A4">
        <w:rPr>
          <w:rFonts w:ascii="Times New Roman" w:hAnsi="Times New Roman" w:cs="Times New Roman"/>
          <w:i/>
        </w:rPr>
        <w:t>,</w:t>
      </w:r>
      <w:r>
        <w:rPr>
          <w:rFonts w:ascii="Times New Roman" w:hAnsi="Times New Roman" w:cs="Times New Roman"/>
        </w:rPr>
        <w:t xml:space="preserve"> dat</w:t>
      </w:r>
      <w:r w:rsidR="00261D07">
        <w:rPr>
          <w:rFonts w:ascii="Times New Roman" w:hAnsi="Times New Roman" w:cs="Times New Roman"/>
        </w:rPr>
        <w:t>o che è l’unico altro prodotto</w:t>
      </w:r>
      <w:r>
        <w:rPr>
          <w:rFonts w:ascii="Times New Roman" w:hAnsi="Times New Roman" w:cs="Times New Roman"/>
        </w:rPr>
        <w:t xml:space="preserve"> in cui è stato riscontrato. </w:t>
      </w:r>
    </w:p>
    <w:p w:rsidR="00D75F3A" w:rsidRPr="00DF54E8" w:rsidRDefault="00D75F3A" w:rsidP="00D75F3A">
      <w:pPr>
        <w:spacing w:line="360" w:lineRule="auto"/>
        <w:rPr>
          <w:rFonts w:ascii="Times New Roman" w:hAnsi="Times New Roman" w:cs="Times New Roman"/>
        </w:rPr>
      </w:pPr>
      <w:r>
        <w:rPr>
          <w:rFonts w:ascii="Times New Roman" w:hAnsi="Times New Roman" w:cs="Times New Roman"/>
        </w:rPr>
        <w:lastRenderedPageBreak/>
        <w:tab/>
        <w:t xml:space="preserve">I termini che non è stato possibile tradurre sono </w:t>
      </w:r>
      <w:r w:rsidRPr="00DF54E8">
        <w:rPr>
          <w:rFonts w:ascii="Times New Roman" w:hAnsi="Times New Roman" w:cs="Times New Roman"/>
        </w:rPr>
        <w:t xml:space="preserve">“coven”, con cui si identifica l’insieme di vampiri che vivono in una determinata città e che sono governati da un vampiro capo (nel caso in oggetto, Bishop), e “clan”, che sta invece ad indicare le diverse </w:t>
      </w:r>
      <w:r w:rsidR="00641F34">
        <w:rPr>
          <w:rFonts w:ascii="Times New Roman" w:hAnsi="Times New Roman" w:cs="Times New Roman"/>
        </w:rPr>
        <w:t>”</w:t>
      </w:r>
      <w:r w:rsidRPr="00DF54E8">
        <w:rPr>
          <w:rFonts w:ascii="Times New Roman" w:hAnsi="Times New Roman" w:cs="Times New Roman"/>
        </w:rPr>
        <w:t>famiglie</w:t>
      </w:r>
      <w:r w:rsidR="00641F34">
        <w:rPr>
          <w:rFonts w:ascii="Times New Roman" w:hAnsi="Times New Roman" w:cs="Times New Roman"/>
        </w:rPr>
        <w:t>”</w:t>
      </w:r>
      <w:r w:rsidRPr="00DF54E8">
        <w:rPr>
          <w:rFonts w:ascii="Times New Roman" w:hAnsi="Times New Roman" w:cs="Times New Roman"/>
        </w:rPr>
        <w:t xml:space="preserve"> che compongono un coven (nel caso in oggetto, gli Helgen e i Seirei). </w:t>
      </w:r>
    </w:p>
    <w:p w:rsidR="00D75F3A" w:rsidRDefault="00D75F3A" w:rsidP="00D75F3A">
      <w:pPr>
        <w:spacing w:line="360" w:lineRule="auto"/>
        <w:rPr>
          <w:rFonts w:ascii="Times New Roman" w:hAnsi="Times New Roman" w:cs="Times New Roman"/>
        </w:rPr>
      </w:pPr>
      <w:r w:rsidRPr="00DF54E8">
        <w:rPr>
          <w:rFonts w:ascii="Times New Roman" w:hAnsi="Times New Roman" w:cs="Times New Roman"/>
        </w:rPr>
        <w:tab/>
        <w:t>Ai due termini appena analizzati si aggiunge un terzo, la parola “Strix”. Questo sostantivo di origine latina, da cui deriva l’italiano “strega”, denomina una creatura leggendaria, solitamene femminile, che non solo si ciba di sangue</w:t>
      </w:r>
      <w:r w:rsidR="00261D07">
        <w:rPr>
          <w:rFonts w:ascii="Times New Roman" w:hAnsi="Times New Roman" w:cs="Times New Roman"/>
        </w:rPr>
        <w:t>,</w:t>
      </w:r>
      <w:r w:rsidRPr="00DF54E8">
        <w:rPr>
          <w:rFonts w:ascii="Times New Roman" w:hAnsi="Times New Roman" w:cs="Times New Roman"/>
        </w:rPr>
        <w:t xml:space="preserve"> ma anche di cadaveri. In </w:t>
      </w:r>
      <w:r w:rsidRPr="00DF54E8">
        <w:rPr>
          <w:rFonts w:ascii="Times New Roman" w:hAnsi="Times New Roman" w:cs="Times New Roman"/>
          <w:i/>
        </w:rPr>
        <w:t>Red Embrace</w:t>
      </w:r>
      <w:r w:rsidRPr="00DF54E8">
        <w:rPr>
          <w:rFonts w:ascii="Times New Roman" w:hAnsi="Times New Roman" w:cs="Times New Roman"/>
        </w:rPr>
        <w:t xml:space="preserve"> però, se ne dà un’interpretazione diversa. Il protagonista infatti viene definito uno “Strix” più volte nel corso della narrazione perché il suo sangue risulta particolarmente delizioso al palato dei vampiri. Inoltre, sembrerebbe che questa tipologia di umani sia più ricettiva e potente nel momento in cui viene trasformata. In generale quindi, risulta una preda particolarmente ambita nel mondo oscuro in cui si si svolge il racconto.</w:t>
      </w:r>
    </w:p>
    <w:p w:rsidR="00D75F3A" w:rsidRPr="00DF54E8" w:rsidRDefault="00D75F3A" w:rsidP="00D75F3A">
      <w:pPr>
        <w:spacing w:line="360" w:lineRule="auto"/>
        <w:rPr>
          <w:rFonts w:ascii="Times New Roman" w:hAnsi="Times New Roman" w:cs="Times New Roman"/>
        </w:rPr>
      </w:pPr>
    </w:p>
    <w:p w:rsidR="00D75F3A" w:rsidRPr="00DF54E8" w:rsidRDefault="00D75F3A" w:rsidP="00D75F3A">
      <w:pPr>
        <w:spacing w:line="360" w:lineRule="auto"/>
        <w:rPr>
          <w:rFonts w:ascii="Times New Roman" w:hAnsi="Times New Roman" w:cs="Times New Roman"/>
        </w:rPr>
      </w:pPr>
      <w:r w:rsidRPr="00DF54E8">
        <w:rPr>
          <w:rFonts w:ascii="Times New Roman" w:hAnsi="Times New Roman" w:cs="Times New Roman"/>
        </w:rPr>
        <w:t xml:space="preserve"> </w:t>
      </w:r>
    </w:p>
    <w:p w:rsidR="00D75F3A" w:rsidRDefault="00D75F3A" w:rsidP="00D75F3A">
      <w:pPr>
        <w:pStyle w:val="Titolo3"/>
        <w:spacing w:line="360" w:lineRule="auto"/>
        <w:rPr>
          <w:rFonts w:ascii="Times New Roman" w:hAnsi="Times New Roman" w:cs="Times New Roman"/>
        </w:rPr>
      </w:pPr>
      <w:bookmarkStart w:id="8" w:name="_Toc44085250"/>
      <w:r w:rsidRPr="00DF54E8">
        <w:rPr>
          <w:rFonts w:ascii="Times New Roman" w:hAnsi="Times New Roman" w:cs="Times New Roman"/>
        </w:rPr>
        <w:lastRenderedPageBreak/>
        <w:t>Linguaggio d’azione</w:t>
      </w:r>
      <w:bookmarkEnd w:id="8"/>
    </w:p>
    <w:p w:rsidR="00D75F3A" w:rsidRDefault="00D75F3A" w:rsidP="00D75F3A">
      <w:pPr>
        <w:spacing w:line="360" w:lineRule="auto"/>
        <w:ind w:firstLine="708"/>
        <w:rPr>
          <w:rFonts w:ascii="Times New Roman" w:hAnsi="Times New Roman" w:cs="Times New Roman"/>
        </w:rPr>
      </w:pPr>
      <w:r w:rsidRPr="00DF54E8">
        <w:rPr>
          <w:rFonts w:ascii="Times New Roman" w:hAnsi="Times New Roman" w:cs="Times New Roman"/>
        </w:rPr>
        <w:t>Le scene d’azione, le scazzottate e gli inse</w:t>
      </w:r>
      <w:r>
        <w:rPr>
          <w:rFonts w:ascii="Times New Roman" w:hAnsi="Times New Roman" w:cs="Times New Roman"/>
        </w:rPr>
        <w:t>guimenti hanno rappresentato un</w:t>
      </w:r>
      <w:r w:rsidRPr="00DF54E8">
        <w:rPr>
          <w:rFonts w:ascii="Times New Roman" w:hAnsi="Times New Roman" w:cs="Times New Roman"/>
        </w:rPr>
        <w:t>a sfida dal punto di vista traduttivo</w:t>
      </w:r>
      <w:r>
        <w:rPr>
          <w:rFonts w:ascii="Times New Roman" w:hAnsi="Times New Roman" w:cs="Times New Roman"/>
        </w:rPr>
        <w:t>,</w:t>
      </w:r>
      <w:r w:rsidRPr="00DF54E8">
        <w:rPr>
          <w:rFonts w:ascii="Times New Roman" w:hAnsi="Times New Roman" w:cs="Times New Roman"/>
        </w:rPr>
        <w:t xml:space="preserve"> perché l’inglese</w:t>
      </w:r>
      <w:r>
        <w:rPr>
          <w:rFonts w:ascii="Times New Roman" w:hAnsi="Times New Roman" w:cs="Times New Roman"/>
        </w:rPr>
        <w:t>,</w:t>
      </w:r>
      <w:r w:rsidRPr="00DF54E8">
        <w:rPr>
          <w:rFonts w:ascii="Times New Roman" w:hAnsi="Times New Roman" w:cs="Times New Roman"/>
        </w:rPr>
        <w:t xml:space="preserve"> in generale</w:t>
      </w:r>
      <w:r>
        <w:rPr>
          <w:rFonts w:ascii="Times New Roman" w:hAnsi="Times New Roman" w:cs="Times New Roman"/>
        </w:rPr>
        <w:t>,</w:t>
      </w:r>
      <w:r w:rsidRPr="00DF54E8">
        <w:rPr>
          <w:rFonts w:ascii="Times New Roman" w:hAnsi="Times New Roman" w:cs="Times New Roman"/>
        </w:rPr>
        <w:t xml:space="preserve"> </w:t>
      </w:r>
      <w:r>
        <w:rPr>
          <w:rFonts w:ascii="Times New Roman" w:hAnsi="Times New Roman" w:cs="Times New Roman"/>
        </w:rPr>
        <w:t xml:space="preserve">risulta essere molto ricco di termini e avverbi che descrivono diverse sfumature di azioni dinamiche. </w:t>
      </w:r>
    </w:p>
    <w:p w:rsidR="00D75F3A" w:rsidRDefault="00D75F3A" w:rsidP="00D75F3A">
      <w:pPr>
        <w:spacing w:line="360" w:lineRule="auto"/>
        <w:ind w:firstLine="708"/>
        <w:rPr>
          <w:rFonts w:ascii="Times New Roman" w:hAnsi="Times New Roman" w:cs="Times New Roman"/>
        </w:rPr>
      </w:pPr>
      <w:r>
        <w:rPr>
          <w:rFonts w:ascii="Times New Roman" w:hAnsi="Times New Roman" w:cs="Times New Roman"/>
        </w:rPr>
        <w:t xml:space="preserve">La difficoltà principale è sorta dall’enorme mole di sinonimi della parola “correre” esistenti in lingua inglese, ma che delineano tutti un tipo di corsa specifica che varia in velocità e tipologia. Alla manciata di sinonimi italiani fra cui si ritrovano “scattare”, “precipitarsi” e il semplice “correre” in sé e per sé, si contrappongono “run”, “dash”, “sprint”, “bolt”, “hurry”, “jog”, “rush”, “leg it”, ecc. tutti con leggere sfumature di significato che in italiano devono essere necessariamente riportate con l’uso di avverbi oppure omesse, dato che una serie numerosa di avverbi tende ad appesantire e rallentare la lettura, a lungo andare. </w:t>
      </w:r>
    </w:p>
    <w:p w:rsidR="00D75F3A" w:rsidRPr="00D75F3A" w:rsidRDefault="00D75F3A" w:rsidP="00D75F3A">
      <w:pPr>
        <w:spacing w:line="360" w:lineRule="auto"/>
        <w:ind w:firstLine="708"/>
        <w:rPr>
          <w:rFonts w:ascii="Times New Roman" w:hAnsi="Times New Roman" w:cs="Times New Roman"/>
        </w:rPr>
      </w:pPr>
      <w:r>
        <w:rPr>
          <w:rFonts w:ascii="Times New Roman" w:hAnsi="Times New Roman" w:cs="Times New Roman"/>
        </w:rPr>
        <w:t>La situazione è analoga nel contesto degli scontri corpo a corpo, dove si “sferrano pugni” e si “colpisce” l’avversario, azioni che in inglese possono essere descritte da vari termini fra cui “hit”, “strike”, “knock”, “blow”, “smash”, ecc.</w:t>
      </w:r>
    </w:p>
    <w:p w:rsidR="00D75F3A" w:rsidRDefault="00D75F3A" w:rsidP="00D75F3A">
      <w:pPr>
        <w:pStyle w:val="Titolo3"/>
        <w:spacing w:line="360" w:lineRule="auto"/>
        <w:rPr>
          <w:rFonts w:ascii="Times New Roman" w:hAnsi="Times New Roman" w:cs="Times New Roman"/>
        </w:rPr>
      </w:pPr>
      <w:bookmarkStart w:id="9" w:name="_Toc44085251"/>
      <w:r>
        <w:rPr>
          <w:rFonts w:ascii="Times New Roman" w:hAnsi="Times New Roman" w:cs="Times New Roman"/>
        </w:rPr>
        <w:lastRenderedPageBreak/>
        <w:t>Turpiloqui</w:t>
      </w:r>
      <w:bookmarkEnd w:id="9"/>
    </w:p>
    <w:p w:rsidR="00D75F3A" w:rsidRDefault="00D75F3A" w:rsidP="00D75F3A">
      <w:pPr>
        <w:spacing w:line="360" w:lineRule="auto"/>
        <w:rPr>
          <w:rFonts w:ascii="Times New Roman" w:hAnsi="Times New Roman" w:cs="Times New Roman"/>
        </w:rPr>
      </w:pPr>
      <w:r>
        <w:tab/>
      </w:r>
      <w:r>
        <w:rPr>
          <w:rFonts w:ascii="Times New Roman" w:hAnsi="Times New Roman" w:cs="Times New Roman"/>
        </w:rPr>
        <w:t xml:space="preserve">La questione delle c.d. </w:t>
      </w:r>
      <w:r>
        <w:rPr>
          <w:rFonts w:ascii="Times New Roman" w:hAnsi="Times New Roman" w:cs="Times New Roman"/>
          <w:i/>
        </w:rPr>
        <w:t>parolacce</w:t>
      </w:r>
      <w:r>
        <w:rPr>
          <w:rFonts w:ascii="Times New Roman" w:hAnsi="Times New Roman" w:cs="Times New Roman"/>
        </w:rPr>
        <w:t xml:space="preserve"> e delle volgarità rappresenta un problema solo nel cercare di non tradurre le singole parole letteralmente, ma nell’inserirle in un contesto e scegliere quel corrispondente che in italiano sarebbe più comunemente utilizzato. Infatti, nonostante anche in Italia si faccia uso frequente della parola “merda”, l’occorrenza è sicuramente minore rispetto a “shit” in inglese, visto che si tende a preferire il termine “cazzo”.  A espressioni come “holy shit” si contrapporranno più che altro locuzioni come “porca puttana” e al ricorrente “damn”</w:t>
      </w:r>
      <w:r w:rsidR="003208AA">
        <w:rPr>
          <w:rFonts w:ascii="Times New Roman" w:hAnsi="Times New Roman" w:cs="Times New Roman"/>
        </w:rPr>
        <w:t>,</w:t>
      </w:r>
      <w:r>
        <w:rPr>
          <w:rFonts w:ascii="Times New Roman" w:hAnsi="Times New Roman" w:cs="Times New Roman"/>
        </w:rPr>
        <w:t xml:space="preserve"> in tutte le sue varianti</w:t>
      </w:r>
      <w:r w:rsidR="003208AA">
        <w:rPr>
          <w:rFonts w:ascii="Times New Roman" w:hAnsi="Times New Roman" w:cs="Times New Roman"/>
        </w:rPr>
        <w:t>,</w:t>
      </w:r>
      <w:r>
        <w:rPr>
          <w:rFonts w:ascii="Times New Roman" w:hAnsi="Times New Roman" w:cs="Times New Roman"/>
        </w:rPr>
        <w:t xml:space="preserve"> si affiancherà principalmente l’aggettivo “fottuto/a”. </w:t>
      </w:r>
    </w:p>
    <w:p w:rsidR="003208AA" w:rsidRDefault="003208AA" w:rsidP="00D75F3A">
      <w:pPr>
        <w:spacing w:line="360" w:lineRule="auto"/>
        <w:rPr>
          <w:rFonts w:ascii="Times New Roman" w:hAnsi="Times New Roman" w:cs="Times New Roman"/>
        </w:rPr>
      </w:pPr>
    </w:p>
    <w:p w:rsidR="003208AA" w:rsidRDefault="003208AA" w:rsidP="00D75F3A">
      <w:pPr>
        <w:spacing w:line="360" w:lineRule="auto"/>
        <w:rPr>
          <w:rFonts w:ascii="Times New Roman" w:hAnsi="Times New Roman" w:cs="Times New Roman"/>
        </w:rPr>
      </w:pPr>
    </w:p>
    <w:p w:rsidR="003208AA" w:rsidRDefault="003208AA" w:rsidP="003208AA">
      <w:pPr>
        <w:pStyle w:val="Titolo3"/>
        <w:spacing w:line="360" w:lineRule="auto"/>
        <w:rPr>
          <w:rFonts w:ascii="Times New Roman" w:hAnsi="Times New Roman" w:cs="Times New Roman"/>
        </w:rPr>
      </w:pPr>
      <w:r w:rsidRPr="003208AA">
        <w:rPr>
          <w:rFonts w:ascii="Times New Roman" w:hAnsi="Times New Roman" w:cs="Times New Roman"/>
        </w:rPr>
        <w:t>Linguaggio tecnico</w:t>
      </w:r>
    </w:p>
    <w:p w:rsidR="004A32AE" w:rsidRDefault="003208AA" w:rsidP="004A32AE">
      <w:pPr>
        <w:spacing w:line="360" w:lineRule="auto"/>
        <w:rPr>
          <w:rFonts w:ascii="Times New Roman" w:hAnsi="Times New Roman" w:cs="Times New Roman"/>
        </w:rPr>
      </w:pPr>
      <w:r>
        <w:rPr>
          <w:rFonts w:ascii="Times New Roman" w:hAnsi="Times New Roman" w:cs="Times New Roman"/>
        </w:rPr>
        <w:tab/>
        <w:t xml:space="preserve">Come si sarà potuto notare dalla lettura del </w:t>
      </w:r>
      <w:r w:rsidR="004A32AE">
        <w:rPr>
          <w:rFonts w:ascii="Times New Roman" w:hAnsi="Times New Roman" w:cs="Times New Roman"/>
        </w:rPr>
        <w:t xml:space="preserve">testo </w:t>
      </w:r>
      <w:r>
        <w:rPr>
          <w:rFonts w:ascii="Times New Roman" w:hAnsi="Times New Roman" w:cs="Times New Roman"/>
        </w:rPr>
        <w:t xml:space="preserve">precedentemente riportato, la narrazione presenta una serie di simboli e caratteri che nel linguaggio tecnico vengono chiamati </w:t>
      </w:r>
      <w:r>
        <w:rPr>
          <w:rFonts w:ascii="Times New Roman" w:hAnsi="Times New Roman" w:cs="Times New Roman"/>
          <w:i/>
        </w:rPr>
        <w:t>tag</w:t>
      </w:r>
      <w:r w:rsidR="003C1487">
        <w:rPr>
          <w:rFonts w:ascii="Times New Roman" w:hAnsi="Times New Roman" w:cs="Times New Roman"/>
          <w:i/>
        </w:rPr>
        <w:t xml:space="preserve">, </w:t>
      </w:r>
      <w:r w:rsidR="003C1487" w:rsidRPr="003C1487">
        <w:rPr>
          <w:rFonts w:ascii="Times New Roman" w:hAnsi="Times New Roman" w:cs="Times New Roman"/>
        </w:rPr>
        <w:t>ovvero</w:t>
      </w:r>
      <w:r w:rsidRPr="003C1487">
        <w:rPr>
          <w:rFonts w:ascii="Times New Roman" w:hAnsi="Times New Roman" w:cs="Times New Roman"/>
        </w:rPr>
        <w:t xml:space="preserve"> </w:t>
      </w:r>
      <w:r w:rsidR="004A32AE">
        <w:rPr>
          <w:rFonts w:ascii="Times New Roman" w:hAnsi="Times New Roman" w:cs="Times New Roman"/>
        </w:rPr>
        <w:t>dei</w:t>
      </w:r>
      <w:r w:rsidRPr="003208AA">
        <w:rPr>
          <w:rFonts w:ascii="Times New Roman" w:hAnsi="Times New Roman" w:cs="Times New Roman"/>
        </w:rPr>
        <w:t xml:space="preserve"> marcatori che evidenziano non tanto l’aspetto, quanto il senso, il ruolo, o l’organizzazione che </w:t>
      </w:r>
      <w:r w:rsidRPr="003208AA">
        <w:rPr>
          <w:rFonts w:ascii="Times New Roman" w:hAnsi="Times New Roman" w:cs="Times New Roman"/>
        </w:rPr>
        <w:lastRenderedPageBreak/>
        <w:t>vogliamo assegnare ai contenuti</w:t>
      </w:r>
      <w:r w:rsidR="004A32AE">
        <w:rPr>
          <w:rStyle w:val="Rimandonotaapidipagina"/>
          <w:rFonts w:ascii="Times New Roman" w:hAnsi="Times New Roman" w:cs="Times New Roman"/>
        </w:rPr>
        <w:footnoteReference w:id="12"/>
      </w:r>
      <w:r w:rsidRPr="003208AA">
        <w:rPr>
          <w:rFonts w:ascii="Times New Roman" w:hAnsi="Times New Roman" w:cs="Times New Roman"/>
        </w:rPr>
        <w:t>.</w:t>
      </w:r>
      <w:r w:rsidR="004A32AE">
        <w:rPr>
          <w:rFonts w:ascii="Times New Roman" w:hAnsi="Times New Roman" w:cs="Times New Roman"/>
        </w:rPr>
        <w:t xml:space="preserve"> Ognuno di essi è un comando specifico per la macchina, a cui seguirà un determinato risultato. I </w:t>
      </w:r>
      <w:r w:rsidR="004A32AE" w:rsidRPr="004A32AE">
        <w:rPr>
          <w:rFonts w:ascii="Times New Roman" w:hAnsi="Times New Roman" w:cs="Times New Roman"/>
          <w:i/>
        </w:rPr>
        <w:t>tag</w:t>
      </w:r>
      <w:r w:rsidR="004A32AE">
        <w:rPr>
          <w:rFonts w:ascii="Times New Roman" w:hAnsi="Times New Roman" w:cs="Times New Roman"/>
        </w:rPr>
        <w:t xml:space="preserve"> in gioco non sono visibili infatti, se ne vede solo l’effetto. Nella Tabella 4 sono riportati i caratteri più frequenti e il loro significato: </w:t>
      </w:r>
    </w:p>
    <w:p w:rsidR="00F70387" w:rsidRDefault="00F70387" w:rsidP="004A32AE">
      <w:pPr>
        <w:spacing w:line="360" w:lineRule="auto"/>
        <w:rPr>
          <w:rFonts w:ascii="Times New Roman" w:hAnsi="Times New Roman" w:cs="Times New Roman"/>
        </w:rPr>
      </w:pPr>
    </w:p>
    <w:p w:rsidR="00F70387" w:rsidRPr="003208AA" w:rsidRDefault="00F70387" w:rsidP="00F70387">
      <w:pPr>
        <w:pStyle w:val="Didascalia"/>
      </w:pPr>
      <w:r>
        <w:t>Tabella 4</w:t>
      </w:r>
    </w:p>
    <w:tbl>
      <w:tblPr>
        <w:tblStyle w:val="Grigliatabella"/>
        <w:tblW w:w="0" w:type="auto"/>
        <w:tblLook w:val="04A0" w:firstRow="1" w:lastRow="0" w:firstColumn="1" w:lastColumn="0" w:noHBand="0" w:noVBand="1"/>
      </w:tblPr>
      <w:tblGrid>
        <w:gridCol w:w="2646"/>
        <w:gridCol w:w="2644"/>
      </w:tblGrid>
      <w:tr w:rsidR="004A32AE" w:rsidTr="004A32AE">
        <w:tc>
          <w:tcPr>
            <w:tcW w:w="2645" w:type="dxa"/>
          </w:tcPr>
          <w:p w:rsidR="00142F22" w:rsidRDefault="00142F22" w:rsidP="00F70387">
            <w:pPr>
              <w:spacing w:line="360" w:lineRule="auto"/>
              <w:jc w:val="center"/>
              <w:rPr>
                <w:rFonts w:ascii="Times New Roman" w:hAnsi="Times New Roman" w:cs="Times New Roman"/>
              </w:rPr>
            </w:pPr>
          </w:p>
          <w:p w:rsidR="004A32AE" w:rsidRDefault="004A32AE" w:rsidP="00F70387">
            <w:pPr>
              <w:spacing w:line="360" w:lineRule="auto"/>
              <w:jc w:val="center"/>
              <w:rPr>
                <w:rFonts w:ascii="Times New Roman" w:hAnsi="Times New Roman" w:cs="Times New Roman"/>
              </w:rPr>
            </w:pPr>
            <w:r w:rsidRPr="004A32AE">
              <w:rPr>
                <w:rFonts w:ascii="Times New Roman" w:hAnsi="Times New Roman" w:cs="Times New Roman"/>
              </w:rPr>
              <w:t>"</w:t>
            </w:r>
            <w:r w:rsidR="00F70387">
              <w:rPr>
                <w:rFonts w:ascii="Times New Roman" w:hAnsi="Times New Roman" w:cs="Times New Roman"/>
              </w:rPr>
              <w:t>frase</w:t>
            </w:r>
            <w:r w:rsidR="00F70387" w:rsidRPr="00F70387">
              <w:rPr>
                <w:rFonts w:ascii="Times New Roman" w:hAnsi="Times New Roman" w:cs="Times New Roman"/>
              </w:rPr>
              <w:t>"</w:t>
            </w:r>
          </w:p>
        </w:tc>
        <w:tc>
          <w:tcPr>
            <w:tcW w:w="2645" w:type="dxa"/>
          </w:tcPr>
          <w:p w:rsidR="004A32AE" w:rsidRDefault="00F70387" w:rsidP="00F70387">
            <w:pPr>
              <w:spacing w:line="360" w:lineRule="auto"/>
              <w:jc w:val="left"/>
              <w:rPr>
                <w:rFonts w:ascii="Times New Roman" w:hAnsi="Times New Roman" w:cs="Times New Roman"/>
              </w:rPr>
            </w:pPr>
            <w:r>
              <w:rPr>
                <w:rFonts w:ascii="Times New Roman" w:hAnsi="Times New Roman" w:cs="Times New Roman"/>
              </w:rPr>
              <w:t>Distingue le singole stringhe in generale e ogni frase vi è contenuta</w:t>
            </w:r>
          </w:p>
        </w:tc>
      </w:tr>
      <w:tr w:rsidR="004A32AE" w:rsidTr="004A32AE">
        <w:tc>
          <w:tcPr>
            <w:tcW w:w="2645" w:type="dxa"/>
          </w:tcPr>
          <w:p w:rsidR="00142F22" w:rsidRDefault="00142F22" w:rsidP="00F70387">
            <w:pPr>
              <w:spacing w:line="360" w:lineRule="auto"/>
              <w:jc w:val="center"/>
              <w:rPr>
                <w:rFonts w:ascii="Times New Roman" w:hAnsi="Times New Roman" w:cs="Times New Roman"/>
              </w:rPr>
            </w:pPr>
          </w:p>
          <w:p w:rsidR="004A32AE" w:rsidRDefault="00F70387" w:rsidP="00F70387">
            <w:pPr>
              <w:spacing w:line="360" w:lineRule="auto"/>
              <w:jc w:val="center"/>
              <w:rPr>
                <w:rFonts w:ascii="Times New Roman" w:hAnsi="Times New Roman" w:cs="Times New Roman"/>
              </w:rPr>
            </w:pPr>
            <w:r w:rsidRPr="00F70387">
              <w:rPr>
                <w:rFonts w:ascii="Times New Roman" w:hAnsi="Times New Roman" w:cs="Times New Roman"/>
              </w:rPr>
              <w:t>\"dialogo \"</w:t>
            </w:r>
          </w:p>
        </w:tc>
        <w:tc>
          <w:tcPr>
            <w:tcW w:w="2645" w:type="dxa"/>
          </w:tcPr>
          <w:p w:rsidR="004A32AE" w:rsidRDefault="00F70387" w:rsidP="00F70387">
            <w:pPr>
              <w:spacing w:line="360" w:lineRule="auto"/>
              <w:jc w:val="left"/>
              <w:rPr>
                <w:rFonts w:ascii="Times New Roman" w:hAnsi="Times New Roman" w:cs="Times New Roman"/>
              </w:rPr>
            </w:pPr>
            <w:r>
              <w:rPr>
                <w:rFonts w:ascii="Times New Roman" w:hAnsi="Times New Roman" w:cs="Times New Roman"/>
              </w:rPr>
              <w:t>Identifica i discorsi diretti e fa visualizzare le virgolette alte in gioco</w:t>
            </w:r>
          </w:p>
        </w:tc>
      </w:tr>
      <w:tr w:rsidR="004A32AE" w:rsidTr="004A32AE">
        <w:tc>
          <w:tcPr>
            <w:tcW w:w="2645" w:type="dxa"/>
          </w:tcPr>
          <w:p w:rsidR="00142F22" w:rsidRDefault="00142F22" w:rsidP="00142F22">
            <w:pPr>
              <w:spacing w:line="360" w:lineRule="auto"/>
              <w:jc w:val="center"/>
              <w:rPr>
                <w:rFonts w:ascii="Times New Roman" w:hAnsi="Times New Roman" w:cs="Times New Roman"/>
              </w:rPr>
            </w:pPr>
          </w:p>
          <w:p w:rsidR="004A32AE" w:rsidRDefault="00F70387" w:rsidP="00142F22">
            <w:pPr>
              <w:spacing w:line="360" w:lineRule="auto"/>
              <w:jc w:val="center"/>
              <w:rPr>
                <w:rFonts w:ascii="Times New Roman" w:hAnsi="Times New Roman" w:cs="Times New Roman"/>
              </w:rPr>
            </w:pPr>
            <w:r>
              <w:rPr>
                <w:rFonts w:ascii="Times New Roman" w:hAnsi="Times New Roman" w:cs="Times New Roman"/>
              </w:rPr>
              <w:t>{i}parola</w:t>
            </w:r>
            <w:r w:rsidRPr="00F70387">
              <w:rPr>
                <w:rFonts w:ascii="Times New Roman" w:hAnsi="Times New Roman" w:cs="Times New Roman"/>
              </w:rPr>
              <w:t>{/i}</w:t>
            </w:r>
          </w:p>
        </w:tc>
        <w:tc>
          <w:tcPr>
            <w:tcW w:w="2645" w:type="dxa"/>
          </w:tcPr>
          <w:p w:rsidR="004A32AE" w:rsidRDefault="00F70387" w:rsidP="00F70387">
            <w:pPr>
              <w:spacing w:line="360" w:lineRule="auto"/>
              <w:jc w:val="left"/>
              <w:rPr>
                <w:rFonts w:ascii="Times New Roman" w:hAnsi="Times New Roman" w:cs="Times New Roman"/>
              </w:rPr>
            </w:pPr>
            <w:r>
              <w:rPr>
                <w:rFonts w:ascii="Times New Roman" w:hAnsi="Times New Roman" w:cs="Times New Roman"/>
              </w:rPr>
              <w:t>Fa visualizzare in corsivo la parola contenuta (solitamente, per enfatizzarla)</w:t>
            </w:r>
          </w:p>
        </w:tc>
      </w:tr>
      <w:tr w:rsidR="00571276" w:rsidTr="004A32AE">
        <w:tc>
          <w:tcPr>
            <w:tcW w:w="2645" w:type="dxa"/>
          </w:tcPr>
          <w:p w:rsidR="00571276" w:rsidRDefault="00571276" w:rsidP="00142F22">
            <w:pPr>
              <w:spacing w:line="360" w:lineRule="auto"/>
              <w:jc w:val="center"/>
              <w:rPr>
                <w:rFonts w:ascii="Times New Roman" w:hAnsi="Times New Roman" w:cs="Times New Roman"/>
              </w:rPr>
            </w:pPr>
            <w:r w:rsidRPr="00571276">
              <w:rPr>
                <w:rFonts w:ascii="Times New Roman" w:hAnsi="Times New Roman" w:cs="Times New Roman"/>
              </w:rPr>
              <w:t>[mc]</w:t>
            </w:r>
          </w:p>
        </w:tc>
        <w:tc>
          <w:tcPr>
            <w:tcW w:w="2645" w:type="dxa"/>
          </w:tcPr>
          <w:p w:rsidR="00571276" w:rsidRDefault="00571276" w:rsidP="00F70387">
            <w:pPr>
              <w:spacing w:line="360" w:lineRule="auto"/>
              <w:jc w:val="left"/>
              <w:rPr>
                <w:rFonts w:ascii="Times New Roman" w:hAnsi="Times New Roman" w:cs="Times New Roman"/>
              </w:rPr>
            </w:pPr>
            <w:r>
              <w:rPr>
                <w:rFonts w:ascii="Times New Roman" w:hAnsi="Times New Roman" w:cs="Times New Roman"/>
              </w:rPr>
              <w:t>Nome scelto dal giocatore</w:t>
            </w:r>
          </w:p>
        </w:tc>
      </w:tr>
      <w:tr w:rsidR="004A32AE" w:rsidTr="004A32AE">
        <w:tc>
          <w:tcPr>
            <w:tcW w:w="2645" w:type="dxa"/>
          </w:tcPr>
          <w:p w:rsidR="00142F22" w:rsidRDefault="00142F22" w:rsidP="00F70387">
            <w:pPr>
              <w:spacing w:line="360" w:lineRule="auto"/>
              <w:jc w:val="center"/>
              <w:rPr>
                <w:rFonts w:ascii="Times New Roman" w:hAnsi="Times New Roman" w:cs="Times New Roman"/>
              </w:rPr>
            </w:pPr>
          </w:p>
          <w:p w:rsidR="004A32AE" w:rsidRDefault="00F70387" w:rsidP="00F70387">
            <w:pPr>
              <w:spacing w:line="360" w:lineRule="auto"/>
              <w:jc w:val="center"/>
              <w:rPr>
                <w:rFonts w:ascii="Times New Roman" w:hAnsi="Times New Roman" w:cs="Times New Roman"/>
              </w:rPr>
            </w:pPr>
            <w:r w:rsidRPr="00F70387">
              <w:rPr>
                <w:rFonts w:ascii="Times New Roman" w:hAnsi="Times New Roman" w:cs="Times New Roman"/>
              </w:rPr>
              <w:t>{w}</w:t>
            </w:r>
          </w:p>
        </w:tc>
        <w:tc>
          <w:tcPr>
            <w:tcW w:w="2645" w:type="dxa"/>
          </w:tcPr>
          <w:p w:rsidR="004A32AE" w:rsidRDefault="003C1487" w:rsidP="00F70387">
            <w:pPr>
              <w:spacing w:line="360" w:lineRule="auto"/>
              <w:jc w:val="left"/>
              <w:rPr>
                <w:rFonts w:ascii="Times New Roman" w:hAnsi="Times New Roman" w:cs="Times New Roman"/>
              </w:rPr>
            </w:pPr>
            <w:r>
              <w:rPr>
                <w:rFonts w:ascii="Times New Roman" w:hAnsi="Times New Roman" w:cs="Times New Roman"/>
              </w:rPr>
              <w:t>È necessario un clic ulteriore per visualizzare il resto della stringa</w:t>
            </w:r>
          </w:p>
        </w:tc>
      </w:tr>
      <w:tr w:rsidR="004A32AE" w:rsidTr="004A32AE">
        <w:tc>
          <w:tcPr>
            <w:tcW w:w="2645" w:type="dxa"/>
          </w:tcPr>
          <w:p w:rsidR="00142F22" w:rsidRDefault="00142F22" w:rsidP="00F70387">
            <w:pPr>
              <w:spacing w:line="360" w:lineRule="auto"/>
              <w:jc w:val="center"/>
              <w:rPr>
                <w:rFonts w:ascii="Times New Roman" w:hAnsi="Times New Roman" w:cs="Times New Roman"/>
              </w:rPr>
            </w:pPr>
          </w:p>
          <w:p w:rsidR="004A32AE" w:rsidRDefault="00142F22" w:rsidP="00F70387">
            <w:pPr>
              <w:spacing w:line="360" w:lineRule="auto"/>
              <w:jc w:val="center"/>
              <w:rPr>
                <w:rFonts w:ascii="Times New Roman" w:hAnsi="Times New Roman" w:cs="Times New Roman"/>
              </w:rPr>
            </w:pPr>
            <w:r w:rsidRPr="00142F22">
              <w:rPr>
                <w:rFonts w:ascii="Times New Roman" w:hAnsi="Times New Roman" w:cs="Times New Roman"/>
              </w:rPr>
              <w:t>{w=0.4}</w:t>
            </w:r>
          </w:p>
        </w:tc>
        <w:tc>
          <w:tcPr>
            <w:tcW w:w="2645" w:type="dxa"/>
          </w:tcPr>
          <w:p w:rsidR="004A32AE" w:rsidRDefault="00142F22" w:rsidP="00F70387">
            <w:pPr>
              <w:spacing w:line="360" w:lineRule="auto"/>
              <w:jc w:val="left"/>
              <w:rPr>
                <w:rFonts w:ascii="Times New Roman" w:hAnsi="Times New Roman" w:cs="Times New Roman"/>
              </w:rPr>
            </w:pPr>
            <w:r>
              <w:rPr>
                <w:rFonts w:ascii="Times New Roman" w:hAnsi="Times New Roman" w:cs="Times New Roman"/>
              </w:rPr>
              <w:t>Identifica il numero di secondi dopo i quali deve comparire il resto della stringa</w:t>
            </w:r>
          </w:p>
        </w:tc>
      </w:tr>
      <w:tr w:rsidR="00142F22" w:rsidTr="00142F22">
        <w:trPr>
          <w:trHeight w:val="1009"/>
        </w:trPr>
        <w:tc>
          <w:tcPr>
            <w:tcW w:w="2645" w:type="dxa"/>
          </w:tcPr>
          <w:p w:rsidR="00142F22" w:rsidRPr="00B31E2F" w:rsidRDefault="00142F22" w:rsidP="00F70387">
            <w:pPr>
              <w:spacing w:line="360" w:lineRule="auto"/>
              <w:jc w:val="center"/>
            </w:pPr>
          </w:p>
          <w:p w:rsidR="00142F22" w:rsidRPr="00142F22" w:rsidRDefault="00142F22" w:rsidP="00F70387">
            <w:pPr>
              <w:spacing w:line="360" w:lineRule="auto"/>
              <w:jc w:val="center"/>
              <w:rPr>
                <w:rFonts w:ascii="Times New Roman" w:hAnsi="Times New Roman" w:cs="Times New Roman"/>
              </w:rPr>
            </w:pPr>
            <w:r w:rsidRPr="00C16A83">
              <w:rPr>
                <w:lang w:val="en-US"/>
              </w:rPr>
              <w:t>[result]%\n_____________</w:t>
            </w:r>
          </w:p>
        </w:tc>
        <w:tc>
          <w:tcPr>
            <w:tcW w:w="2645" w:type="dxa"/>
          </w:tcPr>
          <w:p w:rsidR="00142F22" w:rsidRDefault="00142F22" w:rsidP="00F70387">
            <w:pPr>
              <w:spacing w:line="360" w:lineRule="auto"/>
              <w:jc w:val="left"/>
              <w:rPr>
                <w:rFonts w:ascii="Times New Roman" w:hAnsi="Times New Roman" w:cs="Times New Roman"/>
              </w:rPr>
            </w:pPr>
          </w:p>
          <w:p w:rsidR="00142F22" w:rsidRDefault="00142F22" w:rsidP="00F70387">
            <w:pPr>
              <w:spacing w:line="360" w:lineRule="auto"/>
              <w:jc w:val="left"/>
              <w:rPr>
                <w:rFonts w:ascii="Times New Roman" w:hAnsi="Times New Roman" w:cs="Times New Roman"/>
              </w:rPr>
            </w:pPr>
            <w:r>
              <w:rPr>
                <w:rFonts w:ascii="Times New Roman" w:hAnsi="Times New Roman" w:cs="Times New Roman"/>
              </w:rPr>
              <w:t>Calcola una percentuale</w:t>
            </w:r>
          </w:p>
        </w:tc>
      </w:tr>
      <w:tr w:rsidR="00142F22" w:rsidTr="00142F22">
        <w:trPr>
          <w:trHeight w:val="1406"/>
        </w:trPr>
        <w:tc>
          <w:tcPr>
            <w:tcW w:w="2645" w:type="dxa"/>
          </w:tcPr>
          <w:p w:rsidR="00142F22" w:rsidRDefault="00142F22" w:rsidP="00F70387">
            <w:pPr>
              <w:spacing w:line="360" w:lineRule="auto"/>
              <w:jc w:val="center"/>
              <w:rPr>
                <w:lang w:val="en-US"/>
              </w:rPr>
            </w:pPr>
          </w:p>
          <w:p w:rsidR="00142F22" w:rsidRPr="00C16A83" w:rsidRDefault="00142F22" w:rsidP="00F70387">
            <w:pPr>
              <w:spacing w:line="360" w:lineRule="auto"/>
              <w:jc w:val="center"/>
              <w:rPr>
                <w:lang w:val="en-US"/>
              </w:rPr>
            </w:pPr>
            <w:r w:rsidRPr="00C16A83">
              <w:rPr>
                <w:lang w:val="en-US"/>
              </w:rPr>
              <w:t>[config.version!t]\n</w:t>
            </w:r>
          </w:p>
        </w:tc>
        <w:tc>
          <w:tcPr>
            <w:tcW w:w="2645" w:type="dxa"/>
          </w:tcPr>
          <w:p w:rsidR="00142F22" w:rsidRDefault="00142F22" w:rsidP="00F70387">
            <w:pPr>
              <w:spacing w:line="360" w:lineRule="auto"/>
              <w:jc w:val="left"/>
              <w:rPr>
                <w:rFonts w:ascii="Times New Roman" w:hAnsi="Times New Roman" w:cs="Times New Roman"/>
              </w:rPr>
            </w:pPr>
          </w:p>
          <w:p w:rsidR="00142F22" w:rsidRDefault="00142F22" w:rsidP="00F70387">
            <w:pPr>
              <w:spacing w:line="360" w:lineRule="auto"/>
              <w:jc w:val="left"/>
              <w:rPr>
                <w:rFonts w:ascii="Times New Roman" w:hAnsi="Times New Roman" w:cs="Times New Roman"/>
              </w:rPr>
            </w:pPr>
            <w:r>
              <w:rPr>
                <w:rFonts w:ascii="Times New Roman" w:hAnsi="Times New Roman" w:cs="Times New Roman"/>
              </w:rPr>
              <w:t>Verifica la versione del gioco</w:t>
            </w:r>
          </w:p>
        </w:tc>
      </w:tr>
    </w:tbl>
    <w:p w:rsidR="003208AA" w:rsidRPr="003208AA" w:rsidRDefault="003208AA" w:rsidP="00F70387">
      <w:pPr>
        <w:spacing w:line="360" w:lineRule="auto"/>
        <w:jc w:val="center"/>
        <w:rPr>
          <w:rFonts w:ascii="Times New Roman" w:hAnsi="Times New Roman" w:cs="Times New Roman"/>
        </w:rPr>
      </w:pPr>
    </w:p>
    <w:p w:rsidR="00D75F3A" w:rsidRDefault="00142F22" w:rsidP="00142F22">
      <w:pPr>
        <w:spacing w:line="360" w:lineRule="auto"/>
        <w:ind w:firstLine="708"/>
        <w:rPr>
          <w:rFonts w:ascii="Times New Roman" w:hAnsi="Times New Roman" w:cs="Times New Roman"/>
        </w:rPr>
      </w:pPr>
      <w:r w:rsidRPr="00142F22">
        <w:rPr>
          <w:rFonts w:ascii="Times New Roman" w:hAnsi="Times New Roman" w:cs="Times New Roman"/>
        </w:rPr>
        <w:t>All’inizio di ogni stringa</w:t>
      </w:r>
      <w:r w:rsidR="00641F34">
        <w:rPr>
          <w:rFonts w:ascii="Times New Roman" w:hAnsi="Times New Roman" w:cs="Times New Roman"/>
        </w:rPr>
        <w:t>,</w:t>
      </w:r>
      <w:r w:rsidRPr="00142F22">
        <w:rPr>
          <w:rFonts w:ascii="Times New Roman" w:hAnsi="Times New Roman" w:cs="Times New Roman"/>
        </w:rPr>
        <w:t xml:space="preserve"> poi, si notano dei caratteri e delle lettere che identificano o il personaggio che parla, o il narratore o le varie opzioni nel momento in cui si presenta una scelta. Nella tabella 5 si presentano i suddetti caratteri: </w:t>
      </w:r>
    </w:p>
    <w:p w:rsidR="00571276" w:rsidRDefault="00571276" w:rsidP="00142F22">
      <w:pPr>
        <w:spacing w:line="360" w:lineRule="auto"/>
        <w:ind w:firstLine="708"/>
        <w:rPr>
          <w:rFonts w:ascii="Times New Roman" w:hAnsi="Times New Roman" w:cs="Times New Roman"/>
        </w:rPr>
      </w:pPr>
    </w:p>
    <w:p w:rsidR="00841A13" w:rsidRDefault="00841A13" w:rsidP="00571276">
      <w:pPr>
        <w:pStyle w:val="Didascalia"/>
      </w:pPr>
    </w:p>
    <w:p w:rsidR="00841A13" w:rsidRDefault="00841A13" w:rsidP="00571276">
      <w:pPr>
        <w:pStyle w:val="Didascalia"/>
      </w:pPr>
    </w:p>
    <w:p w:rsidR="00841A13" w:rsidRDefault="00841A13" w:rsidP="00571276">
      <w:pPr>
        <w:pStyle w:val="Didascalia"/>
      </w:pPr>
    </w:p>
    <w:p w:rsidR="00571276" w:rsidRPr="00142F22" w:rsidRDefault="00571276" w:rsidP="00571276">
      <w:pPr>
        <w:pStyle w:val="Didascalia"/>
      </w:pPr>
      <w:r>
        <w:lastRenderedPageBreak/>
        <w:t>Tabella 5</w:t>
      </w:r>
    </w:p>
    <w:tbl>
      <w:tblPr>
        <w:tblStyle w:val="Grigliatabella"/>
        <w:tblW w:w="0" w:type="auto"/>
        <w:tblLook w:val="04A0" w:firstRow="1" w:lastRow="0" w:firstColumn="1" w:lastColumn="0" w:noHBand="0" w:noVBand="1"/>
      </w:tblPr>
      <w:tblGrid>
        <w:gridCol w:w="2645"/>
        <w:gridCol w:w="2645"/>
      </w:tblGrid>
      <w:tr w:rsidR="00142F22" w:rsidTr="00571276">
        <w:trPr>
          <w:trHeight w:val="983"/>
        </w:trPr>
        <w:tc>
          <w:tcPr>
            <w:tcW w:w="2645" w:type="dxa"/>
          </w:tcPr>
          <w:p w:rsidR="00571276" w:rsidRDefault="00571276" w:rsidP="002548C6">
            <w:pPr>
              <w:spacing w:line="360" w:lineRule="auto"/>
              <w:jc w:val="center"/>
              <w:rPr>
                <w:rFonts w:ascii="Times New Roman" w:hAnsi="Times New Roman" w:cs="Times New Roman"/>
              </w:rPr>
            </w:pPr>
          </w:p>
          <w:p w:rsidR="00142F22" w:rsidRDefault="00142F22" w:rsidP="002548C6">
            <w:pPr>
              <w:spacing w:line="360" w:lineRule="auto"/>
              <w:jc w:val="center"/>
              <w:rPr>
                <w:rFonts w:ascii="Times New Roman" w:hAnsi="Times New Roman" w:cs="Times New Roman"/>
              </w:rPr>
            </w:pPr>
            <w:r w:rsidRPr="003C1487">
              <w:rPr>
                <w:rFonts w:ascii="Times New Roman" w:hAnsi="Times New Roman" w:cs="Times New Roman"/>
              </w:rPr>
              <w:t>old</w:t>
            </w:r>
          </w:p>
        </w:tc>
        <w:tc>
          <w:tcPr>
            <w:tcW w:w="2645" w:type="dxa"/>
          </w:tcPr>
          <w:p w:rsidR="00571276" w:rsidRDefault="00571276" w:rsidP="002548C6">
            <w:pPr>
              <w:spacing w:line="360" w:lineRule="auto"/>
              <w:jc w:val="left"/>
              <w:rPr>
                <w:rFonts w:ascii="Times New Roman" w:hAnsi="Times New Roman" w:cs="Times New Roman"/>
              </w:rPr>
            </w:pPr>
          </w:p>
          <w:p w:rsidR="00142F22" w:rsidRDefault="00142F22" w:rsidP="002548C6">
            <w:pPr>
              <w:spacing w:line="360" w:lineRule="auto"/>
              <w:jc w:val="left"/>
              <w:rPr>
                <w:rFonts w:ascii="Times New Roman" w:hAnsi="Times New Roman" w:cs="Times New Roman"/>
              </w:rPr>
            </w:pPr>
            <w:r>
              <w:rPr>
                <w:rFonts w:ascii="Times New Roman" w:hAnsi="Times New Roman" w:cs="Times New Roman"/>
              </w:rPr>
              <w:t>Nel testo di partenza</w:t>
            </w:r>
            <w:r w:rsidR="00571276">
              <w:rPr>
                <w:rFonts w:ascii="Times New Roman" w:hAnsi="Times New Roman" w:cs="Times New Roman"/>
              </w:rPr>
              <w:t>: opzione</w:t>
            </w:r>
          </w:p>
        </w:tc>
      </w:tr>
      <w:tr w:rsidR="00142F22" w:rsidTr="002548C6">
        <w:trPr>
          <w:trHeight w:val="981"/>
        </w:trPr>
        <w:tc>
          <w:tcPr>
            <w:tcW w:w="2645" w:type="dxa"/>
          </w:tcPr>
          <w:p w:rsidR="00571276" w:rsidRDefault="00571276" w:rsidP="002548C6">
            <w:pPr>
              <w:spacing w:line="360" w:lineRule="auto"/>
              <w:jc w:val="center"/>
              <w:rPr>
                <w:rFonts w:ascii="Times New Roman" w:hAnsi="Times New Roman" w:cs="Times New Roman"/>
              </w:rPr>
            </w:pPr>
          </w:p>
          <w:p w:rsidR="00142F22" w:rsidRDefault="00142F22" w:rsidP="002548C6">
            <w:pPr>
              <w:spacing w:line="360" w:lineRule="auto"/>
              <w:jc w:val="center"/>
              <w:rPr>
                <w:rFonts w:ascii="Times New Roman" w:hAnsi="Times New Roman" w:cs="Times New Roman"/>
              </w:rPr>
            </w:pPr>
            <w:r>
              <w:rPr>
                <w:rFonts w:ascii="Times New Roman" w:hAnsi="Times New Roman" w:cs="Times New Roman"/>
              </w:rPr>
              <w:t>new</w:t>
            </w:r>
          </w:p>
        </w:tc>
        <w:tc>
          <w:tcPr>
            <w:tcW w:w="2645" w:type="dxa"/>
          </w:tcPr>
          <w:p w:rsidR="00571276" w:rsidRDefault="00571276" w:rsidP="002548C6">
            <w:pPr>
              <w:spacing w:line="360" w:lineRule="auto"/>
              <w:jc w:val="left"/>
              <w:rPr>
                <w:rFonts w:ascii="Times New Roman" w:hAnsi="Times New Roman" w:cs="Times New Roman"/>
              </w:rPr>
            </w:pPr>
          </w:p>
          <w:p w:rsidR="00142F22" w:rsidRDefault="00142F22" w:rsidP="002548C6">
            <w:pPr>
              <w:spacing w:line="360" w:lineRule="auto"/>
              <w:jc w:val="left"/>
              <w:rPr>
                <w:rFonts w:ascii="Times New Roman" w:hAnsi="Times New Roman" w:cs="Times New Roman"/>
              </w:rPr>
            </w:pPr>
            <w:r>
              <w:rPr>
                <w:rFonts w:ascii="Times New Roman" w:hAnsi="Times New Roman" w:cs="Times New Roman"/>
              </w:rPr>
              <w:t xml:space="preserve">Nel testo di arrivo: </w:t>
            </w:r>
            <w:r w:rsidR="00571276">
              <w:rPr>
                <w:rFonts w:ascii="Times New Roman" w:hAnsi="Times New Roman" w:cs="Times New Roman"/>
              </w:rPr>
              <w:t>opzione</w:t>
            </w:r>
          </w:p>
        </w:tc>
      </w:tr>
      <w:tr w:rsidR="00571276" w:rsidTr="00DF2CA0">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n</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Narratore</w:t>
            </w:r>
          </w:p>
        </w:tc>
      </w:tr>
      <w:tr w:rsidR="00571276" w:rsidTr="00DF2CA0">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mcp</w:t>
            </w:r>
          </w:p>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mc</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 xml:space="preserve">Protagonista </w:t>
            </w:r>
          </w:p>
        </w:tc>
      </w:tr>
      <w:tr w:rsidR="00571276" w:rsidTr="00DF2CA0">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t</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 xml:space="preserve">Troy </w:t>
            </w:r>
          </w:p>
        </w:tc>
      </w:tr>
      <w:tr w:rsidR="00571276" w:rsidTr="00DF2CA0">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i</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Isaac</w:t>
            </w:r>
          </w:p>
        </w:tc>
      </w:tr>
      <w:tr w:rsidR="00571276" w:rsidTr="00DF2CA0">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d</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Dominic</w:t>
            </w:r>
          </w:p>
        </w:tc>
      </w:tr>
      <w:tr w:rsidR="00571276" w:rsidTr="00DF2CA0">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l</w:t>
            </w:r>
          </w:p>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lp</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Luka</w:t>
            </w:r>
          </w:p>
        </w:tc>
      </w:tr>
      <w:tr w:rsidR="00571276" w:rsidTr="00DF2CA0">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r</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Rex</w:t>
            </w:r>
          </w:p>
        </w:tc>
      </w:tr>
      <w:tr w:rsidR="00571276" w:rsidTr="00DF2CA0">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b</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Bishop</w:t>
            </w:r>
          </w:p>
        </w:tc>
      </w:tr>
      <w:tr w:rsidR="00571276" w:rsidTr="002548C6">
        <w:trPr>
          <w:trHeight w:val="63"/>
        </w:trPr>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u</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Sconosciuto</w:t>
            </w:r>
          </w:p>
        </w:tc>
      </w:tr>
    </w:tbl>
    <w:p w:rsidR="00E66D43" w:rsidRDefault="00E66D43" w:rsidP="004A32AE"/>
    <w:p w:rsidR="00571276" w:rsidRDefault="00571276" w:rsidP="002548C6">
      <w:pPr>
        <w:spacing w:line="360" w:lineRule="auto"/>
        <w:rPr>
          <w:rFonts w:ascii="Times New Roman" w:hAnsi="Times New Roman" w:cs="Times New Roman"/>
        </w:rPr>
      </w:pPr>
      <w:r>
        <w:tab/>
      </w:r>
      <w:r>
        <w:rPr>
          <w:rFonts w:ascii="Times New Roman" w:hAnsi="Times New Roman" w:cs="Times New Roman"/>
        </w:rPr>
        <w:t xml:space="preserve">Una volta analizzati questi caratteri speciali risulta ovvia la loro importanza e quindi l’attenzione a cui bisogna </w:t>
      </w:r>
      <w:r>
        <w:rPr>
          <w:rFonts w:ascii="Times New Roman" w:hAnsi="Times New Roman" w:cs="Times New Roman"/>
        </w:rPr>
        <w:lastRenderedPageBreak/>
        <w:t xml:space="preserve">prestarvi per trascriverli nella maniera più appropriata e accurata nella lingua di arrivo. </w:t>
      </w:r>
    </w:p>
    <w:p w:rsidR="00571276" w:rsidRDefault="00571276" w:rsidP="002548C6">
      <w:pPr>
        <w:spacing w:line="360" w:lineRule="auto"/>
        <w:rPr>
          <w:rFonts w:ascii="Times New Roman" w:hAnsi="Times New Roman" w:cs="Times New Roman"/>
        </w:rPr>
      </w:pPr>
      <w:r>
        <w:rPr>
          <w:rFonts w:ascii="Times New Roman" w:hAnsi="Times New Roman" w:cs="Times New Roman"/>
        </w:rPr>
        <w:tab/>
        <w:t xml:space="preserve">Il linguaggio tecnico di questo progetto non </w:t>
      </w:r>
      <w:r w:rsidR="00841A13">
        <w:rPr>
          <w:rFonts w:ascii="Times New Roman" w:hAnsi="Times New Roman" w:cs="Times New Roman"/>
        </w:rPr>
        <w:t xml:space="preserve">si </w:t>
      </w:r>
      <w:r>
        <w:rPr>
          <w:rFonts w:ascii="Times New Roman" w:hAnsi="Times New Roman" w:cs="Times New Roman"/>
        </w:rPr>
        <w:t>riduce però solo al linguaggio macchina finora discusso, ma comprende anche tutti quei termini che sono tipici di un</w:t>
      </w:r>
      <w:r w:rsidR="00841A13">
        <w:rPr>
          <w:rFonts w:ascii="Times New Roman" w:hAnsi="Times New Roman" w:cs="Times New Roman"/>
        </w:rPr>
        <w:t xml:space="preserve"> videogioco</w:t>
      </w:r>
      <w:r w:rsidR="002548C6">
        <w:rPr>
          <w:rFonts w:ascii="Times New Roman" w:hAnsi="Times New Roman" w:cs="Times New Roman"/>
        </w:rPr>
        <w:t>, ovvero</w:t>
      </w:r>
      <w:r w:rsidR="00841A13">
        <w:rPr>
          <w:rFonts w:ascii="Times New Roman" w:hAnsi="Times New Roman" w:cs="Times New Roman"/>
        </w:rPr>
        <w:t xml:space="preserve"> quell</w:t>
      </w:r>
      <w:r w:rsidR="002548C6">
        <w:rPr>
          <w:rFonts w:ascii="Times New Roman" w:hAnsi="Times New Roman" w:cs="Times New Roman"/>
        </w:rPr>
        <w:t>e</w:t>
      </w:r>
      <w:r w:rsidR="00841A13">
        <w:rPr>
          <w:rFonts w:ascii="Times New Roman" w:hAnsi="Times New Roman" w:cs="Times New Roman"/>
        </w:rPr>
        <w:t xml:space="preserve"> parole che compongono l’interfaccia grafica del gioco, anche detta GUI. La Tabella 6 ne presenta alcuni esempi: </w:t>
      </w:r>
    </w:p>
    <w:p w:rsidR="00841A13" w:rsidRDefault="00841A13" w:rsidP="002548C6">
      <w:pPr>
        <w:spacing w:line="360" w:lineRule="auto"/>
        <w:rPr>
          <w:rFonts w:ascii="Times New Roman" w:hAnsi="Times New Roman" w:cs="Times New Roman"/>
        </w:rPr>
      </w:pPr>
    </w:p>
    <w:p w:rsidR="00841A13" w:rsidRDefault="00841A13" w:rsidP="002548C6">
      <w:pPr>
        <w:pStyle w:val="Didascalia"/>
        <w:spacing w:line="360" w:lineRule="auto"/>
      </w:pPr>
      <w:r>
        <w:t>Tabella 6</w:t>
      </w:r>
    </w:p>
    <w:tbl>
      <w:tblPr>
        <w:tblStyle w:val="Grigliatabella"/>
        <w:tblW w:w="0" w:type="auto"/>
        <w:tblLook w:val="04A0" w:firstRow="1" w:lastRow="0" w:firstColumn="1" w:lastColumn="0" w:noHBand="0" w:noVBand="1"/>
      </w:tblPr>
      <w:tblGrid>
        <w:gridCol w:w="2645"/>
        <w:gridCol w:w="2645"/>
      </w:tblGrid>
      <w:tr w:rsidR="00841A13" w:rsidTr="00841A13">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Menu</w:t>
            </w:r>
          </w:p>
        </w:tc>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Menu</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Exit</w:t>
            </w:r>
          </w:p>
        </w:tc>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 xml:space="preserve">Esci </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Start</w:t>
            </w:r>
          </w:p>
        </w:tc>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Inizia</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Save</w:t>
            </w:r>
          </w:p>
        </w:tc>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Salva</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 xml:space="preserve">Load </w:t>
            </w:r>
          </w:p>
        </w:tc>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 xml:space="preserve">Carica </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Pr>
                <w:rFonts w:ascii="Times New Roman" w:hAnsi="Times New Roman" w:cs="Times New Roman"/>
              </w:rPr>
              <w:t>Pref</w:t>
            </w:r>
          </w:p>
        </w:tc>
        <w:tc>
          <w:tcPr>
            <w:tcW w:w="2645" w:type="dxa"/>
          </w:tcPr>
          <w:p w:rsidR="00841A13" w:rsidRPr="00841A13" w:rsidRDefault="00841A13" w:rsidP="002548C6">
            <w:pPr>
              <w:spacing w:line="360" w:lineRule="auto"/>
              <w:rPr>
                <w:rFonts w:ascii="Times New Roman" w:hAnsi="Times New Roman" w:cs="Times New Roman"/>
              </w:rPr>
            </w:pPr>
            <w:r>
              <w:rPr>
                <w:rFonts w:ascii="Times New Roman" w:hAnsi="Times New Roman" w:cs="Times New Roman"/>
              </w:rPr>
              <w:t>Impostazioni</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Credits</w:t>
            </w:r>
          </w:p>
        </w:tc>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Crediti</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Continue</w:t>
            </w:r>
          </w:p>
        </w:tc>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Continua</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Pr>
                <w:rFonts w:ascii="Times New Roman" w:hAnsi="Times New Roman" w:cs="Times New Roman"/>
              </w:rPr>
              <w:t>Music</w:t>
            </w:r>
          </w:p>
        </w:tc>
        <w:tc>
          <w:tcPr>
            <w:tcW w:w="2645" w:type="dxa"/>
          </w:tcPr>
          <w:p w:rsidR="00841A13" w:rsidRDefault="00841A13" w:rsidP="002548C6">
            <w:pPr>
              <w:spacing w:line="360" w:lineRule="auto"/>
              <w:rPr>
                <w:rFonts w:ascii="Times New Roman" w:hAnsi="Times New Roman" w:cs="Times New Roman"/>
              </w:rPr>
            </w:pPr>
            <w:r>
              <w:rPr>
                <w:rFonts w:ascii="Times New Roman" w:hAnsi="Times New Roman" w:cs="Times New Roman"/>
              </w:rPr>
              <w:t>Musica</w:t>
            </w:r>
          </w:p>
        </w:tc>
      </w:tr>
      <w:tr w:rsidR="00841A13" w:rsidTr="00841A13">
        <w:tc>
          <w:tcPr>
            <w:tcW w:w="2645" w:type="dxa"/>
          </w:tcPr>
          <w:p w:rsidR="00841A13" w:rsidRDefault="00841A13" w:rsidP="002548C6">
            <w:pPr>
              <w:spacing w:line="360" w:lineRule="auto"/>
              <w:rPr>
                <w:rFonts w:ascii="Times New Roman" w:hAnsi="Times New Roman" w:cs="Times New Roman"/>
              </w:rPr>
            </w:pPr>
            <w:r>
              <w:rPr>
                <w:rFonts w:ascii="Times New Roman" w:hAnsi="Times New Roman" w:cs="Times New Roman"/>
              </w:rPr>
              <w:t>Fullscreen</w:t>
            </w:r>
          </w:p>
        </w:tc>
        <w:tc>
          <w:tcPr>
            <w:tcW w:w="2645" w:type="dxa"/>
          </w:tcPr>
          <w:p w:rsidR="00841A13" w:rsidRDefault="00841A13" w:rsidP="002548C6">
            <w:pPr>
              <w:spacing w:line="360" w:lineRule="auto"/>
              <w:rPr>
                <w:rFonts w:ascii="Times New Roman" w:hAnsi="Times New Roman" w:cs="Times New Roman"/>
              </w:rPr>
            </w:pPr>
            <w:r>
              <w:rPr>
                <w:rFonts w:ascii="Times New Roman" w:hAnsi="Times New Roman" w:cs="Times New Roman"/>
              </w:rPr>
              <w:t>A schermo intero</w:t>
            </w:r>
          </w:p>
        </w:tc>
      </w:tr>
      <w:tr w:rsidR="00841A13" w:rsidTr="00841A13">
        <w:tc>
          <w:tcPr>
            <w:tcW w:w="2645" w:type="dxa"/>
          </w:tcPr>
          <w:p w:rsidR="00841A13" w:rsidRDefault="00841A13" w:rsidP="002548C6">
            <w:pPr>
              <w:spacing w:line="360" w:lineRule="auto"/>
              <w:rPr>
                <w:rFonts w:ascii="Times New Roman" w:hAnsi="Times New Roman" w:cs="Times New Roman"/>
              </w:rPr>
            </w:pPr>
            <w:r>
              <w:rPr>
                <w:rFonts w:ascii="Times New Roman" w:hAnsi="Times New Roman" w:cs="Times New Roman"/>
              </w:rPr>
              <w:t>Window</w:t>
            </w:r>
          </w:p>
        </w:tc>
        <w:tc>
          <w:tcPr>
            <w:tcW w:w="2645" w:type="dxa"/>
          </w:tcPr>
          <w:p w:rsidR="00841A13" w:rsidRDefault="00841A13" w:rsidP="002548C6">
            <w:pPr>
              <w:spacing w:line="360" w:lineRule="auto"/>
              <w:rPr>
                <w:rFonts w:ascii="Times New Roman" w:hAnsi="Times New Roman" w:cs="Times New Roman"/>
              </w:rPr>
            </w:pPr>
            <w:r>
              <w:rPr>
                <w:rFonts w:ascii="Times New Roman" w:hAnsi="Times New Roman" w:cs="Times New Roman"/>
              </w:rPr>
              <w:t>Finestra</w:t>
            </w:r>
          </w:p>
        </w:tc>
      </w:tr>
    </w:tbl>
    <w:p w:rsidR="00841A13" w:rsidRDefault="00841A13" w:rsidP="002548C6">
      <w:pPr>
        <w:spacing w:line="360" w:lineRule="auto"/>
      </w:pPr>
    </w:p>
    <w:p w:rsidR="002548C6" w:rsidRDefault="00841A13" w:rsidP="003C17E8">
      <w:pPr>
        <w:spacing w:line="360" w:lineRule="auto"/>
        <w:rPr>
          <w:rFonts w:ascii="Times New Roman" w:hAnsi="Times New Roman" w:cs="Times New Roman"/>
        </w:rPr>
      </w:pPr>
      <w:r w:rsidRPr="00841A13">
        <w:rPr>
          <w:rFonts w:ascii="Times New Roman" w:hAnsi="Times New Roman" w:cs="Times New Roman"/>
        </w:rPr>
        <w:t xml:space="preserve">Come </w:t>
      </w:r>
      <w:r w:rsidR="002548C6">
        <w:rPr>
          <w:rFonts w:ascii="Times New Roman" w:hAnsi="Times New Roman" w:cs="Times New Roman"/>
        </w:rPr>
        <w:t xml:space="preserve">si può facilmente notare, </w:t>
      </w:r>
      <w:r w:rsidRPr="00841A13">
        <w:rPr>
          <w:rFonts w:ascii="Times New Roman" w:hAnsi="Times New Roman" w:cs="Times New Roman"/>
        </w:rPr>
        <w:t xml:space="preserve">si tratta di termini comuni a tutti i videogiochi e che sono la chiave per permettere al giocatore di vivere l’esperienza di gioco. </w:t>
      </w:r>
      <w:r>
        <w:rPr>
          <w:rFonts w:ascii="Times New Roman" w:hAnsi="Times New Roman" w:cs="Times New Roman"/>
        </w:rPr>
        <w:t xml:space="preserve">Si può quindi dedurre che abbiano dei traducenti specifici che vengono sempre utilizzati. </w:t>
      </w:r>
      <w:r w:rsidR="002548C6">
        <w:rPr>
          <w:rFonts w:ascii="Times New Roman" w:hAnsi="Times New Roman" w:cs="Times New Roman"/>
        </w:rPr>
        <w:t xml:space="preserve">Per poterli trasporre efficacemente, allora, sarà necessario avere una certa esperienza in questo campo ed avere bene in mente come si presenta solitamente il menu di un videogioco. </w:t>
      </w:r>
      <w:r w:rsidR="003C17E8">
        <w:rPr>
          <w:rFonts w:ascii="Times New Roman" w:hAnsi="Times New Roman" w:cs="Times New Roman"/>
        </w:rPr>
        <w:br w:type="page"/>
      </w:r>
    </w:p>
    <w:p w:rsidR="002548C6" w:rsidRDefault="002548C6" w:rsidP="003C17E8">
      <w:pPr>
        <w:pStyle w:val="Titolo3"/>
        <w:spacing w:line="360" w:lineRule="auto"/>
        <w:rPr>
          <w:rFonts w:ascii="Times New Roman" w:hAnsi="Times New Roman" w:cs="Times New Roman"/>
        </w:rPr>
      </w:pPr>
      <w:r w:rsidRPr="002548C6">
        <w:rPr>
          <w:rFonts w:ascii="Times New Roman" w:hAnsi="Times New Roman" w:cs="Times New Roman"/>
        </w:rPr>
        <w:lastRenderedPageBreak/>
        <w:t>Conclusioni</w:t>
      </w:r>
    </w:p>
    <w:p w:rsidR="003C17E8" w:rsidRDefault="002548C6" w:rsidP="003C17E8">
      <w:pPr>
        <w:spacing w:line="360" w:lineRule="auto"/>
        <w:rPr>
          <w:rFonts w:ascii="Times New Roman" w:hAnsi="Times New Roman" w:cs="Times New Roman"/>
        </w:rPr>
      </w:pPr>
      <w:r>
        <w:rPr>
          <w:rFonts w:ascii="Times New Roman" w:hAnsi="Times New Roman" w:cs="Times New Roman"/>
        </w:rPr>
        <w:tab/>
        <w:t xml:space="preserve">La localizzazione di un videogioco, soprattutto di una </w:t>
      </w:r>
      <w:r w:rsidRPr="002548C6">
        <w:rPr>
          <w:rFonts w:ascii="Times New Roman" w:hAnsi="Times New Roman" w:cs="Times New Roman"/>
          <w:i/>
        </w:rPr>
        <w:t>visual novel</w:t>
      </w:r>
      <w:r>
        <w:rPr>
          <w:rFonts w:ascii="Times New Roman" w:hAnsi="Times New Roman" w:cs="Times New Roman"/>
        </w:rPr>
        <w:t>, è un processo lungo e articolato che</w:t>
      </w:r>
      <w:r w:rsidR="003C17E8">
        <w:rPr>
          <w:rFonts w:ascii="Times New Roman" w:hAnsi="Times New Roman" w:cs="Times New Roman"/>
        </w:rPr>
        <w:t>, come si è evidenziato, data la diversità dei testi che lo compongono,</w:t>
      </w:r>
      <w:r>
        <w:rPr>
          <w:rFonts w:ascii="Times New Roman" w:hAnsi="Times New Roman" w:cs="Times New Roman"/>
        </w:rPr>
        <w:t xml:space="preserve"> stimola diverse abilità del traduttore: dalla creatività, </w:t>
      </w:r>
      <w:r w:rsidR="003C17E8">
        <w:rPr>
          <w:rFonts w:ascii="Times New Roman" w:hAnsi="Times New Roman" w:cs="Times New Roman"/>
        </w:rPr>
        <w:t xml:space="preserve">necessaria in presenza di un racconto, </w:t>
      </w:r>
      <w:r>
        <w:rPr>
          <w:rFonts w:ascii="Times New Roman" w:hAnsi="Times New Roman" w:cs="Times New Roman"/>
        </w:rPr>
        <w:t xml:space="preserve">alle conoscenze pratiche e tecniche </w:t>
      </w:r>
      <w:r w:rsidR="003C17E8">
        <w:rPr>
          <w:rFonts w:ascii="Times New Roman" w:hAnsi="Times New Roman" w:cs="Times New Roman"/>
        </w:rPr>
        <w:t xml:space="preserve">proprie del lavoro e del campo specifico. </w:t>
      </w:r>
    </w:p>
    <w:p w:rsidR="001D62C0" w:rsidRDefault="003C17E8" w:rsidP="003C17E8">
      <w:pPr>
        <w:spacing w:line="360" w:lineRule="auto"/>
        <w:ind w:firstLine="708"/>
        <w:rPr>
          <w:rFonts w:ascii="Times New Roman" w:hAnsi="Times New Roman" w:cs="Times New Roman"/>
        </w:rPr>
      </w:pPr>
      <w:r>
        <w:rPr>
          <w:rFonts w:ascii="Times New Roman" w:hAnsi="Times New Roman" w:cs="Times New Roman"/>
        </w:rPr>
        <w:t>La soddisfazione che nasce dal trovare la parola perfetta però, è un sentimento che vale tutte le ore spese davanti al PC. Alla fine del progetto poi, non si può fare a meno di sentirsi in parte autore del testo e andarne fieri</w:t>
      </w:r>
      <w:bookmarkStart w:id="10" w:name="_GoBack"/>
      <w:bookmarkEnd w:id="10"/>
      <w:r w:rsidR="001D62C0">
        <w:rPr>
          <w:rFonts w:ascii="Times New Roman" w:hAnsi="Times New Roman" w:cs="Times New Roman"/>
        </w:rPr>
        <w:t>.</w:t>
      </w:r>
    </w:p>
    <w:p w:rsidR="002548C6" w:rsidRDefault="001D62C0" w:rsidP="003C17E8">
      <w:pPr>
        <w:spacing w:line="360" w:lineRule="auto"/>
        <w:ind w:firstLine="708"/>
        <w:rPr>
          <w:ins w:id="11" w:author="Windows User" w:date="2020-06-28T09:55:00Z"/>
          <w:rFonts w:ascii="Times New Roman" w:hAnsi="Times New Roman" w:cs="Times New Roman"/>
        </w:rPr>
      </w:pPr>
      <w:r>
        <w:rPr>
          <w:rFonts w:ascii="Times New Roman" w:hAnsi="Times New Roman" w:cs="Times New Roman"/>
        </w:rPr>
        <w:t xml:space="preserve">In conclusione, non sempre ci si rende conto del lavoro e della passione che si nascondono dietro ad ogni traduzione, perché al contrario di uno scrittore, il traduttore è un autore invisibile troppo spesso dimenticato. </w:t>
      </w:r>
    </w:p>
    <w:p w:rsidR="003C17E8" w:rsidRPr="002548C6" w:rsidRDefault="003C17E8" w:rsidP="003C17E8">
      <w:pPr>
        <w:spacing w:line="360" w:lineRule="auto"/>
        <w:ind w:firstLine="708"/>
        <w:rPr>
          <w:rFonts w:ascii="Times New Roman" w:hAnsi="Times New Roman" w:cs="Times New Roman"/>
        </w:rPr>
      </w:pPr>
    </w:p>
    <w:p w:rsidR="002548C6" w:rsidRPr="002548C6" w:rsidRDefault="002548C6" w:rsidP="002548C6"/>
    <w:p w:rsidR="002548C6" w:rsidRPr="00841A13" w:rsidRDefault="002548C6" w:rsidP="00841A13">
      <w:pPr>
        <w:rPr>
          <w:rFonts w:ascii="Times New Roman" w:hAnsi="Times New Roman" w:cs="Times New Roman"/>
        </w:rPr>
      </w:pPr>
    </w:p>
    <w:sectPr w:rsidR="002548C6" w:rsidRPr="00841A13" w:rsidSect="00D75F3A">
      <w:pgSz w:w="8419" w:h="11906" w:orient="landscape" w:code="9"/>
      <w:pgMar w:top="1701" w:right="1418" w:bottom="1701" w:left="1134" w:header="709" w:footer="964" w:gutter="56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50D" w:rsidRDefault="0017350D" w:rsidP="00D75F3A">
      <w:pPr>
        <w:spacing w:line="240" w:lineRule="auto"/>
      </w:pPr>
      <w:r>
        <w:separator/>
      </w:r>
    </w:p>
  </w:endnote>
  <w:endnote w:type="continuationSeparator" w:id="0">
    <w:p w:rsidR="0017350D" w:rsidRDefault="0017350D" w:rsidP="00D75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50D" w:rsidRDefault="0017350D" w:rsidP="00D75F3A">
      <w:pPr>
        <w:spacing w:line="240" w:lineRule="auto"/>
      </w:pPr>
      <w:r>
        <w:separator/>
      </w:r>
    </w:p>
  </w:footnote>
  <w:footnote w:type="continuationSeparator" w:id="0">
    <w:p w:rsidR="0017350D" w:rsidRDefault="0017350D" w:rsidP="00D75F3A">
      <w:pPr>
        <w:spacing w:line="240" w:lineRule="auto"/>
      </w:pPr>
      <w:r>
        <w:continuationSeparator/>
      </w:r>
    </w:p>
  </w:footnote>
  <w:footnote w:id="1">
    <w:p w:rsidR="00DF2CA0" w:rsidRDefault="00DF2CA0" w:rsidP="00D75F3A">
      <w:pPr>
        <w:pStyle w:val="Testonotaapidipagina"/>
      </w:pPr>
      <w:r w:rsidRPr="000F625A">
        <w:rPr>
          <w:rStyle w:val="Rimandonotaapidipagina"/>
          <w:sz w:val="16"/>
        </w:rPr>
        <w:footnoteRef/>
      </w:r>
      <w:r w:rsidRPr="000F625A">
        <w:rPr>
          <w:sz w:val="16"/>
        </w:rPr>
        <w:t xml:space="preserve"> Non-Playable Character, letteralmente “personaggio non giocante”</w:t>
      </w:r>
      <w:r>
        <w:rPr>
          <w:sz w:val="16"/>
        </w:rPr>
        <w:t xml:space="preserve"> in quanto governato dal gioco.</w:t>
      </w:r>
    </w:p>
  </w:footnote>
  <w:footnote w:id="2">
    <w:p w:rsidR="00DF2CA0" w:rsidRDefault="00DF2CA0" w:rsidP="00D75F3A">
      <w:pPr>
        <w:pStyle w:val="Testonotaapidipagina"/>
      </w:pPr>
      <w:r w:rsidRPr="00EE4F28">
        <w:rPr>
          <w:rStyle w:val="Rimandonotaapidipagina"/>
          <w:sz w:val="16"/>
        </w:rPr>
        <w:footnoteRef/>
      </w:r>
      <w:r w:rsidRPr="00EE4F28">
        <w:rPr>
          <w:sz w:val="16"/>
        </w:rPr>
        <w:t xml:space="preserve"> Parola, locuzione o costrutto proprio della lingua inglese, importato in altra lingua, sia nella forma originale, sia adattato foneticamente</w:t>
      </w:r>
      <w:r>
        <w:rPr>
          <w:sz w:val="16"/>
        </w:rPr>
        <w:t>. (cfr. Enciclopedia Treccani)</w:t>
      </w:r>
    </w:p>
  </w:footnote>
  <w:footnote w:id="3">
    <w:p w:rsidR="00DF2CA0" w:rsidRDefault="00DF2CA0" w:rsidP="00D75F3A">
      <w:pPr>
        <w:pStyle w:val="Testonotaapidipagina"/>
      </w:pPr>
      <w:r w:rsidRPr="00174358">
        <w:rPr>
          <w:rStyle w:val="Rimandonotaapidipagina"/>
          <w:sz w:val="16"/>
        </w:rPr>
        <w:footnoteRef/>
      </w:r>
      <w:r w:rsidRPr="00174358">
        <w:rPr>
          <w:sz w:val="16"/>
        </w:rPr>
        <w:t xml:space="preserve"> Nella linguistica il campo semantico è un insieme di termini che hanno un significato simile e sono strettamente legati tra loro.</w:t>
      </w:r>
      <w:r>
        <w:rPr>
          <w:sz w:val="16"/>
        </w:rPr>
        <w:t xml:space="preserve"> (cfr. Andrea Mimi) </w:t>
      </w:r>
    </w:p>
  </w:footnote>
  <w:footnote w:id="4">
    <w:p w:rsidR="00DF2CA0" w:rsidRDefault="00DF2CA0">
      <w:pPr>
        <w:pStyle w:val="Testonotaapidipagina"/>
      </w:pPr>
      <w:r>
        <w:rPr>
          <w:rStyle w:val="Rimandonotaapidipagina"/>
        </w:rPr>
        <w:footnoteRef/>
      </w:r>
      <w:r>
        <w:t xml:space="preserve"> Cfr. Enciclopedia Treccani</w:t>
      </w:r>
    </w:p>
  </w:footnote>
  <w:footnote w:id="5">
    <w:p w:rsidR="00DF2CA0" w:rsidRDefault="00DF2CA0" w:rsidP="00D75F3A">
      <w:pPr>
        <w:pStyle w:val="Testonotaapidipagina"/>
      </w:pPr>
      <w:r w:rsidRPr="002D2982">
        <w:rPr>
          <w:rStyle w:val="Rimandonotaapidipagina"/>
          <w:sz w:val="16"/>
        </w:rPr>
        <w:footnoteRef/>
      </w:r>
      <w:r w:rsidRPr="002D2982">
        <w:rPr>
          <w:sz w:val="16"/>
        </w:rPr>
        <w:t xml:space="preserve"> Abbreviazione di Text on 9 keys, tecnologia che permette di scrivere testi con l’uso dei soli 9 tasti numerici dei dispositivi portatili dotati di tastiere ridotte</w:t>
      </w:r>
      <w:r>
        <w:rPr>
          <w:sz w:val="16"/>
        </w:rPr>
        <w:t xml:space="preserve"> (cfr. Enciclopedia Treccani)</w:t>
      </w:r>
    </w:p>
  </w:footnote>
  <w:footnote w:id="6">
    <w:p w:rsidR="00DF2CA0" w:rsidRDefault="00DF2CA0">
      <w:pPr>
        <w:pStyle w:val="Testonotaapidipagina"/>
      </w:pPr>
      <w:r>
        <w:rPr>
          <w:rStyle w:val="Rimandonotaapidipagina"/>
        </w:rPr>
        <w:footnoteRef/>
      </w:r>
      <w:r>
        <w:t xml:space="preserve"> </w:t>
      </w:r>
      <w:r w:rsidRPr="00D95365">
        <w:rPr>
          <w:sz w:val="16"/>
        </w:rPr>
        <w:t>Cfr. Enciclopedia Treccani</w:t>
      </w:r>
    </w:p>
  </w:footnote>
  <w:footnote w:id="7">
    <w:p w:rsidR="00DF2CA0" w:rsidRDefault="00DF2CA0" w:rsidP="00D75F3A">
      <w:pPr>
        <w:pStyle w:val="Testonotaapidipagina"/>
      </w:pPr>
      <w:r w:rsidRPr="001A0322">
        <w:rPr>
          <w:rStyle w:val="Rimandonotaapidipagina"/>
          <w:sz w:val="16"/>
        </w:rPr>
        <w:footnoteRef/>
      </w:r>
      <w:r w:rsidRPr="001A0322">
        <w:rPr>
          <w:sz w:val="16"/>
        </w:rPr>
        <w:t xml:space="preserve"> In linguistica, modo di arricchimento delle capacità espressive della lingua mediante la creazione di elementi lessicali che vogliono suggerire acusticamente, con l’imitazione fonetica, l’oggetto o l’azione significata</w:t>
      </w:r>
      <w:r>
        <w:rPr>
          <w:sz w:val="16"/>
        </w:rPr>
        <w:t xml:space="preserve"> (Enciclopedia Treccani) </w:t>
      </w:r>
    </w:p>
  </w:footnote>
  <w:footnote w:id="8">
    <w:p w:rsidR="00DF2CA0" w:rsidRPr="001A0322" w:rsidRDefault="00DF2CA0" w:rsidP="00D75F3A">
      <w:pPr>
        <w:pStyle w:val="Testonotaapidipagina"/>
        <w:rPr>
          <w:sz w:val="16"/>
        </w:rPr>
      </w:pPr>
      <w:r w:rsidRPr="001A0322">
        <w:rPr>
          <w:rStyle w:val="Rimandonotaapidipagina"/>
          <w:sz w:val="16"/>
        </w:rPr>
        <w:footnoteRef/>
      </w:r>
      <w:r w:rsidRPr="001A0322">
        <w:rPr>
          <w:sz w:val="16"/>
        </w:rPr>
        <w:t xml:space="preserve"> il fono è un fatto puramente acustico, cioè un insieme di</w:t>
      </w:r>
    </w:p>
    <w:p w:rsidR="00DF2CA0" w:rsidRPr="001A0322" w:rsidRDefault="00DF2CA0" w:rsidP="00D75F3A">
      <w:pPr>
        <w:pStyle w:val="Testonotaapidipagina"/>
        <w:rPr>
          <w:sz w:val="16"/>
        </w:rPr>
      </w:pPr>
      <w:r w:rsidRPr="001A0322">
        <w:rPr>
          <w:sz w:val="16"/>
        </w:rPr>
        <w:t>caratteristiche del suono.</w:t>
      </w:r>
    </w:p>
  </w:footnote>
  <w:footnote w:id="9">
    <w:p w:rsidR="00DF2CA0" w:rsidRPr="001A0322" w:rsidRDefault="00DF2CA0" w:rsidP="00D75F3A">
      <w:pPr>
        <w:pStyle w:val="Testonotaapidipagina"/>
        <w:rPr>
          <w:sz w:val="16"/>
        </w:rPr>
      </w:pPr>
      <w:r w:rsidRPr="001A0322">
        <w:rPr>
          <w:rStyle w:val="Rimandonotaapidipagina"/>
          <w:sz w:val="16"/>
        </w:rPr>
        <w:footnoteRef/>
      </w:r>
      <w:r w:rsidRPr="001A0322">
        <w:rPr>
          <w:sz w:val="16"/>
        </w:rPr>
        <w:t xml:space="preserve"> Il fonema invece ha valore semantico, cioè è portatore di un</w:t>
      </w:r>
    </w:p>
    <w:p w:rsidR="00DF2CA0" w:rsidRPr="001A0322" w:rsidRDefault="00DF2CA0" w:rsidP="00D75F3A">
      <w:pPr>
        <w:pStyle w:val="Testonotaapidipagina"/>
        <w:rPr>
          <w:sz w:val="16"/>
        </w:rPr>
      </w:pPr>
      <w:r w:rsidRPr="001A0322">
        <w:rPr>
          <w:sz w:val="16"/>
        </w:rPr>
        <w:t>significato.</w:t>
      </w:r>
    </w:p>
    <w:p w:rsidR="00DF2CA0" w:rsidRDefault="00DF2CA0" w:rsidP="00D75F3A">
      <w:pPr>
        <w:pStyle w:val="Testonotaapidipagina"/>
      </w:pPr>
    </w:p>
  </w:footnote>
  <w:footnote w:id="10">
    <w:p w:rsidR="00DF2CA0" w:rsidRDefault="00DF2CA0" w:rsidP="00D75F3A">
      <w:pPr>
        <w:pStyle w:val="Testonotaapidipagina"/>
      </w:pPr>
      <w:r>
        <w:rPr>
          <w:rStyle w:val="Rimandonotaapidipagina"/>
        </w:rPr>
        <w:footnoteRef/>
      </w:r>
      <w:r>
        <w:t xml:space="preserve"> </w:t>
      </w:r>
      <w:r w:rsidRPr="005B75BA">
        <w:rPr>
          <w:sz w:val="16"/>
        </w:rPr>
        <w:t>Figura retorica che risulta da un processo psichico e linguistico attraverso cui, dopo aver mentalmente associato due realtà differenti sulla base di un particolare sentito come identico, si sostituisce la denominazione dell’una con quella dell’altra.</w:t>
      </w:r>
      <w:r>
        <w:rPr>
          <w:sz w:val="16"/>
        </w:rPr>
        <w:t xml:space="preserve"> (Enciclopedia Treccani)</w:t>
      </w:r>
    </w:p>
  </w:footnote>
  <w:footnote w:id="11">
    <w:p w:rsidR="00DF2CA0" w:rsidRDefault="00DF2CA0" w:rsidP="00D75F3A">
      <w:pPr>
        <w:pStyle w:val="Testonotaapidipagina"/>
      </w:pPr>
      <w:r>
        <w:rPr>
          <w:rStyle w:val="Rimandonotaapidipagina"/>
        </w:rPr>
        <w:footnoteRef/>
      </w:r>
      <w:r>
        <w:t xml:space="preserve"> </w:t>
      </w:r>
      <w:r>
        <w:rPr>
          <w:sz w:val="16"/>
        </w:rPr>
        <w:t>F</w:t>
      </w:r>
      <w:r w:rsidRPr="00DB69A4">
        <w:rPr>
          <w:sz w:val="16"/>
        </w:rPr>
        <w:t>ilm di genere horror del 1994, diretto da Neil Jordan, con Tom Cruise e Brad Pitt. Durata 122 minuti. Distribui</w:t>
      </w:r>
      <w:r>
        <w:rPr>
          <w:sz w:val="16"/>
        </w:rPr>
        <w:t>to da Warner Bros Italia (Coming soon)</w:t>
      </w:r>
    </w:p>
  </w:footnote>
  <w:footnote w:id="12">
    <w:p w:rsidR="00DF2CA0" w:rsidRDefault="00DF2CA0">
      <w:pPr>
        <w:pStyle w:val="Testonotaapidipagina"/>
      </w:pPr>
      <w:r>
        <w:rPr>
          <w:rStyle w:val="Rimandonotaapidipagina"/>
        </w:rPr>
        <w:footnoteRef/>
      </w:r>
      <w:r>
        <w:t xml:space="preserve"> Cfr. &lt;hitml&gt;.it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283"/>
  <w:bookFoldPrint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F3A"/>
    <w:rsid w:val="000A593B"/>
    <w:rsid w:val="00142F22"/>
    <w:rsid w:val="00167481"/>
    <w:rsid w:val="0017350D"/>
    <w:rsid w:val="001D62C0"/>
    <w:rsid w:val="00204BAF"/>
    <w:rsid w:val="002548C6"/>
    <w:rsid w:val="00261D07"/>
    <w:rsid w:val="003208AA"/>
    <w:rsid w:val="00373F31"/>
    <w:rsid w:val="003C1487"/>
    <w:rsid w:val="003C17E8"/>
    <w:rsid w:val="004A32AE"/>
    <w:rsid w:val="00571276"/>
    <w:rsid w:val="005B61D7"/>
    <w:rsid w:val="00641F34"/>
    <w:rsid w:val="00841A13"/>
    <w:rsid w:val="008D1493"/>
    <w:rsid w:val="00B31E2F"/>
    <w:rsid w:val="00BD104A"/>
    <w:rsid w:val="00D75F3A"/>
    <w:rsid w:val="00D95365"/>
    <w:rsid w:val="00DF2CA0"/>
    <w:rsid w:val="00E66D43"/>
    <w:rsid w:val="00F7038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3547A"/>
  <w15:docId w15:val="{550AF330-D42C-439C-A25A-BB27CA94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75F3A"/>
    <w:pPr>
      <w:spacing w:line="276" w:lineRule="auto"/>
      <w:jc w:val="both"/>
    </w:pPr>
  </w:style>
  <w:style w:type="paragraph" w:styleId="Titolo1">
    <w:name w:val="heading 1"/>
    <w:basedOn w:val="Normale"/>
    <w:next w:val="Normale"/>
    <w:link w:val="Titolo1Carattere"/>
    <w:uiPriority w:val="9"/>
    <w:qFormat/>
    <w:rsid w:val="00D75F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D75F3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75F3A"/>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D75F3A"/>
    <w:rPr>
      <w:rFonts w:asciiTheme="majorHAnsi" w:eastAsiaTheme="majorEastAsia" w:hAnsiTheme="majorHAnsi" w:cstheme="majorBidi"/>
      <w:color w:val="1F3763" w:themeColor="accent1" w:themeShade="7F"/>
      <w:sz w:val="24"/>
      <w:szCs w:val="24"/>
    </w:rPr>
  </w:style>
  <w:style w:type="paragraph" w:styleId="Testonotaapidipagina">
    <w:name w:val="footnote text"/>
    <w:basedOn w:val="Normale"/>
    <w:link w:val="TestonotaapidipaginaCarattere"/>
    <w:uiPriority w:val="99"/>
    <w:semiHidden/>
    <w:unhideWhenUsed/>
    <w:rsid w:val="00D75F3A"/>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75F3A"/>
    <w:rPr>
      <w:sz w:val="20"/>
      <w:szCs w:val="20"/>
    </w:rPr>
  </w:style>
  <w:style w:type="character" w:styleId="Rimandonotaapidipagina">
    <w:name w:val="footnote reference"/>
    <w:basedOn w:val="Carpredefinitoparagrafo"/>
    <w:uiPriority w:val="99"/>
    <w:semiHidden/>
    <w:unhideWhenUsed/>
    <w:rsid w:val="00D75F3A"/>
    <w:rPr>
      <w:vertAlign w:val="superscript"/>
    </w:rPr>
  </w:style>
  <w:style w:type="paragraph" w:styleId="Didascalia">
    <w:name w:val="caption"/>
    <w:basedOn w:val="Normale"/>
    <w:next w:val="Normale"/>
    <w:uiPriority w:val="35"/>
    <w:unhideWhenUsed/>
    <w:qFormat/>
    <w:rsid w:val="00D75F3A"/>
    <w:pPr>
      <w:spacing w:after="200" w:line="240" w:lineRule="auto"/>
    </w:pPr>
    <w:rPr>
      <w:i/>
      <w:iCs/>
      <w:color w:val="44546A" w:themeColor="text2"/>
      <w:sz w:val="18"/>
      <w:szCs w:val="18"/>
    </w:rPr>
  </w:style>
  <w:style w:type="table" w:styleId="Grigliatabella">
    <w:name w:val="Table Grid"/>
    <w:basedOn w:val="Tabellanormale"/>
    <w:uiPriority w:val="39"/>
    <w:rsid w:val="00D7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641F34"/>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41F34"/>
    <w:rPr>
      <w:rFonts w:ascii="Tahoma" w:hAnsi="Tahoma" w:cs="Tahoma"/>
      <w:sz w:val="16"/>
      <w:szCs w:val="16"/>
    </w:rPr>
  </w:style>
  <w:style w:type="character" w:styleId="Rimandocommento">
    <w:name w:val="annotation reference"/>
    <w:basedOn w:val="Carpredefinitoparagrafo"/>
    <w:uiPriority w:val="99"/>
    <w:semiHidden/>
    <w:unhideWhenUsed/>
    <w:rsid w:val="00641F34"/>
    <w:rPr>
      <w:sz w:val="16"/>
      <w:szCs w:val="16"/>
    </w:rPr>
  </w:style>
  <w:style w:type="paragraph" w:styleId="Testocommento">
    <w:name w:val="annotation text"/>
    <w:basedOn w:val="Normale"/>
    <w:link w:val="TestocommentoCarattere"/>
    <w:uiPriority w:val="99"/>
    <w:semiHidden/>
    <w:unhideWhenUsed/>
    <w:rsid w:val="00641F3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1F34"/>
    <w:rPr>
      <w:sz w:val="20"/>
      <w:szCs w:val="20"/>
    </w:rPr>
  </w:style>
  <w:style w:type="paragraph" w:styleId="Soggettocommento">
    <w:name w:val="annotation subject"/>
    <w:basedOn w:val="Testocommento"/>
    <w:next w:val="Testocommento"/>
    <w:link w:val="SoggettocommentoCarattere"/>
    <w:uiPriority w:val="99"/>
    <w:semiHidden/>
    <w:unhideWhenUsed/>
    <w:rsid w:val="00641F34"/>
    <w:rPr>
      <w:b/>
      <w:bCs/>
    </w:rPr>
  </w:style>
  <w:style w:type="character" w:customStyle="1" w:styleId="SoggettocommentoCarattere">
    <w:name w:val="Soggetto commento Carattere"/>
    <w:basedOn w:val="TestocommentoCarattere"/>
    <w:link w:val="Soggettocommento"/>
    <w:uiPriority w:val="99"/>
    <w:semiHidden/>
    <w:rsid w:val="00641F34"/>
    <w:rPr>
      <w:b/>
      <w:bCs/>
      <w:sz w:val="20"/>
      <w:szCs w:val="20"/>
    </w:rPr>
  </w:style>
  <w:style w:type="paragraph" w:styleId="Revisione">
    <w:name w:val="Revision"/>
    <w:hidden/>
    <w:uiPriority w:val="99"/>
    <w:semiHidden/>
    <w:rsid w:val="00DF2C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09760">
      <w:bodyDiv w:val="1"/>
      <w:marLeft w:val="0"/>
      <w:marRight w:val="0"/>
      <w:marTop w:val="0"/>
      <w:marBottom w:val="0"/>
      <w:divBdr>
        <w:top w:val="none" w:sz="0" w:space="0" w:color="auto"/>
        <w:left w:val="none" w:sz="0" w:space="0" w:color="auto"/>
        <w:bottom w:val="none" w:sz="0" w:space="0" w:color="auto"/>
        <w:right w:val="none" w:sz="0" w:space="0" w:color="auto"/>
      </w:divBdr>
      <w:divsChild>
        <w:div w:id="421143558">
          <w:marLeft w:val="0"/>
          <w:marRight w:val="0"/>
          <w:marTop w:val="0"/>
          <w:marBottom w:val="0"/>
          <w:divBdr>
            <w:top w:val="none" w:sz="0" w:space="0" w:color="auto"/>
            <w:left w:val="none" w:sz="0" w:space="0" w:color="auto"/>
            <w:bottom w:val="none" w:sz="0" w:space="0" w:color="auto"/>
            <w:right w:val="none" w:sz="0" w:space="0" w:color="auto"/>
          </w:divBdr>
          <w:divsChild>
            <w:div w:id="5173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0397">
      <w:bodyDiv w:val="1"/>
      <w:marLeft w:val="0"/>
      <w:marRight w:val="0"/>
      <w:marTop w:val="0"/>
      <w:marBottom w:val="0"/>
      <w:divBdr>
        <w:top w:val="none" w:sz="0" w:space="0" w:color="auto"/>
        <w:left w:val="none" w:sz="0" w:space="0" w:color="auto"/>
        <w:bottom w:val="none" w:sz="0" w:space="0" w:color="auto"/>
        <w:right w:val="none" w:sz="0" w:space="0" w:color="auto"/>
      </w:divBdr>
      <w:divsChild>
        <w:div w:id="184557522">
          <w:marLeft w:val="0"/>
          <w:marRight w:val="0"/>
          <w:marTop w:val="0"/>
          <w:marBottom w:val="0"/>
          <w:divBdr>
            <w:top w:val="none" w:sz="0" w:space="0" w:color="auto"/>
            <w:left w:val="none" w:sz="0" w:space="0" w:color="auto"/>
            <w:bottom w:val="none" w:sz="0" w:space="0" w:color="auto"/>
            <w:right w:val="none" w:sz="0" w:space="0" w:color="auto"/>
          </w:divBdr>
          <w:divsChild>
            <w:div w:id="15443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8625">
      <w:bodyDiv w:val="1"/>
      <w:marLeft w:val="0"/>
      <w:marRight w:val="0"/>
      <w:marTop w:val="0"/>
      <w:marBottom w:val="0"/>
      <w:divBdr>
        <w:top w:val="none" w:sz="0" w:space="0" w:color="auto"/>
        <w:left w:val="none" w:sz="0" w:space="0" w:color="auto"/>
        <w:bottom w:val="none" w:sz="0" w:space="0" w:color="auto"/>
        <w:right w:val="none" w:sz="0" w:space="0" w:color="auto"/>
      </w:divBdr>
      <w:divsChild>
        <w:div w:id="1385523176">
          <w:marLeft w:val="0"/>
          <w:marRight w:val="0"/>
          <w:marTop w:val="0"/>
          <w:marBottom w:val="0"/>
          <w:divBdr>
            <w:top w:val="none" w:sz="0" w:space="0" w:color="auto"/>
            <w:left w:val="none" w:sz="0" w:space="0" w:color="auto"/>
            <w:bottom w:val="none" w:sz="0" w:space="0" w:color="auto"/>
            <w:right w:val="none" w:sz="0" w:space="0" w:color="auto"/>
          </w:divBdr>
          <w:divsChild>
            <w:div w:id="428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7542">
      <w:bodyDiv w:val="1"/>
      <w:marLeft w:val="0"/>
      <w:marRight w:val="0"/>
      <w:marTop w:val="0"/>
      <w:marBottom w:val="0"/>
      <w:divBdr>
        <w:top w:val="none" w:sz="0" w:space="0" w:color="auto"/>
        <w:left w:val="none" w:sz="0" w:space="0" w:color="auto"/>
        <w:bottom w:val="none" w:sz="0" w:space="0" w:color="auto"/>
        <w:right w:val="none" w:sz="0" w:space="0" w:color="auto"/>
      </w:divBdr>
      <w:divsChild>
        <w:div w:id="468286424">
          <w:marLeft w:val="0"/>
          <w:marRight w:val="0"/>
          <w:marTop w:val="0"/>
          <w:marBottom w:val="0"/>
          <w:divBdr>
            <w:top w:val="none" w:sz="0" w:space="0" w:color="auto"/>
            <w:left w:val="none" w:sz="0" w:space="0" w:color="auto"/>
            <w:bottom w:val="none" w:sz="0" w:space="0" w:color="auto"/>
            <w:right w:val="none" w:sz="0" w:space="0" w:color="auto"/>
          </w:divBdr>
          <w:divsChild>
            <w:div w:id="8557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3281">
      <w:bodyDiv w:val="1"/>
      <w:marLeft w:val="0"/>
      <w:marRight w:val="0"/>
      <w:marTop w:val="0"/>
      <w:marBottom w:val="0"/>
      <w:divBdr>
        <w:top w:val="none" w:sz="0" w:space="0" w:color="auto"/>
        <w:left w:val="none" w:sz="0" w:space="0" w:color="auto"/>
        <w:bottom w:val="none" w:sz="0" w:space="0" w:color="auto"/>
        <w:right w:val="none" w:sz="0" w:space="0" w:color="auto"/>
      </w:divBdr>
      <w:divsChild>
        <w:div w:id="1345593855">
          <w:marLeft w:val="0"/>
          <w:marRight w:val="0"/>
          <w:marTop w:val="0"/>
          <w:marBottom w:val="0"/>
          <w:divBdr>
            <w:top w:val="none" w:sz="0" w:space="0" w:color="auto"/>
            <w:left w:val="none" w:sz="0" w:space="0" w:color="auto"/>
            <w:bottom w:val="none" w:sz="0" w:space="0" w:color="auto"/>
            <w:right w:val="none" w:sz="0" w:space="0" w:color="auto"/>
          </w:divBdr>
          <w:divsChild>
            <w:div w:id="17462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4731">
      <w:bodyDiv w:val="1"/>
      <w:marLeft w:val="0"/>
      <w:marRight w:val="0"/>
      <w:marTop w:val="0"/>
      <w:marBottom w:val="0"/>
      <w:divBdr>
        <w:top w:val="none" w:sz="0" w:space="0" w:color="auto"/>
        <w:left w:val="none" w:sz="0" w:space="0" w:color="auto"/>
        <w:bottom w:val="none" w:sz="0" w:space="0" w:color="auto"/>
        <w:right w:val="none" w:sz="0" w:space="0" w:color="auto"/>
      </w:divBdr>
      <w:divsChild>
        <w:div w:id="39861168">
          <w:marLeft w:val="0"/>
          <w:marRight w:val="0"/>
          <w:marTop w:val="0"/>
          <w:marBottom w:val="0"/>
          <w:divBdr>
            <w:top w:val="none" w:sz="0" w:space="0" w:color="auto"/>
            <w:left w:val="none" w:sz="0" w:space="0" w:color="auto"/>
            <w:bottom w:val="none" w:sz="0" w:space="0" w:color="auto"/>
            <w:right w:val="none" w:sz="0" w:space="0" w:color="auto"/>
          </w:divBdr>
          <w:divsChild>
            <w:div w:id="14607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7075">
      <w:bodyDiv w:val="1"/>
      <w:marLeft w:val="0"/>
      <w:marRight w:val="0"/>
      <w:marTop w:val="0"/>
      <w:marBottom w:val="0"/>
      <w:divBdr>
        <w:top w:val="none" w:sz="0" w:space="0" w:color="auto"/>
        <w:left w:val="none" w:sz="0" w:space="0" w:color="auto"/>
        <w:bottom w:val="none" w:sz="0" w:space="0" w:color="auto"/>
        <w:right w:val="none" w:sz="0" w:space="0" w:color="auto"/>
      </w:divBdr>
      <w:divsChild>
        <w:div w:id="446894044">
          <w:marLeft w:val="0"/>
          <w:marRight w:val="0"/>
          <w:marTop w:val="0"/>
          <w:marBottom w:val="0"/>
          <w:divBdr>
            <w:top w:val="none" w:sz="0" w:space="0" w:color="auto"/>
            <w:left w:val="none" w:sz="0" w:space="0" w:color="auto"/>
            <w:bottom w:val="none" w:sz="0" w:space="0" w:color="auto"/>
            <w:right w:val="none" w:sz="0" w:space="0" w:color="auto"/>
          </w:divBdr>
          <w:divsChild>
            <w:div w:id="2528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8421">
      <w:bodyDiv w:val="1"/>
      <w:marLeft w:val="0"/>
      <w:marRight w:val="0"/>
      <w:marTop w:val="0"/>
      <w:marBottom w:val="0"/>
      <w:divBdr>
        <w:top w:val="none" w:sz="0" w:space="0" w:color="auto"/>
        <w:left w:val="none" w:sz="0" w:space="0" w:color="auto"/>
        <w:bottom w:val="none" w:sz="0" w:space="0" w:color="auto"/>
        <w:right w:val="none" w:sz="0" w:space="0" w:color="auto"/>
      </w:divBdr>
      <w:divsChild>
        <w:div w:id="1326668619">
          <w:marLeft w:val="0"/>
          <w:marRight w:val="0"/>
          <w:marTop w:val="0"/>
          <w:marBottom w:val="0"/>
          <w:divBdr>
            <w:top w:val="none" w:sz="0" w:space="0" w:color="auto"/>
            <w:left w:val="none" w:sz="0" w:space="0" w:color="auto"/>
            <w:bottom w:val="none" w:sz="0" w:space="0" w:color="auto"/>
            <w:right w:val="none" w:sz="0" w:space="0" w:color="auto"/>
          </w:divBdr>
          <w:divsChild>
            <w:div w:id="15632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2601">
      <w:bodyDiv w:val="1"/>
      <w:marLeft w:val="0"/>
      <w:marRight w:val="0"/>
      <w:marTop w:val="0"/>
      <w:marBottom w:val="0"/>
      <w:divBdr>
        <w:top w:val="none" w:sz="0" w:space="0" w:color="auto"/>
        <w:left w:val="none" w:sz="0" w:space="0" w:color="auto"/>
        <w:bottom w:val="none" w:sz="0" w:space="0" w:color="auto"/>
        <w:right w:val="none" w:sz="0" w:space="0" w:color="auto"/>
      </w:divBdr>
      <w:divsChild>
        <w:div w:id="207378822">
          <w:marLeft w:val="0"/>
          <w:marRight w:val="0"/>
          <w:marTop w:val="0"/>
          <w:marBottom w:val="0"/>
          <w:divBdr>
            <w:top w:val="none" w:sz="0" w:space="0" w:color="auto"/>
            <w:left w:val="none" w:sz="0" w:space="0" w:color="auto"/>
            <w:bottom w:val="none" w:sz="0" w:space="0" w:color="auto"/>
            <w:right w:val="none" w:sz="0" w:space="0" w:color="auto"/>
          </w:divBdr>
          <w:divsChild>
            <w:div w:id="4468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F25B1-DC14-4BBE-950E-115291B36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4156</Words>
  <Characters>23692</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ilaria pisanu</dc:creator>
  <cp:lastModifiedBy>ilaria pisanu</cp:lastModifiedBy>
  <cp:revision>2</cp:revision>
  <dcterms:created xsi:type="dcterms:W3CDTF">2020-06-28T09:57:00Z</dcterms:created>
  <dcterms:modified xsi:type="dcterms:W3CDTF">2020-06-28T09:57:00Z</dcterms:modified>
</cp:coreProperties>
</file>