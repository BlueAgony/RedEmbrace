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4BA1505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  <w:rPrChange w:id="0" w:author="ilaria pisanu" w:date="2020-02-15T11:30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" w:author="ilaria pisanu" w:date="2020-02-15T11:30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</w:t>
      </w:r>
      <w:r w:rsidR="007E653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San Francisco."</w:t>
      </w:r>
    </w:p>
    <w:p w14:paraId="49F5A110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41554474" w14:textId="77777777" w:rsidR="00C947E5" w:rsidRDefault="00FA43B0" w:rsidP="00FA43B0">
      <w:pPr>
        <w:shd w:val="clear" w:color="auto" w:fill="1E1E1E"/>
        <w:spacing w:line="285" w:lineRule="atLeast"/>
        <w:rPr>
          <w:ins w:id="2" w:author="Windows User" w:date="2020-01-26T15:3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7C753972" w14:textId="7F2FF5E5" w:rsidR="00FA43B0" w:rsidRPr="00FA43B0" w:rsidRDefault="0000733C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 ubriaco che si prende un</w:t>
      </w:r>
      <w:r w:rsidR="00FA43B0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6DF957A3" w14:textId="77777777" w:rsidR="00C947E5" w:rsidRDefault="00FA43B0" w:rsidP="00FA43B0">
      <w:pPr>
        <w:shd w:val="clear" w:color="auto" w:fill="1E1E1E"/>
        <w:spacing w:line="285" w:lineRule="atLeast"/>
        <w:rPr>
          <w:ins w:id="3" w:author="Windows User" w:date="2020-01-26T15:3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</w:t>
      </w:r>
    </w:p>
    <w:p w14:paraId="2D904F83" w14:textId="11A3F563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morte."</w:t>
      </w:r>
    </w:p>
    <w:p w14:paraId="144730FB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A2EBF3D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solita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51447E4D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E653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4FA35996" w14:textId="77777777" w:rsidR="00C947E5" w:rsidRDefault="00FA43B0" w:rsidP="00FA43B0">
      <w:pPr>
        <w:shd w:val="clear" w:color="auto" w:fill="1E1E1E"/>
        <w:spacing w:line="285" w:lineRule="atLeast"/>
        <w:rPr>
          <w:ins w:id="4" w:author="Windows User" w:date="2020-01-26T15:3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</w:t>
      </w:r>
    </w:p>
    <w:p w14:paraId="7E8BF2AC" w14:textId="48B0B9BE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7E6537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{i}fun{/i}?"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"\"Kinda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6BEF25A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C947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tieni giusto il posto pulito 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C947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C947E5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5"/>
      <w:commentRangeStart w:id="6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5"/>
      <w:r>
        <w:rPr>
          <w:rStyle w:val="Rimandocommento"/>
        </w:rPr>
        <w:commentReference w:id="5"/>
      </w:r>
      <w:commentRangeEnd w:id="6"/>
      <w:r w:rsidR="00C573A2">
        <w:rPr>
          <w:rStyle w:val="Rimandocommento"/>
        </w:rPr>
        <w:commentReference w:id="6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7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7"/>
      <w:r w:rsidR="003858E9">
        <w:rPr>
          <w:rStyle w:val="Rimandocommento"/>
        </w:rPr>
        <w:commentReference w:id="7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</w:t>
      </w:r>
      <w:commentRangeStart w:id="8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unto</w:t>
      </w:r>
      <w:commentRangeEnd w:id="8"/>
      <w:r w:rsidR="0020551E">
        <w:rPr>
          <w:rStyle w:val="Rimandocommento"/>
        </w:rPr>
        <w:commentReference w:id="8"/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"Gonna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"\"…?\""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9"/>
      <w:commentRangeStart w:id="10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9"/>
      <w:r w:rsidR="00F95956">
        <w:rPr>
          <w:rStyle w:val="Rimandocommento"/>
        </w:rPr>
        <w:commentReference w:id="9"/>
      </w:r>
      <w:commentRangeEnd w:id="10"/>
      <w:r w:rsidR="001C51AD">
        <w:rPr>
          <w:rStyle w:val="Rimandocommento"/>
        </w:rPr>
        <w:commentReference w:id="10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4276214B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conto che c'è un cliente a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1F822400" w14:textId="77777777" w:rsidR="00B24715" w:rsidRDefault="00655C4D" w:rsidP="00655C4D">
      <w:pPr>
        <w:shd w:val="clear" w:color="auto" w:fill="1E1E1E"/>
        <w:spacing w:line="285" w:lineRule="atLeast"/>
        <w:rPr>
          <w:ins w:id="11" w:author="Windows User" w:date="2020-01-26T15:4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</w:t>
      </w:r>
    </w:p>
    <w:p w14:paraId="67BBE4E0" w14:textId="5EABCE4B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12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12"/>
      <w:r w:rsidR="00BA4AA7">
        <w:rPr>
          <w:rStyle w:val="Rimandocommento"/>
        </w:rPr>
        <w:commentReference w:id="12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9C7BD1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3C2CF145" w14:textId="77777777" w:rsidR="00B24715" w:rsidRDefault="008F4FCE" w:rsidP="008F4FCE">
      <w:pPr>
        <w:shd w:val="clear" w:color="auto" w:fill="1E1E1E"/>
        <w:spacing w:line="285" w:lineRule="atLeast"/>
        <w:rPr>
          <w:ins w:id="13" w:author="Windows User" w:date="2020-01-26T15:4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</w:t>
      </w:r>
    </w:p>
    <w:p w14:paraId="427ACBFB" w14:textId="2330BAF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0015F93A" w14:textId="77777777" w:rsidR="00B24715" w:rsidRDefault="008F4FCE" w:rsidP="008F4FCE">
      <w:pPr>
        <w:shd w:val="clear" w:color="auto" w:fill="1E1E1E"/>
        <w:spacing w:line="285" w:lineRule="atLeast"/>
        <w:rPr>
          <w:ins w:id="14" w:author="Windows User" w:date="2020-01-26T15:4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</w:t>
      </w:r>
    </w:p>
    <w:p w14:paraId="7C7BF428" w14:textId="6606E1B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anything.{w}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something?{w} Or is he just another rude college kid?"</w:t>
      </w:r>
    </w:p>
    <w:p w14:paraId="4E189AE1" w14:textId="77777777" w:rsidR="00736797" w:rsidRDefault="008F4FCE" w:rsidP="008F4FCE">
      <w:pPr>
        <w:shd w:val="clear" w:color="auto" w:fill="1E1E1E"/>
        <w:spacing w:line="285" w:lineRule="atLeast"/>
        <w:rPr>
          <w:ins w:id="15" w:author="Windows User" w:date="2020-01-26T15:4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</w:t>
      </w:r>
    </w:p>
    <w:p w14:paraId="1E109B50" w14:textId="20FA823B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"Salutalo cordialmente"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milkshake?\""</w:t>
      </w:r>
    </w:p>
    <w:p w14:paraId="4562D8C4" w14:textId="77777777" w:rsidR="00736797" w:rsidRDefault="008F4FCE" w:rsidP="008F4FCE">
      <w:pPr>
        <w:shd w:val="clear" w:color="auto" w:fill="1E1E1E"/>
        <w:spacing w:line="285" w:lineRule="atLeast"/>
        <w:rPr>
          <w:ins w:id="16" w:author="Windows User" w:date="2020-01-26T15:4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</w:p>
    <w:p w14:paraId="4E8E25FA" w14:textId="7C22AE0B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milkshake?</w:t>
      </w:r>
      <w:r w:rsidRPr="007E6537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</w:p>
    <w:p w14:paraId="3E53C063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E086444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597BC9D7" w14:textId="77777777" w:rsidR="00736797" w:rsidRDefault="008F4FCE" w:rsidP="008F4FCE">
      <w:pPr>
        <w:shd w:val="clear" w:color="auto" w:fill="1E1E1E"/>
        <w:spacing w:line="285" w:lineRule="atLeast"/>
        <w:rPr>
          <w:ins w:id="17" w:author="Windows User" w:date="2020-01-26T15:4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</w:t>
      </w:r>
    </w:p>
    <w:p w14:paraId="0C755861" w14:textId="7CFB2208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game/common.rpy:159</w:t>
      </w:r>
    </w:p>
    <w:p w14:paraId="59B2CE9A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common_3a6cdb55:</w:t>
      </w:r>
    </w:p>
    <w:p w14:paraId="3BACD039" w14:textId="77777777" w:rsidR="008F4FCE" w:rsidRPr="007E6537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49558072" w14:textId="77777777" w:rsidR="00736797" w:rsidRDefault="008F4FCE" w:rsidP="008F4FCE">
      <w:pPr>
        <w:shd w:val="clear" w:color="auto" w:fill="1E1E1E"/>
        <w:spacing w:line="285" w:lineRule="atLeast"/>
        <w:rPr>
          <w:ins w:id="18" w:author="Windows User" w:date="2020-01-26T15:5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</w:t>
      </w:r>
    </w:p>
    <w:p w14:paraId="3EA5548A" w14:textId="702D72D9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girlfriend?\""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64AA2AE8" w14:textId="77777777" w:rsidR="0091403B" w:rsidRDefault="008F4FCE" w:rsidP="008F4FCE">
      <w:pPr>
        <w:shd w:val="clear" w:color="auto" w:fill="1E1E1E"/>
        <w:spacing w:line="285" w:lineRule="atLeast"/>
        <w:rPr>
          <w:ins w:id="19" w:author="Windows User" w:date="2020-01-26T15:5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</w:t>
      </w:r>
    </w:p>
    <w:p w14:paraId="7846FECD" w14:textId="6F3CF014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"\"…Just coffee.\""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caffè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0FD31B64" w14:textId="77777777" w:rsidR="0091403B" w:rsidRDefault="008F4FCE" w:rsidP="008F4FCE">
      <w:pPr>
        <w:shd w:val="clear" w:color="auto" w:fill="1E1E1E"/>
        <w:spacing w:line="285" w:lineRule="atLeast"/>
        <w:rPr>
          <w:ins w:id="20" w:author="Windows User" w:date="2020-01-26T15:5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</w:t>
      </w:r>
    </w:p>
    <w:p w14:paraId="635B3707" w14:textId="30CE8300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 it is, then. I'll be right back!\""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allora.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3DB0B7DE" w14:textId="77777777" w:rsidR="00E06E82" w:rsidRDefault="002D50CF" w:rsidP="002D50CF">
      <w:pPr>
        <w:shd w:val="clear" w:color="auto" w:fill="1E1E1E"/>
        <w:spacing w:line="285" w:lineRule="atLeast"/>
        <w:rPr>
          <w:ins w:id="21" w:author="Windows User" w:date="2020-01-26T15:5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</w:t>
      </w:r>
    </w:p>
    <w:p w14:paraId="1D639AE1" w14:textId="3F8AA22E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7E6537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tonight?\""</w:t>
      </w:r>
    </w:p>
    <w:p w14:paraId="07C4D5DE" w14:textId="26FA874D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2" w:author="ilaria pisanu" w:date="2020-02-15T11:38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</w:t>
      </w:r>
      <w:r w:rsidR="007E6537"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 altro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 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no one like that's come in tonight.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Why?\""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2F33464B" w14:textId="77777777" w:rsidR="00E71C34" w:rsidRDefault="002D50CF" w:rsidP="002D50CF">
      <w:pPr>
        <w:shd w:val="clear" w:color="auto" w:fill="1E1E1E"/>
        <w:spacing w:line="285" w:lineRule="atLeast"/>
        <w:rPr>
          <w:ins w:id="23" w:author="Windows User" w:date="2020-01-26T15:5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</w:t>
      </w:r>
    </w:p>
    <w:p w14:paraId="4663C7A6" w14:textId="5D1C6F21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26E0348F" w14:textId="77777777" w:rsidR="00E71C34" w:rsidRDefault="002D50CF" w:rsidP="002D50CF">
      <w:pPr>
        <w:shd w:val="clear" w:color="auto" w:fill="1E1E1E"/>
        <w:spacing w:line="285" w:lineRule="atLeast"/>
        <w:rPr>
          <w:ins w:id="24" w:author="Windows User" w:date="2020-01-26T15:5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</w:t>
      </w:r>
    </w:p>
    <w:p w14:paraId="6B0606F0" w14:textId="024D1730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7E6537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627F399E" w14:textId="77777777" w:rsidR="00E71C34" w:rsidRDefault="002D50CF" w:rsidP="002D50CF">
      <w:pPr>
        <w:shd w:val="clear" w:color="auto" w:fill="1E1E1E"/>
        <w:spacing w:line="285" w:lineRule="atLeast"/>
        <w:rPr>
          <w:ins w:id="25" w:author="Windows User" w:date="2020-01-26T15:5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</w:t>
      </w:r>
    </w:p>
    <w:p w14:paraId="7220A499" w14:textId="45D2508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...Scusa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coffee!\""</w:t>
      </w:r>
    </w:p>
    <w:p w14:paraId="349751A8" w14:textId="0C9C70C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fin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isci il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65513A45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6" w:author="ilaria pisanu" w:date="2020-02-15T11:40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27"/>
      <w:commentRangeStart w:id="28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</w:t>
      </w:r>
      <w:ins w:id="29" w:author="ilaria pisanu" w:date="2020-01-29T01:08:00Z">
        <w:r w:rsidR="007E6537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</w:t>
      </w:r>
      <w:commentRangeEnd w:id="27"/>
      <w:r w:rsidR="00E21D81">
        <w:rPr>
          <w:rStyle w:val="Rimandocommento"/>
        </w:rPr>
        <w:commentReference w:id="27"/>
      </w:r>
      <w:commentRangeEnd w:id="28"/>
      <w:r w:rsidR="00E71C34">
        <w:rPr>
          <w:rStyle w:val="Rimandocommento"/>
        </w:rPr>
        <w:commentReference w:id="28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8355E1A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</w:t>
      </w:r>
      <w:ins w:id="30" w:author="Windows User" w:date="2020-01-26T15:56:00Z">
        <w:r w:rsidR="008A1094" w:rsidRPr="002D50CF" w:rsidDel="008A109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 </w:t>
      </w:r>
      <w:r w:rsidR="008A10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sono 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must really have a history."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strings: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"Calmalo."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2FC80E12" w14:textId="77777777" w:rsidR="008A1094" w:rsidRDefault="00043763" w:rsidP="00043763">
      <w:pPr>
        <w:shd w:val="clear" w:color="auto" w:fill="1E1E1E"/>
        <w:spacing w:line="285" w:lineRule="atLeast"/>
        <w:rPr>
          <w:ins w:id="31" w:author="Windows User" w:date="2020-01-26T15:5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</w:t>
      </w:r>
    </w:p>
    <w:p w14:paraId="4F9DA2D1" w14:textId="28D09E7C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75AF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che è.</w:t>
      </w:r>
      <w:r w:rsidRPr="00675AF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675AF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6D7BFDD2" w14:textId="77777777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8C54F95" w14:textId="77777777" w:rsidR="00043763" w:rsidRPr="00675AF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75AF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around?\""</w:t>
      </w:r>
    </w:p>
    <w:p w14:paraId="7C23370F" w14:textId="665CBBA2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se non chiedessi a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cliente di restare, quindi... perché non rimani </w:t>
      </w:r>
      <w:r w:rsidR="008A10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ancora 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gone!\""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...D'accordo.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0DA2B3B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32"/>
      <w:commentRangeStart w:id="33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239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araffa 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32"/>
      <w:r>
        <w:rPr>
          <w:rStyle w:val="Rimandocommento"/>
        </w:rPr>
        <w:commentReference w:id="32"/>
      </w:r>
      <w:commentRangeEnd w:id="33"/>
      <w:r w:rsidR="007A621C">
        <w:rPr>
          <w:rStyle w:val="Rimandocommento"/>
        </w:rPr>
        <w:commentReference w:id="33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 he tell a stranger, though?"</w:t>
      </w:r>
    </w:p>
    <w:p w14:paraId="1D0728E0" w14:textId="77777777" w:rsidR="00027FDA" w:rsidRDefault="004935A4" w:rsidP="004935A4">
      <w:pPr>
        <w:shd w:val="clear" w:color="auto" w:fill="1E1E1E"/>
        <w:spacing w:line="285" w:lineRule="atLeast"/>
        <w:rPr>
          <w:ins w:id="34" w:author="Windows User" w:date="2020-01-26T16:0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</w:t>
      </w:r>
    </w:p>
    <w:p w14:paraId="7BD3F14D" w14:textId="0CB9518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chiedergli come mai è tanto agitato. Però, </w:t>
      </w:r>
      <w:r w:rsidR="00027FDA"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027F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27FDA"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FA67D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19F1B4E2" w14:textId="77777777" w:rsidR="00027FDA" w:rsidRDefault="004935A4" w:rsidP="004935A4">
      <w:pPr>
        <w:shd w:val="clear" w:color="auto" w:fill="1E1E1E"/>
        <w:spacing w:line="285" w:lineRule="atLeast"/>
        <w:rPr>
          <w:ins w:id="35" w:author="Windows User" w:date="2020-01-26T16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</w:t>
      </w:r>
    </w:p>
    <w:p w14:paraId="6DDC7E14" w14:textId="68B510C6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551717F" w14:textId="77777777" w:rsidR="00027FDA" w:rsidRDefault="004935A4" w:rsidP="004935A4">
      <w:pPr>
        <w:shd w:val="clear" w:color="auto" w:fill="1E1E1E"/>
        <w:spacing w:line="285" w:lineRule="atLeast"/>
        <w:rPr>
          <w:ins w:id="36" w:author="Windows User" w:date="2020-01-26T16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</w:t>
      </w:r>
    </w:p>
    <w:p w14:paraId="0D1436E2" w14:textId="207BC864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sort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33ED1FA9" w14:textId="77777777" w:rsidR="003B4953" w:rsidRDefault="00A131C7" w:rsidP="00A131C7">
      <w:pPr>
        <w:shd w:val="clear" w:color="auto" w:fill="1E1E1E"/>
        <w:spacing w:line="285" w:lineRule="atLeast"/>
        <w:rPr>
          <w:ins w:id="37" w:author="Windows User" w:date="2020-01-26T16:0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</w:t>
      </w:r>
    </w:p>
    <w:p w14:paraId="73778FEB" w14:textId="2AE46C1D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annuisce </w:t>
      </w:r>
      <w:commentRangeStart w:id="38"/>
      <w:commentRangeStart w:id="39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38"/>
      <w:r>
        <w:rPr>
          <w:rStyle w:val="Rimandocommento"/>
        </w:rPr>
        <w:commentReference w:id="38"/>
      </w:r>
      <w:commentRangeEnd w:id="39"/>
      <w:r w:rsidR="003B4953">
        <w:rPr>
          <w:rStyle w:val="Rimandocommento"/>
        </w:rPr>
        <w:commentReference w:id="39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5DCDC900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</w:t>
      </w:r>
      <w:r w:rsidR="00FA67DA"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</w:t>
      </w:r>
      <w:r w:rsidR="00FA67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1A2CB11F" w14:textId="77777777" w:rsidR="00CE6767" w:rsidRDefault="00A131C7" w:rsidP="00A131C7">
      <w:pPr>
        <w:shd w:val="clear" w:color="auto" w:fill="1E1E1E"/>
        <w:spacing w:line="285" w:lineRule="atLeast"/>
        <w:rPr>
          <w:ins w:id="40" w:author="Windows User" w:date="2020-01-26T16:0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me, anche se è passato un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po' di </w:t>
      </w:r>
    </w:p>
    <w:p w14:paraId="214959CB" w14:textId="3F93B77F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0F356AF" w14:textId="77777777" w:rsidR="00CE6767" w:rsidRDefault="00A131C7" w:rsidP="00A131C7">
      <w:pPr>
        <w:shd w:val="clear" w:color="auto" w:fill="1E1E1E"/>
        <w:spacing w:line="285" w:lineRule="atLeast"/>
        <w:rPr>
          <w:ins w:id="41" w:author="Windows User" w:date="2020-01-26T16:0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</w:t>
      </w:r>
    </w:p>
    <w:p w14:paraId="2D33AF58" w14:textId="32513F5B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65FDDF06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</w:t>
      </w:r>
      <w:r w:rsidR="007317F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 l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French press, ma non è nemmeno veleno. </w:t>
      </w:r>
      <w:r w:rsidRPr="00FA67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Dai, bevi.</w:t>
      </w:r>
      <w:r w:rsidRPr="00FA67D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FA67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2D08FBB0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CAC5957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0AEC469C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62CA936E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porta alle labbra, apparendo molto incerto sul da farsi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4F5AED5C" w14:textId="77777777" w:rsidR="0062139B" w:rsidRDefault="00A131C7" w:rsidP="00A131C7">
      <w:pPr>
        <w:shd w:val="clear" w:color="auto" w:fill="1E1E1E"/>
        <w:spacing w:line="285" w:lineRule="atLeast"/>
        <w:rPr>
          <w:ins w:id="42" w:author="Windows User" w:date="2020-01-26T16:1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67DA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3" w:author="ilaria pisanu" w:date="2020-02-15T12:10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</w:t>
      </w:r>
    </w:p>
    <w:p w14:paraId="7975C629" w14:textId="6E50B930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015AA519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="006213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="0062139B"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05CE9E8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5EA75E52" w14:textId="77777777" w:rsidR="00CD28FB" w:rsidRDefault="00A131C7" w:rsidP="00A131C7">
      <w:pPr>
        <w:shd w:val="clear" w:color="auto" w:fill="1E1E1E"/>
        <w:spacing w:line="285" w:lineRule="atLeast"/>
        <w:rPr>
          <w:ins w:id="44" w:author="Windows User" w:date="2020-01-26T16:1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</w:t>
      </w:r>
    </w:p>
    <w:p w14:paraId="6A30B7AE" w14:textId="55DA46C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0D7C735F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="00CD28F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373FF84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67D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</w:t>
      </w:r>
      <w:commentRangeStart w:id="45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</w:t>
      </w:r>
      <w:r w:rsidR="00FA67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commentRangeEnd w:id="45"/>
      <w:r w:rsidR="00A11E76">
        <w:rPr>
          <w:rStyle w:val="Rimandocommento"/>
        </w:rPr>
        <w:commentReference w:id="45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62A3B65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ragazza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0D2BBFC2" w14:textId="77777777" w:rsidR="003127B2" w:rsidRDefault="00A131C7" w:rsidP="00A131C7">
      <w:pPr>
        <w:shd w:val="clear" w:color="auto" w:fill="1E1E1E"/>
        <w:spacing w:line="285" w:lineRule="atLeast"/>
        <w:rPr>
          <w:ins w:id="46" w:author="Windows User" w:date="2020-01-26T16:1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</w:t>
      </w:r>
    </w:p>
    <w:p w14:paraId="29902582" w14:textId="6268213C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gets pretty lonely in here sometimes.\""</w:t>
      </w:r>
    </w:p>
    <w:p w14:paraId="4FCFD7A2" w14:textId="77777777" w:rsidR="003127B2" w:rsidRDefault="00A131C7" w:rsidP="00A131C7">
      <w:pPr>
        <w:shd w:val="clear" w:color="auto" w:fill="1E1E1E"/>
        <w:spacing w:line="285" w:lineRule="atLeast"/>
        <w:rPr>
          <w:ins w:id="47" w:author="Windows User" w:date="2020-01-26T16:1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</w:t>
      </w:r>
    </w:p>
    <w:p w14:paraId="6A412A58" w14:textId="73903DB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FA67D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A67DA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397B184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</w:t>
      </w:r>
      <w:commentRangeStart w:id="48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ins w:id="49" w:author="Windows User" w:date="2020-01-26T16:23:00Z">
        <w:r w:rsidR="003127B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</w:t>
      </w:r>
      <w:ins w:id="50" w:author="Windows User" w:date="2020-01-26T16:23:00Z">
        <w:r w:rsidR="003127B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commentRangeEnd w:id="48"/>
      <w:r w:rsidR="00FA67DA">
        <w:rPr>
          <w:rStyle w:val="Rimandocommento"/>
        </w:rPr>
        <w:commentReference w:id="48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4AE60094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caffé, senza proferire altra parola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would yell at me until he went hoarse."</w:t>
      </w:r>
    </w:p>
    <w:p w14:paraId="45ED555F" w14:textId="77777777" w:rsidR="00B761B6" w:rsidRDefault="00A131C7" w:rsidP="00A131C7">
      <w:pPr>
        <w:shd w:val="clear" w:color="auto" w:fill="1E1E1E"/>
        <w:spacing w:line="285" w:lineRule="atLeast"/>
        <w:rPr>
          <w:ins w:id="51" w:author="Windows User" w:date="2020-01-26T16:2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</w:t>
      </w:r>
    </w:p>
    <w:p w14:paraId="0341177B" w14:textId="3CF0FB6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11674B4F" w14:textId="38B99D95" w:rsidR="00B761B6" w:rsidRDefault="00A131C7" w:rsidP="00A131C7">
      <w:pPr>
        <w:shd w:val="clear" w:color="auto" w:fill="1E1E1E"/>
        <w:spacing w:line="285" w:lineRule="atLeast"/>
        <w:rPr>
          <w:ins w:id="52" w:author="Windows User" w:date="2020-01-26T16:2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B761B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 magro e basso che è molto facile scambiarlo per una ragazza da </w:t>
      </w:r>
    </w:p>
    <w:p w14:paraId="0787F503" w14:textId="42C0E31A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here?\""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2CA11AAF" w14:textId="77777777" w:rsidR="00D41725" w:rsidRDefault="00A131C7" w:rsidP="00A131C7">
      <w:pPr>
        <w:shd w:val="clear" w:color="auto" w:fill="1E1E1E"/>
        <w:spacing w:line="285" w:lineRule="atLeast"/>
        <w:rPr>
          <w:ins w:id="53" w:author="Windows User" w:date="2020-01-26T16:2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</w:t>
      </w:r>
    </w:p>
    <w:p w14:paraId="6389A6FC" w14:textId="3B89644C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inquietanti.</w:t>
      </w:r>
      <w:r w:rsidR="00292E23" w:rsidRPr="00F639C8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 xml:space="preserve"> </w:t>
      </w:r>
      <w:r w:rsidR="00292E23" w:rsidRPr="00C947E5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94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32D7FBB9" w14:textId="77777777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2E0AA72" w14:textId="77777777" w:rsidR="00A131C7" w:rsidRPr="00C947E5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can I get you?\""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36C08B0A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DD72E96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4172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 di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66AB13D8" w14:textId="77777777" w:rsidR="000F7C82" w:rsidRDefault="00A131C7" w:rsidP="00A131C7">
      <w:pPr>
        <w:shd w:val="clear" w:color="auto" w:fill="1E1E1E"/>
        <w:spacing w:line="285" w:lineRule="atLeast"/>
        <w:rPr>
          <w:ins w:id="54" w:author="Windows User" w:date="2020-01-26T16:2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</w:t>
      </w:r>
    </w:p>
    <w:p w14:paraId="09C938F1" w14:textId="4C2520CE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panche."</w:t>
      </w:r>
    </w:p>
    <w:p w14:paraId="079A1EB1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E981510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476868C9" w14:textId="77777777" w:rsidR="000F7C82" w:rsidRDefault="00A131C7" w:rsidP="00A131C7">
      <w:pPr>
        <w:shd w:val="clear" w:color="auto" w:fill="1E1E1E"/>
        <w:spacing w:line="285" w:lineRule="atLeast"/>
        <w:rPr>
          <w:ins w:id="55" w:author="Windows User" w:date="2020-01-26T16:2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</w:t>
      </w:r>
    </w:p>
    <w:p w14:paraId="7F986671" w14:textId="0B88BAB8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ignorarmi...?"</w:t>
      </w:r>
    </w:p>
    <w:p w14:paraId="149EF517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2D2688" w14:textId="77777777" w:rsidR="00A131C7" w:rsidRPr="00F639C8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56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56"/>
      <w:r>
        <w:rPr>
          <w:rStyle w:val="Rimandocommento"/>
        </w:rPr>
        <w:commentReference w:id="56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57"/>
      <w:commentRangeStart w:id="5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57"/>
      <w:r>
        <w:rPr>
          <w:rStyle w:val="Rimandocommento"/>
        </w:rPr>
        <w:commentReference w:id="57"/>
      </w:r>
      <w:commentRangeEnd w:id="58"/>
      <w:r w:rsidR="000F7C82">
        <w:rPr>
          <w:rStyle w:val="Rimandocommento"/>
        </w:rPr>
        <w:commentReference w:id="5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7E871110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F7C82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59" w:author="Windows User" w:date="2020-01-26T16:2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</w:t>
      </w:r>
      <w:ins w:id="60" w:author="Windows User" w:date="2020-01-26T16:26:00Z">
        <w:r w:rsidR="000F7C8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fissavo</w:t>
      </w:r>
      <w:ins w:id="61" w:author="Windows User" w:date="2020-01-26T16:26:00Z">
        <w:r w:rsidR="000F7C8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E5273A" w14:textId="77777777" w:rsidR="002B79A7" w:rsidRDefault="000C140B" w:rsidP="000C140B">
      <w:pPr>
        <w:shd w:val="clear" w:color="auto" w:fill="1E1E1E"/>
        <w:spacing w:line="285" w:lineRule="atLeast"/>
        <w:rPr>
          <w:ins w:id="62" w:author="Windows User" w:date="2020-01-26T16:2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</w:t>
      </w:r>
    </w:p>
    <w:p w14:paraId="3C9969F8" w14:textId="3E1EB250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guy?\""</w:t>
      </w:r>
    </w:p>
    <w:p w14:paraId="3B0A0BB8" w14:textId="71D37440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63" w:author="ilaria pisanu" w:date="2020-02-15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B79A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 scare them off.\""</w:t>
      </w:r>
    </w:p>
    <w:p w14:paraId="746F56F5" w14:textId="77777777" w:rsidR="002B79A7" w:rsidRDefault="000C140B" w:rsidP="000C140B">
      <w:pPr>
        <w:shd w:val="clear" w:color="auto" w:fill="1E1E1E"/>
        <w:spacing w:line="285" w:lineRule="atLeast"/>
        <w:rPr>
          <w:ins w:id="64" w:author="Windows User" w:date="2020-01-26T16:2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</w:t>
      </w:r>
    </w:p>
    <w:p w14:paraId="5BB4076B" w14:textId="6E67FDBF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farai spaventare e andare via.</w:t>
      </w:r>
      <w:r w:rsidR="00292E23" w:rsidRPr="00292E2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="00292E23" w:rsidRPr="00F639C8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F639C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248D78E0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262FD85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0AA4B07C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game/common.rpy:545</w:t>
      </w:r>
    </w:p>
    <w:p w14:paraId="6B133E5D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common_97e30d50:</w:t>
      </w:r>
    </w:p>
    <w:p w14:paraId="5C4C7443" w14:textId="77777777" w:rsidR="000C140B" w:rsidRPr="00F639C8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500E735D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B7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581FA5B9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65" w:author="ilaria pisanu" w:date="2020-02-15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17E70F8F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sua attenzione, e subito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maybe?\""</w:t>
      </w:r>
    </w:p>
    <w:p w14:paraId="48C73FF1" w14:textId="51258864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639C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66" w:author="ilaria pisanu" w:date="2020-02-15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</w:t>
      </w:r>
      <w:r w:rsidR="000245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ordinare</w:t>
      </w:r>
      <w:r w:rsidR="00024518"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qualcosa? Un bicchiere d'acqua, 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67"/>
      <w:commentRangeStart w:id="68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67"/>
      <w:r>
        <w:rPr>
          <w:rStyle w:val="Rimandocommento"/>
        </w:rPr>
        <w:commentReference w:id="67"/>
      </w:r>
      <w:commentRangeEnd w:id="68"/>
      <w:r w:rsidR="002D7782">
        <w:rPr>
          <w:rStyle w:val="Rimandocommento"/>
        </w:rPr>
        <w:commentReference w:id="68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 kind.\""</w:t>
      </w:r>
    </w:p>
    <w:p w14:paraId="0A5264BF" w14:textId="490C34D1" w:rsidR="000C140B" w:rsidRPr="0028699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D778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778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778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639C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Bleah…</w:t>
      </w:r>
      <w:r w:rsidR="00F639C8" w:rsidRPr="002D7782" w:rsidDel="00F639C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2D778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solo una bibita. </w:t>
      </w:r>
      <w:r w:rsidRPr="002869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qualunque."</w:t>
      </w:r>
    </w:p>
    <w:p w14:paraId="5C5A2346" w14:textId="77777777" w:rsidR="002339B9" w:rsidRPr="0028699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8699B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friends?{/i} I want to dryly ask, but I should probably have a little self-restraint."</w:t>
      </w:r>
    </w:p>
    <w:p w14:paraId="2274766F" w14:textId="77777777" w:rsidR="00B25B9B" w:rsidRDefault="002339B9" w:rsidP="002339B9">
      <w:pPr>
        <w:shd w:val="clear" w:color="auto" w:fill="1E1E1E"/>
        <w:spacing w:line="285" w:lineRule="atLeast"/>
        <w:rPr>
          <w:ins w:id="69" w:author="Windows User" w:date="2020-01-26T16:3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amici?{/i} </w:t>
      </w:r>
    </w:p>
    <w:p w14:paraId="259D5E3C" w14:textId="68F04495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6483F42C" w14:textId="77777777" w:rsidR="00B25B9B" w:rsidRDefault="002339B9" w:rsidP="002339B9">
      <w:pPr>
        <w:shd w:val="clear" w:color="auto" w:fill="1E1E1E"/>
        <w:spacing w:line="285" w:lineRule="atLeast"/>
        <w:rPr>
          <w:ins w:id="70" w:author="Windows User" w:date="2020-01-26T16:3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</w:t>
      </w:r>
    </w:p>
    <w:p w14:paraId="73C5BE4C" w14:textId="353B395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face.{w} I bet he never wears anything other than that annoying pout."</w:t>
      </w:r>
    </w:p>
    <w:p w14:paraId="0191D0DA" w14:textId="27CBB2AE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71" w:author="ilaria pisanu" w:date="2020-02-15T12:30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B25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peccato non ab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72"/>
      <w:commentRangeStart w:id="73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indossi 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mai nient'altro che il broncio. "</w:t>
      </w:r>
      <w:commentRangeEnd w:id="72"/>
      <w:r>
        <w:rPr>
          <w:rStyle w:val="Rimandocommento"/>
        </w:rPr>
        <w:commentReference w:id="72"/>
      </w:r>
      <w:commentRangeEnd w:id="73"/>
      <w:r w:rsidR="00FC5D7C">
        <w:rPr>
          <w:rStyle w:val="Rimandocommento"/>
        </w:rPr>
        <w:commentReference w:id="73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here?\""</w:t>
      </w:r>
    </w:p>
    <w:p w14:paraId="0E860967" w14:textId="4C9295C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 you be bankrupt?\""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game/common.rpy:612</w:t>
      </w:r>
    </w:p>
    <w:p w14:paraId="68778B1F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common_6b3d9ed5:</w:t>
      </w:r>
    </w:p>
    <w:p w14:paraId="4D211481" w14:textId="77777777" w:rsidR="002339B9" w:rsidRPr="002949B2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4247C27D" w14:textId="77777777" w:rsidR="00E91FAE" w:rsidRDefault="002339B9" w:rsidP="00040B9B">
      <w:pPr>
        <w:shd w:val="clear" w:color="auto" w:fill="1E1E1E"/>
        <w:spacing w:line="285" w:lineRule="atLeast"/>
        <w:ind w:firstLine="468"/>
        <w:rPr>
          <w:ins w:id="74" w:author="Windows User" w:date="2020-01-26T16:3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</w:t>
      </w:r>
    </w:p>
    <w:p w14:paraId="1FBE68D8" w14:textId="2E88C198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coglie esattamente di </w:t>
      </w:r>
      <w:commentRangeStart w:id="75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sorpresa</w:t>
      </w:r>
      <w:commentRangeEnd w:id="75"/>
      <w:r w:rsidR="00E91FAE">
        <w:rPr>
          <w:rStyle w:val="Rimandocommento"/>
        </w:rPr>
        <w:commentReference w:id="75"/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7E715B8C" w14:textId="77777777" w:rsidR="00E91FAE" w:rsidRDefault="00040B9B" w:rsidP="00040B9B">
      <w:pPr>
        <w:shd w:val="clear" w:color="auto" w:fill="1E1E1E"/>
        <w:spacing w:line="285" w:lineRule="atLeast"/>
        <w:rPr>
          <w:ins w:id="76" w:author="Windows User" w:date="2020-01-26T16:3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</w:t>
      </w:r>
    </w:p>
    <w:p w14:paraId="58CEC554" w14:textId="4F77B6F0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non sono le 2 </w:t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</w:t>
      </w:r>
      <w:commentRangeStart w:id="77"/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</w:t>
      </w:r>
      <w:commentRangeEnd w:id="77"/>
      <w:r w:rsidR="00E91FAE">
        <w:rPr>
          <w:rStyle w:val="Rimandocommento"/>
        </w:rPr>
        <w:commentReference w:id="77"/>
      </w:r>
      <w:r w:rsidR="00E91F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3EB20368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</w:t>
      </w:r>
      <w:r w:rsidR="000068B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 che ha senso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though?\""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681857F8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folks who are high, drunk, or both.\""</w:t>
      </w:r>
    </w:p>
    <w:p w14:paraId="39EA96C3" w14:textId="4E398E0A" w:rsidR="00231689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C68E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davvero noiosissimo. Gran parte della nostra clientela a quest'ora </w:t>
      </w:r>
    </w:p>
    <w:p w14:paraId="06D92218" w14:textId="110AE6A2" w:rsidR="00040B9B" w:rsidRPr="00040B9B" w:rsidRDefault="00231689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 composta da</w:t>
      </w:r>
      <w:r w:rsidR="00040B9B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tizio drogato, ubriaco o entrambe le cose.</w:t>
      </w:r>
      <w:r w:rsidR="00040B9B"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40B9B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4565560D" w14:textId="77777777" w:rsidR="003C68E7" w:rsidRDefault="00040B9B" w:rsidP="00040B9B">
      <w:pPr>
        <w:shd w:val="clear" w:color="auto" w:fill="1E1E1E"/>
        <w:spacing w:line="285" w:lineRule="atLeast"/>
        <w:rPr>
          <w:ins w:id="78" w:author="Windows User" w:date="2020-01-26T16:3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</w:t>
      </w:r>
    </w:p>
    <w:p w14:paraId="7E4313C5" w14:textId="5BA305D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2949B2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F41AAA" w14:textId="77777777" w:rsidR="00C17B47" w:rsidRDefault="00040B9B" w:rsidP="00040B9B">
      <w:pPr>
        <w:shd w:val="clear" w:color="auto" w:fill="1E1E1E"/>
        <w:spacing w:line="285" w:lineRule="atLeast"/>
        <w:rPr>
          <w:ins w:id="79" w:author="Windows User" w:date="2020-01-26T16:3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</w:t>
      </w:r>
    </w:p>
    <w:p w14:paraId="2DDDBF42" w14:textId="08AFA5FB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2949B2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types?\""</w:t>
      </w:r>
    </w:p>
    <w:p w14:paraId="68250E78" w14:textId="510F119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anche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…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557F46D4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="00C17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6A3E95E3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80" w:author="ilaria pisanu" w:date="2020-02-15T12:3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17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Alzando</w:t>
      </w:r>
      <w:r w:rsidR="00C17B47"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29AE6135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4A228753" w:rsidR="00040B9B" w:rsidRPr="00040B9B" w:rsidRDefault="00164922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37ED9C8D" w14:textId="77777777" w:rsidR="00B277EB" w:rsidRDefault="00040B9B" w:rsidP="00040B9B">
      <w:pPr>
        <w:shd w:val="clear" w:color="auto" w:fill="1E1E1E"/>
        <w:spacing w:line="285" w:lineRule="atLeast"/>
        <w:rPr>
          <w:ins w:id="81" w:author="Windows User" w:date="2020-01-26T16:4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</w:t>
      </w:r>
    </w:p>
    <w:p w14:paraId="207B92E1" w14:textId="3A736D59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 sospetti... quel tipo di persone</w:t>
      </w:r>
      <w:ins w:id="82" w:author="Windows User" w:date="2020-01-26T16:41:00Z">
        <w:r w:rsidR="00B277E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.</w:t>
        </w:r>
      </w:ins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67EC659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felpa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6B23D3FE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</w:t>
      </w:r>
      <w:r w:rsidR="00164922" w:rsidRP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ins w:id="83" w:author="Windows User" w:date="2020-01-26T16:41:00Z">
        <w:r w:rsidR="00B277E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ipo di persona</w:t>
      </w:r>
      <w:ins w:id="84" w:author="Windows User" w:date="2020-01-26T16:41:00Z">
        <w:r w:rsidR="00B277E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dirglielo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7DEE55EE" w14:textId="77777777" w:rsidR="00FF7B53" w:rsidRDefault="00040B9B" w:rsidP="00040B9B">
      <w:pPr>
        <w:shd w:val="clear" w:color="auto" w:fill="1E1E1E"/>
        <w:spacing w:line="285" w:lineRule="atLeast"/>
        <w:rPr>
          <w:ins w:id="85" w:author="Windows User" w:date="2020-01-26T16:4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</w:t>
      </w:r>
    </w:p>
    <w:p w14:paraId="622C1169" w14:textId="3B639A0D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"\"Really?\""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"\"Mmh…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7719B1AC" w14:textId="77777777" w:rsidR="00FF7B53" w:rsidRDefault="00040B9B" w:rsidP="00040B9B">
      <w:pPr>
        <w:shd w:val="clear" w:color="auto" w:fill="1E1E1E"/>
        <w:spacing w:line="285" w:lineRule="atLeast"/>
        <w:rPr>
          <w:ins w:id="86" w:author="Windows User" w:date="2020-01-26T16:4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</w:t>
      </w:r>
    </w:p>
    <w:p w14:paraId="56FBDDFB" w14:textId="2FC2023B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something?\""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40DC56E4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</w:t>
      </w:r>
      <w:r w:rsidR="00FF7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DF0376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5FFE5147" w14:textId="77777777" w:rsidR="00FF7B53" w:rsidRDefault="00040B9B" w:rsidP="00040B9B">
      <w:pPr>
        <w:shd w:val="clear" w:color="auto" w:fill="1E1E1E"/>
        <w:spacing w:line="285" w:lineRule="atLeast"/>
        <w:rPr>
          <w:ins w:id="87" w:author="Windows User" w:date="2020-01-26T16:4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</w:t>
      </w:r>
    </w:p>
    <w:p w14:paraId="03748ABD" w14:textId="3A80F293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2D4D8E6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schiena</w:t>
      </w:r>
      <w:ins w:id="88" w:author="ilaria pisanu" w:date="2020-02-15T12:35:00Z">
        <w:r w:rsidR="002949B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 ragazzo. </w:t>
      </w:r>
      <w:commentRangeStart w:id="89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</w:t>
      </w:r>
      <w:commentRangeStart w:id="90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arrabbiato</w:t>
      </w:r>
      <w:commentRangeEnd w:id="90"/>
      <w:r w:rsidR="001B4D09">
        <w:rPr>
          <w:rStyle w:val="Rimandocommento"/>
        </w:rPr>
        <w:commentReference w:id="90"/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  <w:commentRangeEnd w:id="89"/>
      <w:r>
        <w:rPr>
          <w:rStyle w:val="Rimandocommento"/>
        </w:rPr>
        <w:commentReference w:id="89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something?\""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22.{w}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17866A9A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prendendo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 habit, sorry.\""</w:t>
      </w:r>
    </w:p>
    <w:p w14:paraId="26B0221B" w14:textId="6AB464E8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</w:t>
      </w:r>
      <w:ins w:id="91" w:author="Windows User" w:date="2020-01-26T16:53:00Z">
        <w:r w:rsidR="00A3429D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ins w:id="92" w:author="Windows User" w:date="2020-01-26T16:53:00Z">
        <w:r w:rsidR="00A3429D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4A91E1F8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</w:t>
      </w:r>
      <w:r w:rsidR="00A3429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"\"…Hmph.\""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…Hmpf.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5996CEF1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</w:t>
      </w:r>
      <w:commentRangeStart w:id="93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gatto che ritrae gli </w:t>
      </w:r>
      <w:commentRangeStart w:id="94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artigli</w:t>
      </w:r>
      <w:commentRangeEnd w:id="93"/>
      <w:r w:rsidR="00164922">
        <w:rPr>
          <w:rStyle w:val="Rimandocommento"/>
        </w:rPr>
        <w:commentReference w:id="93"/>
      </w:r>
      <w:commentRangeEnd w:id="94"/>
      <w:r w:rsidR="00260451">
        <w:rPr>
          <w:rStyle w:val="Rimandocommento"/>
        </w:rPr>
        <w:commentReference w:id="94"/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il biondi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"Phew, close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"Fiù,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 offesa.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098DEA51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49B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controbatere, pu</w:t>
      </w:r>
      <w:r w:rsidR="006D7C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un nuova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favor?\""</w:t>
      </w:r>
    </w:p>
    <w:p w14:paraId="270F4288" w14:textId="2462D515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D7C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perché non mi fai un 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0C7AD2BE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2949B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ieni gli occhi aperti, e se vedi qualcuno che corrisponde alla mia descrizione, fammi uno squillo.</w:t>
      </w:r>
      <w:r w:rsidR="00CC2D1B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C2D1B"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677D04A6" w14:textId="77777777" w:rsidR="00FA54FB" w:rsidRDefault="00932F54" w:rsidP="00932F54">
      <w:pPr>
        <w:shd w:val="clear" w:color="auto" w:fill="1E1E1E"/>
        <w:spacing w:line="285" w:lineRule="atLeast"/>
        <w:rPr>
          <w:ins w:id="95" w:author="Windows User" w:date="2020-01-26T16:5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</w:t>
      </w:r>
    </w:p>
    <w:p w14:paraId="2F9A3695" w14:textId="422842AD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customers?\""</w:t>
      </w:r>
    </w:p>
    <w:p w14:paraId="34F40A65" w14:textId="0989F674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mcp 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... '</w:t>
      </w:r>
      <w:ins w:id="96" w:author="Windows User" w:date="2020-01-26T16:59:00Z">
        <w:r w:rsidR="00FA54FB" w:rsidRPr="00CC2D1B">
          <w:rPr>
            <w:rFonts w:ascii="Consolas" w:eastAsia="Times New Roman" w:hAnsi="Consolas" w:cs="Times New Roman"/>
            <w:color w:val="CE9178"/>
            <w:sz w:val="21"/>
            <w:szCs w:val="21"/>
            <w:lang w:val="en-GB"/>
          </w:rPr>
          <w:t>”</w:t>
        </w:r>
      </w:ins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Luka</w:t>
      </w:r>
      <w:ins w:id="97" w:author="Windows User" w:date="2020-01-26T16:59:00Z">
        <w:r w:rsidR="00FA54FB" w:rsidRPr="00CC2D1B">
          <w:rPr>
            <w:rFonts w:ascii="Consolas" w:eastAsia="Times New Roman" w:hAnsi="Consolas" w:cs="Times New Roman"/>
            <w:color w:val="CE9178"/>
            <w:sz w:val="21"/>
            <w:szCs w:val="21"/>
            <w:lang w:val="en-GB"/>
          </w:rPr>
          <w:t>”</w:t>
        </w:r>
      </w:ins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 eh?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 vuoi che ti chiami se vedo un cliente sospetto a 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capito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out?\""</w:t>
      </w:r>
    </w:p>
    <w:p w14:paraId="0CC06EC0" w14:textId="24CAB22B" w:rsidR="00FA54F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fare, quindi </w:t>
      </w:r>
    </w:p>
    <w:p w14:paraId="75F8C8A3" w14:textId="0F21E461" w:rsidR="00932F54" w:rsidRPr="00932F54" w:rsidRDefault="00FA54FB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932F54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aiutarmi?</w:t>
      </w:r>
      <w:r w:rsidR="00932F54"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2F54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"D'accordo, ci proverò"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4F2CAEB9" w14:textId="77777777" w:rsidR="00BA272E" w:rsidRDefault="00932F54" w:rsidP="00932F54">
      <w:pPr>
        <w:shd w:val="clear" w:color="auto" w:fill="1E1E1E"/>
        <w:spacing w:line="285" w:lineRule="atLeast"/>
        <w:rPr>
          <w:ins w:id="98" w:author="Windows User" w:date="2020-01-26T17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</w:t>
      </w:r>
    </w:p>
    <w:p w14:paraId="7E887CA7" w14:textId="0037CEBF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money?\""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Offrire qualcosa?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22431F0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99" w:author="ilaria pisanu" w:date="2020-02-15T12:4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</w:t>
      </w:r>
      <w:r w:rsidR="00C83C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scuoto</w:t>
      </w:r>
      <w:r w:rsidR="00C83C19"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tes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"\"Hm,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 that sound?\""</w:t>
      </w:r>
    </w:p>
    <w:p w14:paraId="4E52CAC3" w14:textId="77777777" w:rsidR="008C4F77" w:rsidRDefault="00932F54" w:rsidP="00932F54">
      <w:pPr>
        <w:shd w:val="clear" w:color="auto" w:fill="1E1E1E"/>
        <w:spacing w:line="285" w:lineRule="atLeast"/>
        <w:rPr>
          <w:ins w:id="100" w:author="Windows User" w:date="2020-01-26T17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che io ti fissi per un po' senza arrabbiarti. </w:t>
      </w:r>
    </w:p>
    <w:p w14:paraId="05CF27B8" w14:textId="59397ABF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pensi?</w:t>
      </w:r>
      <w:r w:rsidRPr="00CC2D1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337058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9CA25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CAFC0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"\"–!\""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0D26DE69" w14:textId="54D53981" w:rsidR="008C4F77" w:rsidRDefault="00932F54" w:rsidP="00932F54">
      <w:pPr>
        <w:shd w:val="clear" w:color="auto" w:fill="1E1E1E"/>
        <w:spacing w:line="285" w:lineRule="atLeast"/>
        <w:rPr>
          <w:ins w:id="101" w:author="Windows User" w:date="2020-01-26T17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uka diventano di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un</w:t>
      </w:r>
      <w:ins w:id="102" w:author="ilaria pisanu" w:date="2020-02-15T12:43:00Z">
        <w:r w:rsidR="00CC2D1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del w:id="103" w:author="ilaria pisanu" w:date="2020-02-15T12:43:00Z">
        <w:r w:rsidR="00CC2D1B" w:rsidDel="00CC2D1B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 xml:space="preserve"> </w:delText>
        </w:r>
      </w:del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facendomi capire che l'avevo </w:t>
      </w:r>
    </w:p>
    <w:p w14:paraId="3C8220EF" w14:textId="272F20A3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CC2D1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5603D36C" w14:textId="77777777" w:rsidR="008C4F77" w:rsidRDefault="00932F54" w:rsidP="00FA1AB8">
      <w:pPr>
        <w:shd w:val="clear" w:color="auto" w:fill="1E1E1E"/>
        <w:spacing w:line="285" w:lineRule="atLeast"/>
        <w:ind w:firstLine="468"/>
        <w:rPr>
          <w:ins w:id="104" w:author="Windows User" w:date="2020-01-26T17:0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</w:t>
      </w:r>
    </w:p>
    <w:p w14:paraId="2840716C" w14:textId="0D0634FB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dalla sua portata</w:t>
      </w:r>
      <w:commentRangeStart w:id="105"/>
      <w:commentRangeStart w:id="106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ridendo sotto i baffi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  <w:commentRangeEnd w:id="105"/>
      <w:r>
        <w:rPr>
          <w:rStyle w:val="Rimandocommento"/>
        </w:rPr>
        <w:commentReference w:id="105"/>
      </w:r>
      <w:commentRangeEnd w:id="106"/>
      <w:r w:rsidR="008C4F77">
        <w:rPr>
          <w:rStyle w:val="Rimandocommento"/>
        </w:rPr>
        <w:commentReference w:id="106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32779A40" w14:textId="77777777" w:rsidR="006C6F83" w:rsidRDefault="00FA1AB8" w:rsidP="00FA1AB8">
      <w:pPr>
        <w:shd w:val="clear" w:color="auto" w:fill="1E1E1E"/>
        <w:spacing w:line="285" w:lineRule="atLeast"/>
        <w:rPr>
          <w:ins w:id="107" w:author="Windows User" w:date="2020-01-26T17:0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</w:t>
      </w:r>
    </w:p>
    <w:p w14:paraId="674F1B9F" w14:textId="422B3D93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FF425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 cercato</w:t>
      </w:r>
      <w:r w:rsidR="00FF4259"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"\"Sure, sure. I'll try to remember.\""</w:t>
      </w:r>
    </w:p>
    <w:p w14:paraId="0A7B31F7" w14:textId="0FE619AE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425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</w:t>
      </w:r>
      <w:r w:rsidR="00FF4259"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2968EC4F" w14:textId="77777777" w:rsidR="00FF4259" w:rsidRDefault="00FA1AB8" w:rsidP="00FA1AB8">
      <w:pPr>
        <w:shd w:val="clear" w:color="auto" w:fill="1E1E1E"/>
        <w:spacing w:line="285" w:lineRule="atLeast"/>
        <w:rPr>
          <w:ins w:id="108" w:author="Windows User" w:date="2020-01-26T17:0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</w:t>
      </w:r>
    </w:p>
    <w:p w14:paraId="0E48E52C" w14:textId="393E54A3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telefoni ubri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19721106" w:rsidR="00FA1AB8" w:rsidRPr="00CC2D1B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Trattengo a stento </w:t>
      </w:r>
      <w:commentRangeStart w:id="109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risata</w:t>
      </w:r>
      <w:commentRangeEnd w:id="109"/>
      <w:r w:rsidR="00FF4259">
        <w:rPr>
          <w:rStyle w:val="Rimandocommento"/>
        </w:rPr>
        <w:commentReference w:id="109"/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10"/>
      <w:commentRangeStart w:id="111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10"/>
      <w:r>
        <w:rPr>
          <w:rStyle w:val="Rimandocommento"/>
        </w:rPr>
        <w:commentReference w:id="110"/>
      </w:r>
      <w:commentRangeEnd w:id="111"/>
      <w:r w:rsidR="00322558">
        <w:rPr>
          <w:rStyle w:val="Rimandocommento"/>
        </w:rPr>
        <w:commentReference w:id="111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I'll help you out, all right?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 up a little.\""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1A63BFA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remember?\""</w:t>
      </w:r>
    </w:p>
    <w:p w14:paraId="039BE221" w14:textId="503B5759" w:rsidR="00925C23" w:rsidRDefault="00080935" w:rsidP="00080935">
      <w:pPr>
        <w:shd w:val="clear" w:color="auto" w:fill="1E1E1E"/>
        <w:spacing w:line="285" w:lineRule="atLeast"/>
        <w:rPr>
          <w:ins w:id="112" w:author="Windows User" w:date="2020-01-26T17:1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</w:t>
      </w:r>
    </w:p>
    <w:p w14:paraId="5FAEDE39" w14:textId="0E3ED00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di meglio da fare, 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90F4C2C" w14:textId="547006A0" w:rsidR="001B0589" w:rsidRDefault="00080935" w:rsidP="00080935">
      <w:pPr>
        <w:shd w:val="clear" w:color="auto" w:fill="1E1E1E"/>
        <w:spacing w:line="285" w:lineRule="atLeast"/>
        <w:rPr>
          <w:ins w:id="113" w:author="Windows User" w:date="2020-01-26T17:1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14" w:author="ilaria pisanu" w:date="2020-02-15T12:49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CC2D1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uando gli rivolgo un occhiolino di rassicurazione, Luka, arrabbiato, svia </w:t>
      </w:r>
    </w:p>
    <w:p w14:paraId="71675366" w14:textId="5AEA2A25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2D9E0B2B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de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me!\""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68EE1669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2D1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</w:t>
      </w:r>
      <w:r w:rsidR="00747E8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urla 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06D62E36" w14:textId="77777777" w:rsidR="001B0589" w:rsidRDefault="00080935" w:rsidP="00080935">
      <w:pPr>
        <w:shd w:val="clear" w:color="auto" w:fill="1E1E1E"/>
        <w:spacing w:line="285" w:lineRule="atLeast"/>
        <w:rPr>
          <w:ins w:id="115" w:author="Windows User" w:date="2020-01-26T17:1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</w:t>
      </w:r>
    </w:p>
    <w:p w14:paraId="6A87A9CA" w14:textId="61B7782D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01544CFF" w14:textId="77777777" w:rsidR="00097234" w:rsidRDefault="00080935" w:rsidP="00080935">
      <w:pPr>
        <w:shd w:val="clear" w:color="auto" w:fill="1E1E1E"/>
        <w:spacing w:line="285" w:lineRule="atLeast"/>
        <w:rPr>
          <w:ins w:id="116" w:author="Windows User" w:date="2020-01-26T17:2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</w:t>
      </w:r>
    </w:p>
    <w:p w14:paraId="657F853B" w14:textId="1A1A75EE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parti."</w:t>
      </w:r>
    </w:p>
    <w:p w14:paraId="6827202B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009F580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1A7F7F00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</w:t>
      </w:r>
      <w:r w:rsidR="00925C23"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</w:t>
      </w: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5457B77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E6BC9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9B28B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042AF426" w14:textId="77777777" w:rsidR="00097234" w:rsidRDefault="00080935" w:rsidP="00080935">
      <w:pPr>
        <w:shd w:val="clear" w:color="auto" w:fill="1E1E1E"/>
        <w:spacing w:line="285" w:lineRule="atLeast"/>
        <w:rPr>
          <w:ins w:id="117" w:author="Windows User" w:date="2020-01-26T17:2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</w:t>
      </w:r>
    </w:p>
    <w:p w14:paraId="7164178B" w14:textId="7EE4F5C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one's there."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30B51285" w14:textId="77777777" w:rsidR="00097234" w:rsidRDefault="00080935" w:rsidP="00080935">
      <w:pPr>
        <w:shd w:val="clear" w:color="auto" w:fill="1E1E1E"/>
        <w:spacing w:line="285" w:lineRule="atLeast"/>
        <w:rPr>
          <w:ins w:id="118" w:author="Windows User" w:date="2020-01-26T17:2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</w:t>
      </w:r>
    </w:p>
    <w:p w14:paraId="60EBFFC7" w14:textId="2D943DED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$10 dollar bill and a bunch of change, just for a cup of coffee?"</w:t>
      </w:r>
    </w:p>
    <w:p w14:paraId="1A7B6821" w14:textId="2FCDC65A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not.{w}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2B78827E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aver dubitato che avrebbe lasc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</w:t>
      </w:r>
      <w:r w:rsidR="00F42DE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sul tavolo 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tutto quello che aveva nel portafogli."</w:t>
      </w:r>
      <w:r w:rsidR="0001652A">
        <w:rPr>
          <w:rStyle w:val="Rimandocommento"/>
        </w:rPr>
        <w:commentReference w:id="119"/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4D840493" w14:textId="77777777" w:rsidR="00A15ED9" w:rsidRDefault="00080935" w:rsidP="00080935">
      <w:pPr>
        <w:shd w:val="clear" w:color="auto" w:fill="1E1E1E"/>
        <w:spacing w:line="285" w:lineRule="atLeast"/>
        <w:rPr>
          <w:ins w:id="120" w:author="Windows User" w:date="2020-01-26T17:2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</w:t>
      </w:r>
    </w:p>
    <w:p w14:paraId="76DC5980" w14:textId="4932F743" w:rsidR="00A15ED9" w:rsidRDefault="00A15ED9" w:rsidP="00080935">
      <w:pPr>
        <w:shd w:val="clear" w:color="auto" w:fill="1E1E1E"/>
        <w:spacing w:line="285" w:lineRule="atLeast"/>
        <w:rPr>
          <w:ins w:id="121" w:author="Windows User" w:date="2020-01-26T17:2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080935"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sapere che gli è piaciuto tanto mi rende contento, in un certo </w:t>
      </w:r>
    </w:p>
    <w:p w14:paraId="0CAF77B1" w14:textId="7E626A60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senso."</w:t>
      </w:r>
    </w:p>
    <w:p w14:paraId="428F8676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7262972" w14:textId="77777777" w:rsidR="00080935" w:rsidRPr="006D497E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22"/>
      <w:commentRangeStart w:id="123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22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22"/>
      </w:r>
      <w:commentRangeEnd w:id="123"/>
      <w:r w:rsidR="00A15ED9">
        <w:rPr>
          <w:rStyle w:val="Rimandocommento"/>
        </w:rPr>
        <w:commentReference w:id="123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I'm tired…"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0C70B2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0C70B2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me?\""</w:t>
      </w:r>
    </w:p>
    <w:p w14:paraId="0928B7FB" w14:textId="3FAD4E2F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</w:t>
      </w:r>
      <w:r w:rsidR="002869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ti fidi di 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28699B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869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395C67BD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ì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"\nAre they talking about a drug deal or something?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 to {i}my{/i} diner?"</w:t>
      </w:r>
    </w:p>
    <w:p w14:paraId="769D39B6" w14:textId="77777777" w:rsidR="0028699B" w:rsidRDefault="00750088" w:rsidP="00750088">
      <w:pPr>
        <w:shd w:val="clear" w:color="auto" w:fill="1E1E1E"/>
        <w:spacing w:line="285" w:lineRule="atLeast"/>
        <w:rPr>
          <w:ins w:id="124" w:author="Windows User" w:date="2020-01-26T18:5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droga o roba del genere? </w:t>
      </w:r>
    </w:p>
    <w:p w14:paraId="2C9EBDC2" w14:textId="08BBF6C1" w:rsidR="00750088" w:rsidRPr="00750088" w:rsidRDefault="006A3B99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Accant</w:t>
      </w:r>
      <w:r w:rsidR="00750088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 </w:t>
      </w:r>
      <w:r w:rsidR="00750088"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50088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game/common.rpy:998</w:t>
      </w:r>
    </w:p>
    <w:p w14:paraId="7CD4BCB9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common_136202e7:</w:t>
      </w:r>
    </w:p>
    <w:p w14:paraId="0858FCF2" w14:textId="77777777" w:rsidR="00750088" w:rsidRPr="006D497E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2FB380FE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25" w:author="ilaria pisanu" w:date="2020-02-15T12:5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sforzandomi 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="00561DD5"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26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26"/>
      <w:r>
        <w:rPr>
          <w:rStyle w:val="Rimandocommento"/>
        </w:rPr>
        <w:commentReference w:id="126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1F9FA9D3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acchiappare uno di questi tipi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39C944DD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603AD8F5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…Hah.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A21A73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5AD12F24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260A55AA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63A348" w14:textId="77777777" w:rsidR="00561DD5" w:rsidRDefault="00ED2F63" w:rsidP="00ED2F63">
      <w:pPr>
        <w:shd w:val="clear" w:color="auto" w:fill="1E1E1E"/>
        <w:spacing w:line="285" w:lineRule="atLeast"/>
        <w:rPr>
          <w:ins w:id="127" w:author="Windows User" w:date="2020-01-26T18:5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mbra e non riesco a vederlo bene in viso, ma c'è </w:t>
      </w:r>
    </w:p>
    <w:p w14:paraId="7956C4E3" w14:textId="1468634C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in lui che mi </w:t>
      </w:r>
      <w:r w:rsidR="00561DD5"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561D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561DD5"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</w:t>
      </w:r>
      <w:commentRangeStart w:id="128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slick hair</w:t>
      </w:r>
      <w:commentRangeEnd w:id="128"/>
      <w:r w:rsidR="006D497E">
        <w:rPr>
          <w:rStyle w:val="Rimandocommento"/>
        </w:rPr>
        <w:commentReference w:id="128"/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He must be a businessman."</w:t>
      </w:r>
    </w:p>
    <w:p w14:paraId="74B14738" w14:textId="72FA33DA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capelli tutti 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impomatati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C630B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game/common.rpy:1034</w:t>
      </w:r>
    </w:p>
    <w:p w14:paraId="66B074CF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common_9777dd85:</w:t>
      </w:r>
    </w:p>
    <w:p w14:paraId="1A7E24E9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"\"…I'll be sorry, huh?\""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6A13938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capolino </w:t>
      </w:r>
      <w:r w:rsidR="00BD5CE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</w:t>
      </w:r>
      <w:r w:rsidR="00BD5CEA"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022EC7B2" w14:textId="77777777" w:rsidR="00A502B5" w:rsidRDefault="00164E86" w:rsidP="00164E86">
      <w:pPr>
        <w:shd w:val="clear" w:color="auto" w:fill="1E1E1E"/>
        <w:spacing w:line="285" w:lineRule="atLeast"/>
        <w:rPr>
          <w:ins w:id="129" w:author="Windows User" w:date="2020-01-26T18:5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</w:t>
      </w:r>
    </w:p>
    <w:p w14:paraId="52F02B6E" w14:textId="0C0F8986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4B1B873C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</w:t>
      </w:r>
      <w:r w:rsidR="00A502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130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130"/>
      <w:r>
        <w:rPr>
          <w:rStyle w:val="Rimandocommento"/>
        </w:rPr>
        <w:commentReference w:id="130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weren't trying to {i}eavesdrop{/i},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78C55887" w14:textId="77777777" w:rsidR="002E667C" w:rsidRDefault="00164E86" w:rsidP="00164E86">
      <w:pPr>
        <w:shd w:val="clear" w:color="auto" w:fill="1E1E1E"/>
        <w:spacing w:line="285" w:lineRule="atLeast"/>
        <w:rPr>
          <w:ins w:id="131" w:author="Windows User" w:date="2020-01-26T18:5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</w:t>
      </w:r>
    </w:p>
    <w:p w14:paraId="2F19D538" w14:textId="45E21C78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132"/>
      <w:commentRangeStart w:id="133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132"/>
      <w:r>
        <w:rPr>
          <w:rStyle w:val="Rimandocommento"/>
        </w:rPr>
        <w:commentReference w:id="132"/>
      </w:r>
      <w:commentRangeEnd w:id="133"/>
      <w:r w:rsidR="002E667C">
        <w:rPr>
          <w:rStyle w:val="Rimandocommento"/>
        </w:rPr>
        <w:commentReference w:id="133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where I work.\""</w:t>
      </w:r>
    </w:p>
    <w:p w14:paraId="2C9F47D0" w14:textId="3D94E1F9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</w:t>
      </w:r>
      <w:r w:rsidR="002E667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01E4F99C" w14:textId="70410834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F18872D" w14:textId="77777777" w:rsidR="00A2162B" w:rsidRDefault="00164E86" w:rsidP="00164E86">
      <w:pPr>
        <w:shd w:val="clear" w:color="auto" w:fill="1E1E1E"/>
        <w:spacing w:line="285" w:lineRule="atLeast"/>
        <w:rPr>
          <w:ins w:id="134" w:author="Windows User" w:date="2020-01-26T18:5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</w:t>
      </w:r>
    </w:p>
    <w:p w14:paraId="25163A70" w14:textId="11C2DDF5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assi 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right?\""</w:t>
      </w:r>
    </w:p>
    <w:p w14:paraId="160AC34E" w14:textId="7BC9B593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35" w:author="ilaria pisanu" w:date="2020-02-15T12:59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importante sapere cosa succede a San Fran, 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self-preservation.\""</w:t>
      </w:r>
    </w:p>
    <w:p w14:paraId="614115F4" w14:textId="77777777" w:rsidR="00A2162B" w:rsidRDefault="00164E86" w:rsidP="00164E86">
      <w:pPr>
        <w:shd w:val="clear" w:color="auto" w:fill="1E1E1E"/>
        <w:spacing w:line="285" w:lineRule="atLeast"/>
        <w:rPr>
          <w:ins w:id="136" w:author="Windows User" w:date="2020-01-26T19:0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</w:t>
      </w:r>
    </w:p>
    <w:p w14:paraId="4A6D3B21" w14:textId="0447C3BD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di sospetto. 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game/common.rpy:1120</w:t>
      </w:r>
    </w:p>
    <w:p w14:paraId="24E21FB2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common_8df6c9d7_1:</w:t>
      </w:r>
    </w:p>
    <w:p w14:paraId="11E6C1F0" w14:textId="77777777" w:rsidR="00164E86" w:rsidRPr="006D497E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6CAAE4B4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D49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inclina scherzosamente la testa</w:t>
      </w:r>
      <w:r w:rsidR="00A2162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6D49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="006D497E"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lato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so you're just looking out for </w:t>
      </w:r>
      <w:commentRangeStart w:id="137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137"/>
      <w:r>
        <w:rPr>
          <w:rStyle w:val="Rimandocommento"/>
        </w:rPr>
        <w:commentReference w:id="137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D8486C2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ercando di proteggere te stesso,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7C1D13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55088E15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</w:t>
      </w:r>
      <w:r w:rsidR="001749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d’occhio i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138"/>
      <w:commentRangeStart w:id="139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138"/>
      <w:r>
        <w:rPr>
          <w:rStyle w:val="Rimandocommento"/>
        </w:rPr>
        <w:commentReference w:id="138"/>
      </w:r>
      <w:commentRangeEnd w:id="139"/>
      <w:r w:rsidR="00111C16">
        <w:rPr>
          <w:rStyle w:val="Rimandocommento"/>
        </w:rPr>
        <w:commentReference w:id="139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7C1D13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138D0C9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</w:t>
      </w:r>
      <w:ins w:id="140" w:author="Windows User" w:date="2020-01-26T19:06:00Z">
        <w:r w:rsidR="00111C16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443FA128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 come lui, anche se è più alt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me. Ho ancora un briciolo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58165A1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armi, ma riesco a combattere l’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agitazione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6C8B070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probabilmente solo un uomo d'affari, ma c'è qualcosa di diverso in lui... qualcosa di inqui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2C99C694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</w:t>
      </w:r>
      <w:r w:rsidR="00D26A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69040D69" w14:textId="77777777" w:rsidR="00D26A92" w:rsidRDefault="00E74901" w:rsidP="00E74901">
      <w:pPr>
        <w:shd w:val="clear" w:color="auto" w:fill="1E1E1E"/>
        <w:spacing w:line="285" w:lineRule="atLeast"/>
        <w:rPr>
          <w:ins w:id="141" w:author="Windows User" w:date="2020-01-26T19:0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</w:t>
      </w:r>
    </w:p>
    <w:p w14:paraId="24C2C463" w14:textId="5B83757F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26A3793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name?\""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02188888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"\"…It's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"\"…I'm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2A6574FF" w14:textId="77777777" w:rsidR="0067708D" w:rsidRDefault="00E74901" w:rsidP="00E74901">
      <w:pPr>
        <w:shd w:val="clear" w:color="auto" w:fill="1E1E1E"/>
        <w:spacing w:line="285" w:lineRule="atLeast"/>
        <w:rPr>
          <w:ins w:id="142" w:author="Windows User" w:date="2020-01-26T19:0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</w:t>
      </w:r>
    </w:p>
    <w:p w14:paraId="40486BD1" w14:textId="11461229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\"conflicts,\" and a gleeful light shines in his eyes."</w:t>
      </w:r>
    </w:p>
    <w:p w14:paraId="48337939" w14:textId="77777777" w:rsidR="0067708D" w:rsidRDefault="00E74901" w:rsidP="00E74901">
      <w:pPr>
        <w:shd w:val="clear" w:color="auto" w:fill="1E1E1E"/>
        <w:spacing w:line="285" w:lineRule="atLeast"/>
        <w:rPr>
          <w:ins w:id="143" w:author="Windows User" w:date="2020-01-26T19:0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</w:t>
      </w:r>
    </w:p>
    <w:p w14:paraId="3AC909A9" w14:textId="79BE60BC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1792151E" w14:textId="2263DB3B" w:rsidR="0067708D" w:rsidRDefault="00E74901" w:rsidP="00E74901">
      <w:pPr>
        <w:shd w:val="clear" w:color="auto" w:fill="1E1E1E"/>
        <w:spacing w:line="285" w:lineRule="atLeast"/>
        <w:rPr>
          <w:ins w:id="144" w:author="Windows User" w:date="2020-01-26T19:0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</w:t>
      </w:r>
      <w:r w:rsidR="0067708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impedirò di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4B5F2A24" w14:textId="5A40ED73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venire. 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Chissà...</w:t>
      </w:r>
      <w:r w:rsidRPr="00C87EA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082B8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385F0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631C3" w14:textId="77777777" w:rsidR="00E74901" w:rsidRPr="00C87EA5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17A7E95C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pausa, le sue labbra si schiud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6BDE3A80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</w:t>
      </w:r>
      <w:r w:rsidR="00922C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mia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conflict'?\""</w:t>
      </w:r>
    </w:p>
    <w:p w14:paraId="2F8B2E2D" w14:textId="48489453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</w:t>
      </w:r>
      <w:ins w:id="145" w:author="ilaria pisanu" w:date="2020-02-15T13:03:00Z">
        <w:r w:rsidR="00C87EA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ins w:id="146" w:author="Windows User" w:date="2020-01-26T19:09:00Z">
        <w:r w:rsidR="00922C8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“</w:t>
        </w:r>
        <w:r w:rsidR="00922C88" w:rsidRPr="00E7490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scontro</w:t>
        </w:r>
        <w:r w:rsidR="00922C8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  <w:r w:rsidR="00922C88" w:rsidRPr="00E7490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 </w:t>
        </w:r>
      </w:ins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amichevole'?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right?\""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6813A8E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</w:t>
      </w:r>
      <w:r w:rsidR="00A4130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impedisce alla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mia rabbia </w:t>
      </w:r>
      <w:r w:rsidR="00A4130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="00A41305"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crescere, anche se sto provando in tutti i modi a stare calmo."</w:t>
      </w:r>
    </w:p>
    <w:p w14:paraId="24EA422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81A0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16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40C151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535DDC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6B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 a class act."</w:t>
      </w:r>
    </w:p>
    <w:p w14:paraId="660F0C2F" w14:textId="43DF3C5D" w:rsidR="005E6346" w:rsidRDefault="007C1D13" w:rsidP="007C1D13">
      <w:pPr>
        <w:shd w:val="clear" w:color="auto" w:fill="1E1E1E"/>
        <w:spacing w:line="285" w:lineRule="atLeast"/>
        <w:rPr>
          <w:ins w:id="147" w:author="Windows User" w:date="2020-01-26T19:1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</w:t>
      </w:r>
      <w:r w:rsidR="005E6346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</w:t>
      </w:r>
      <w:r w:rsidR="005E63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5E6346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re. </w:t>
      </w:r>
    </w:p>
    <w:p w14:paraId="781B8D1B" w14:textId="6A5351EB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2397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gran classe!."</w:t>
      </w:r>
    </w:p>
    <w:p w14:paraId="5401478F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31170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60E361" w14:textId="77777777" w:rsidR="007C1D13" w:rsidRPr="00C2397D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game/common.rpy:1254</w:t>
      </w:r>
    </w:p>
    <w:p w14:paraId="5BFFFD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AC5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9A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they're using you as target practice"</w:t>
      </w:r>
    </w:p>
    <w:p w14:paraId="360267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ti usano come bersaglio per allenarsi."</w:t>
      </w:r>
    </w:p>
    <w:p w14:paraId="154CCB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23BC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0C20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7834D0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D3F28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7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it's safe"</w:t>
      </w:r>
    </w:p>
    <w:p w14:paraId="1545EA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è sicuro"</w:t>
      </w:r>
    </w:p>
    <w:p w14:paraId="363595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0A57D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DBEB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game/common.rpy:1262</w:t>
      </w:r>
    </w:p>
    <w:p w14:paraId="3AF970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common_c9a08146:</w:t>
      </w:r>
    </w:p>
    <w:p w14:paraId="0E674A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D2D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stop by if there's a chance you'll get hit in the crossfire.\""</w:t>
      </w:r>
    </w:p>
    <w:p w14:paraId="2DC30C6E" w14:textId="2258E1F8" w:rsidR="007C1D13" w:rsidRPr="006A3B99" w:rsidRDefault="007C1D13" w:rsidP="006A3B9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se c'è qualche possibilità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rimanga ferito nella sparatoria.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C0B4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DC32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84CD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game/common.rpy:1264</w:t>
      </w:r>
    </w:p>
    <w:p w14:paraId="6CD774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common_b7cd1a61:</w:t>
      </w:r>
    </w:p>
    <w:p w14:paraId="208E12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0C75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fancy suit isn't bulletproof, is it?\""</w:t>
      </w:r>
    </w:p>
    <w:p w14:paraId="529BBAFB" w14:textId="6BBA846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Quel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 gilet non è antiproiettile, vero?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104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1C4D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6B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game/common.rpy:1269</w:t>
      </w:r>
    </w:p>
    <w:p w14:paraId="3995AC2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common_bb747ccc:</w:t>
      </w:r>
    </w:p>
    <w:p w14:paraId="3DF9EDB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83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"\"…Wow, I caught a feisty one.\""</w:t>
      </w:r>
    </w:p>
    <w:p w14:paraId="78B940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ne ho catturato uno bello esuberante.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E2E3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4D9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86F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game/common.rpy:1270</w:t>
      </w:r>
    </w:p>
    <w:p w14:paraId="56B0D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common_9250d81d:</w:t>
      </w:r>
    </w:p>
    <w:p w14:paraId="58FE0B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934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lets out a low wolf whistle, eyes going wide in mock surprise."</w:t>
      </w:r>
    </w:p>
    <w:p w14:paraId="41B30C25" w14:textId="77777777" w:rsidR="005E6346" w:rsidRDefault="007C1D13" w:rsidP="007C1D13">
      <w:pPr>
        <w:shd w:val="clear" w:color="auto" w:fill="1E1E1E"/>
        <w:spacing w:line="285" w:lineRule="atLeast"/>
        <w:rPr>
          <w:ins w:id="148" w:author="Windows User" w:date="2020-01-26T19:1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una fischiettata di approvazione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 suoi occhi </w:t>
      </w:r>
    </w:p>
    <w:p w14:paraId="52F008EE" w14:textId="0CE5CBB3" w:rsidR="007C1D13" w:rsidRPr="007C1D13" w:rsidRDefault="008C244C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spalancati in un’</w:t>
      </w:r>
      <w:r w:rsidR="007C1D13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espressione di finta sorpresa."</w:t>
      </w:r>
    </w:p>
    <w:p w14:paraId="5D9383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C8F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712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game/common.rpy:1274</w:t>
      </w:r>
    </w:p>
    <w:p w14:paraId="37D6F0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common_fe55149b:</w:t>
      </w:r>
    </w:p>
    <w:p w14:paraId="4BC858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EC1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flattered that you're so worried about me, though I'd be more concerned for yourself.\""</w:t>
      </w:r>
    </w:p>
    <w:p w14:paraId="2BB405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lusingato che stai tanto in pena per me, ma sarei più preoccupato per te stesso.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4B360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3D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299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game/common.rpy:1276</w:t>
      </w:r>
    </w:p>
    <w:p w14:paraId="2115AE7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common_63fa3c51:</w:t>
      </w:r>
    </w:p>
    <w:p w14:paraId="57D3981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E0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"\"Someone with a pretty face like the one you have… can catch the attention of some {i}bad{/i} types.\""</w:t>
      </w:r>
    </w:p>
    <w:p w14:paraId="0A16D89B" w14:textId="77777777" w:rsidR="00F93CF0" w:rsidRDefault="007C1D13" w:rsidP="007C1D13">
      <w:pPr>
        <w:shd w:val="clear" w:color="auto" w:fill="1E1E1E"/>
        <w:spacing w:line="285" w:lineRule="atLeast"/>
        <w:rPr>
          <w:ins w:id="149" w:author="Windows User" w:date="2020-01-26T19:1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con una faccia carina come la tua... può attirare l'attenzione di </w:t>
      </w:r>
    </w:p>
    <w:p w14:paraId="5710DECD" w14:textId="29807AE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brutto{/i} ceffo.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40398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B24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A71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game/common.rpy:1285</w:t>
      </w:r>
    </w:p>
    <w:p w14:paraId="1321D86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common_b2d602f9:</w:t>
      </w:r>
    </w:p>
    <w:p w14:paraId="1477EDE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F059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risk my neck on a whim, but if you can guarantee I won't end up full of bullet holes…\""</w:t>
      </w:r>
    </w:p>
    <w:p w14:paraId="07B58A88" w14:textId="50EA89BC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chierei l'osso del collo per un capriccio, ma se mi assicuri che non 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finirò pieno di buchi come </w:t>
      </w:r>
      <w:r w:rsidR="00F93C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</w:t>
      </w:r>
      <w:r w:rsidR="00F93CF0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commentRangeStart w:id="150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gruviera</w:t>
      </w:r>
      <w:commentRangeEnd w:id="150"/>
      <w:r w:rsidR="00F93CF0">
        <w:rPr>
          <w:rStyle w:val="Rimandocommento"/>
        </w:rPr>
        <w:commentReference w:id="150"/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04A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00B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161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game/common.rpy:1290</w:t>
      </w:r>
    </w:p>
    <w:p w14:paraId="0423E3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common_169e044c:</w:t>
      </w:r>
    </w:p>
    <w:p w14:paraId="6FEABB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3B2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trail off hesitantly, Isaac tilts his head to one side, biting his lower lip slyly."</w:t>
      </w:r>
    </w:p>
    <w:p w14:paraId="54C10315" w14:textId="77777777" w:rsidR="0097783A" w:rsidRDefault="007C1D13" w:rsidP="007C1D13">
      <w:pPr>
        <w:shd w:val="clear" w:color="auto" w:fill="1E1E1E"/>
        <w:spacing w:line="285" w:lineRule="atLeast"/>
        <w:rPr>
          <w:ins w:id="151" w:author="Windows User" w:date="2020-01-26T19:1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affievolisce esistante, I</w:t>
      </w:r>
      <w:r w:rsidR="0097783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aac inclina la testa da un </w:t>
      </w:r>
    </w:p>
    <w:p w14:paraId="2943F7B2" w14:textId="56B04CF9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lato, mo</w:t>
      </w:r>
      <w:r w:rsidR="0097783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dendosi il labbro inferiore con aria furtiva."</w:t>
      </w:r>
    </w:p>
    <w:p w14:paraId="2F822B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209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045E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game/common.rpy:1291</w:t>
      </w:r>
    </w:p>
    <w:p w14:paraId="3CAF3EE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common_e46e74bc:</w:t>
      </w:r>
    </w:p>
    <w:p w14:paraId="2A0CD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7B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wasn't promising you'd be safe.\""</w:t>
      </w:r>
    </w:p>
    <w:p w14:paraId="2DB64F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stavo promettendo che saresti stato al sicuro.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6BD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D349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7AF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game/common.rpy:1294</w:t>
      </w:r>
    </w:p>
    <w:p w14:paraId="1E4358E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common_c13ae599:</w:t>
      </w:r>
    </w:p>
    <w:p w14:paraId="18B736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CDFA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fact, a cute guy like you would be instantly pounced on by the bad types who'll be there.\""</w:t>
      </w:r>
    </w:p>
    <w:p w14:paraId="33DD23CC" w14:textId="7F41EA3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a un ragazzo car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come te gli salterebbero addosso immediatamente i brutti ceffi che ci saranno domani.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B314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70E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60B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game/common.rpy:1305</w:t>
      </w:r>
    </w:p>
    <w:p w14:paraId="6F852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common_f11c6ca3:</w:t>
      </w:r>
    </w:p>
    <w:p w14:paraId="630661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75C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"\"…Bad types? Like who?\""</w:t>
      </w:r>
    </w:p>
    <w:p w14:paraId="294161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...Brutti ceffi? Tipo?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424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E818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C641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game/common.rpy:1306</w:t>
      </w:r>
    </w:p>
    <w:p w14:paraId="3257F7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common_dedbdd8f:</w:t>
      </w:r>
    </w:p>
    <w:p w14:paraId="73C5B2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4FA0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pulse starts to race faster as I question Isaac, who only throws me an evasive shrug."</w:t>
      </w:r>
    </w:p>
    <w:p w14:paraId="2D058AC7" w14:textId="77777777" w:rsidR="00A05B34" w:rsidRDefault="007C1D13" w:rsidP="007C1D13">
      <w:pPr>
        <w:shd w:val="clear" w:color="auto" w:fill="1E1E1E"/>
        <w:spacing w:line="285" w:lineRule="atLeast"/>
        <w:rPr>
          <w:ins w:id="152" w:author="Windows User" w:date="2020-01-26T19:1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cuore inizia a battere più forte mentre porgo 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domanda ad </w:t>
      </w:r>
    </w:p>
    <w:p w14:paraId="76D8D48D" w14:textId="48A9C9DC" w:rsidR="007C1D13" w:rsidRPr="007C1D13" w:rsidRDefault="008C244C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in</w:t>
      </w:r>
      <w:r w:rsidR="007C1D13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rispost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 offre solo un'alzata di spa</w:t>
      </w:r>
      <w:r w:rsidR="007C1D13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lle evasiva."</w:t>
      </w:r>
    </w:p>
    <w:p w14:paraId="775F28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749C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689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game/common.rpy:1310</w:t>
      </w:r>
    </w:p>
    <w:p w14:paraId="2FA8DD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common_6e99bb4d:</w:t>
      </w:r>
    </w:p>
    <w:p w14:paraId="7C4BCCE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5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 people who walk the streets this time of night aren't always friendly, [mc].\""</w:t>
      </w:r>
    </w:p>
    <w:p w14:paraId="34B1E765" w14:textId="7B3E0683" w:rsidR="00A05B34" w:rsidRDefault="007C1D13" w:rsidP="007C1D13">
      <w:pPr>
        <w:shd w:val="clear" w:color="auto" w:fill="1E1E1E"/>
        <w:spacing w:line="285" w:lineRule="atLeast"/>
        <w:rPr>
          <w:ins w:id="153" w:author="Windows User" w:date="2020-01-26T19:1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E65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Certe persone che girovagano </w:t>
      </w:r>
      <w:r w:rsidR="00A05B3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le strade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</w:t>
      </w:r>
      <w:r w:rsidR="00C87EA5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quest’ora della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notte non </w:t>
      </w:r>
    </w:p>
    <w:p w14:paraId="3E4CDD3C" w14:textId="2806EBCE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sempre amichevoli, [mc].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D020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296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5EAB3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game/common.rpy:1311</w:t>
      </w:r>
    </w:p>
    <w:p w14:paraId="6509A2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common_4bc7a9dd:</w:t>
      </w:r>
    </w:p>
    <w:p w14:paraId="3DA0822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ED7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away from me for a moment, and a sudden cold, dangerous edge enters his voice."</w:t>
      </w:r>
    </w:p>
    <w:p w14:paraId="03EF00C4" w14:textId="77777777" w:rsidR="00A05B34" w:rsidRDefault="007C1D13" w:rsidP="007C1D13">
      <w:pPr>
        <w:shd w:val="clear" w:color="auto" w:fill="1E1E1E"/>
        <w:spacing w:line="285" w:lineRule="atLeast"/>
        <w:rPr>
          <w:ins w:id="154" w:author="Windows User" w:date="2020-01-26T19:1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guizzano in un'altra direzione per un momento. Un improvviso </w:t>
      </w:r>
    </w:p>
    <w:p w14:paraId="3B9423AB" w14:textId="02FD139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tono freddo e allertato si insinua nella sua voce."</w:t>
      </w:r>
    </w:p>
    <w:p w14:paraId="3D293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FB55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CA1D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game/common.rpy:1316</w:t>
      </w:r>
    </w:p>
    <w:p w14:paraId="1058DF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common_a800b8ba:</w:t>
      </w:r>
    </w:p>
    <w:p w14:paraId="3C875A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8A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are lots of predators out there… stalkers who'd just {i}love{/i} to have a taste of someone like you…\""</w:t>
      </w:r>
    </w:p>
    <w:p w14:paraId="2382FB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molti predatori là fuori... Cacciatori 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adorerebbero{/i} assaggiare uno come te...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04C4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F71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434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game/common.rpy:1320</w:t>
      </w:r>
    </w:p>
    <w:p w14:paraId="7422B4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common_42f32978:</w:t>
      </w:r>
    </w:p>
    <w:p w14:paraId="72842F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E68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gaze returns to mine, a chill runs through my whole body."</w:t>
      </w:r>
    </w:p>
    <w:p w14:paraId="2DA99E6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il suo sguardo torna su di me, un brivido attraversa tutto il mio corpo."</w:t>
      </w:r>
    </w:p>
    <w:p w14:paraId="5F2ED7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0DE3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200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game/common.rpy:1322</w:t>
      </w:r>
    </w:p>
    <w:p w14:paraId="217C74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common_731ca3b8:</w:t>
      </w:r>
    </w:p>
    <w:p w14:paraId="3E98B6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705D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reaches out towards my face, tracing the back of his hand lightly along my cheek, all while a cruel smile crawls over his lips."</w:t>
      </w:r>
    </w:p>
    <w:p w14:paraId="5E7155B4" w14:textId="77777777" w:rsidR="009A5E14" w:rsidRDefault="007C1D13" w:rsidP="007C1D13">
      <w:pPr>
        <w:shd w:val="clear" w:color="auto" w:fill="1E1E1E"/>
        <w:spacing w:line="285" w:lineRule="atLeast"/>
        <w:rPr>
          <w:ins w:id="155" w:author="Windows User" w:date="2020-01-26T19:1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avvicina per raggiungere il mio viso, accarezzandomi dolcemente la guancia con il retro della sua mano, tutto mentre un sorriso crudele si spalanca </w:t>
      </w:r>
    </w:p>
    <w:p w14:paraId="3998D8A3" w14:textId="3CF1C8C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sulla sua faccia."</w:t>
      </w:r>
    </w:p>
    <w:p w14:paraId="37BBA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6B6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5F0333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game/common.rpy:1326</w:t>
      </w:r>
    </w:p>
    <w:p w14:paraId="2F0A87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common_455f846a:</w:t>
      </w:r>
    </w:p>
    <w:p w14:paraId="41F1C14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00C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if you're not careful, you might end up with a bite taken out of you – caught in the jaws of a hungry wolf.\""</w:t>
      </w:r>
    </w:p>
    <w:p w14:paraId="1B3660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fai attenzione, potresti finire con un bel morso addosso - bloccato fra le fauci di un lupo affamato.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211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BF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028B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game/common.rpy:1327</w:t>
      </w:r>
    </w:p>
    <w:p w14:paraId="4FA015D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common_444c3950:</w:t>
      </w:r>
    </w:p>
    <w:p w14:paraId="4B7334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60A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whisper drops so low that his words are barely audible, and I have to lean in a little to catch them."</w:t>
      </w:r>
    </w:p>
    <w:p w14:paraId="1FBED263" w14:textId="1622A466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sussurrare diminuisce tanto da rendere la sua voce quasi impercettibile, e mi devo leggermente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piegare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verso di lui per sentirlo."</w:t>
      </w:r>
    </w:p>
    <w:p w14:paraId="7699E7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224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BE9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game/common.rpy:1330</w:t>
      </w:r>
    </w:p>
    <w:p w14:paraId="6AE60C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common_9740f2fc:</w:t>
      </w:r>
    </w:p>
    <w:p w14:paraId="16687A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35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"\"You'd be safer if you stuck with me, your valiant Van Helsing… although my prices aren't cheap.\""</w:t>
      </w:r>
    </w:p>
    <w:p w14:paraId="22AFA9AC" w14:textId="77777777" w:rsidR="009A5E14" w:rsidRDefault="007C1D13" w:rsidP="007C1D13">
      <w:pPr>
        <w:shd w:val="clear" w:color="auto" w:fill="1E1E1E"/>
        <w:spacing w:line="285" w:lineRule="atLeast"/>
        <w:rPr>
          <w:ins w:id="156" w:author="Windows User" w:date="2020-01-26T19:1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più al sicuro con me, il tuo valoroso Van Helsing... anche se la </w:t>
      </w:r>
    </w:p>
    <w:p w14:paraId="6A1E1FAF" w14:textId="480CF43D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 tariffa non è economica.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79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B35A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3C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game/common.rpy:1331</w:t>
      </w:r>
    </w:p>
    <w:p w14:paraId="060C5A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common_e510ae99:</w:t>
      </w:r>
    </w:p>
    <w:p w14:paraId="22FE19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873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fingers trace along my neck, all the way to my lips, where he teases one digit around the corner of my mouth."</w:t>
      </w:r>
    </w:p>
    <w:p w14:paraId="25C13116" w14:textId="531592A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Isaac percorrono il mio collo,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fino a raggiungere le mie labb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ra, dove con un dito mi tormenta l'angolo della bocca."</w:t>
      </w:r>
    </w:p>
    <w:p w14:paraId="7F84F1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E9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605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game/common.rpy:1336</w:t>
      </w:r>
    </w:p>
    <w:p w14:paraId="17ADBE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common_4f46a46b_7:</w:t>
      </w:r>
    </w:p>
    <w:p w14:paraId="7F631C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7B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4F4C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DAB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C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9FE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game/common.rpy:1340</w:t>
      </w:r>
    </w:p>
    <w:p w14:paraId="0C86D1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common_a4c3f724:</w:t>
      </w:r>
    </w:p>
    <w:p w14:paraId="2B103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1A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look away from his hypnotic golden eyes, which swirl in a way that makes my mind feel like it's melting."</w:t>
      </w:r>
    </w:p>
    <w:p w14:paraId="3402B050" w14:textId="77777777" w:rsidR="009A5E14" w:rsidRDefault="007C1D13" w:rsidP="007C1D13">
      <w:pPr>
        <w:shd w:val="clear" w:color="auto" w:fill="1E1E1E"/>
        <w:spacing w:line="285" w:lineRule="atLeast"/>
        <w:rPr>
          <w:ins w:id="157" w:author="Windows User" w:date="2020-01-26T19:1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distogliere lo sguardo dai suoi occhi dorati, dentro hanno un </w:t>
      </w:r>
    </w:p>
    <w:p w14:paraId="1AEB858E" w14:textId="722637D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vortice che </w:t>
      </w:r>
      <w:r w:rsidR="00C2397D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l'impressione che si stiano sciogliendo."</w:t>
      </w:r>
    </w:p>
    <w:p w14:paraId="586F49F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557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B807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game/common.rpy:1341</w:t>
      </w:r>
    </w:p>
    <w:p w14:paraId="189D723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common_783a136a:</w:t>
      </w:r>
    </w:p>
    <w:p w14:paraId="6B3449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1CE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refuses to move."</w:t>
      </w:r>
    </w:p>
    <w:p w14:paraId="0A897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rifiuta di muoversi."</w:t>
      </w:r>
    </w:p>
    <w:p w14:paraId="55D93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ACB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E3B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game/common.rpy:1343</w:t>
      </w:r>
    </w:p>
    <w:p w14:paraId="24A09FF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common_cb7d5914:</w:t>
      </w:r>
    </w:p>
    <w:p w14:paraId="4125A2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E4F1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Isaac presses closer, I can't do anything but hold my breath, staring up into that beautiful gaze…"</w:t>
      </w:r>
    </w:p>
    <w:p w14:paraId="7A8CFE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quando Isaac si preme ancora di più su di me, non riesco a fare altro che trattenere il respiro e osservare i suoi bellissimi occhi..."</w:t>
      </w:r>
    </w:p>
    <w:p w14:paraId="0E0A342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EB23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825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game/common.rpy:1345</w:t>
      </w:r>
    </w:p>
    <w:p w14:paraId="55155A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common_537374f1:</w:t>
      </w:r>
    </w:p>
    <w:p w14:paraId="2F4A514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F2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"\"…Isaac!\""</w:t>
      </w:r>
    </w:p>
    <w:p w14:paraId="04EB33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16C9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D7AB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C9353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game/common.rpy:1346</w:t>
      </w:r>
    </w:p>
    <w:p w14:paraId="140A5E9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common_cb05413c:</w:t>
      </w:r>
    </w:p>
    <w:p w14:paraId="6CDA71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3A8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"\"Isaac, what are you doing?!\""</w:t>
      </w:r>
    </w:p>
    <w:p w14:paraId="0B800C8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stai facendo?!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C7B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027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7734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game/common.rpy:1355</w:t>
      </w:r>
    </w:p>
    <w:p w14:paraId="421998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common_02ef7c20:</w:t>
      </w:r>
    </w:p>
    <w:p w14:paraId="6AF6DE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05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"\"…!\""</w:t>
      </w:r>
    </w:p>
    <w:p w14:paraId="7D57F4D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34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DC2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EDB33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game/common.rpy:1356</w:t>
      </w:r>
    </w:p>
    <w:p w14:paraId="3100FF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common_1a54f9bb:</w:t>
      </w:r>
    </w:p>
    <w:p w14:paraId="0E6225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8B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cry rings through the air, Isaac abruptly pulls away from me, throwing a glance over his shoulder."</w:t>
      </w:r>
    </w:p>
    <w:p w14:paraId="14F331C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urlo trapassa l'aria, Isaac si stacca da me bruscamente, guardandosi alle spalle."</w:t>
      </w:r>
    </w:p>
    <w:p w14:paraId="50C8AB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3822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EAC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game/common.rpy:1357</w:t>
      </w:r>
    </w:p>
    <w:p w14:paraId="5F30DC7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common_a861c186:</w:t>
      </w:r>
    </w:p>
    <w:p w14:paraId="7086B63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864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"\"Hurry up! We need to get going!\""</w:t>
      </w:r>
    </w:p>
    <w:p w14:paraId="0C0054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Muoviti! Dobbiamo andare!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3B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091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7C2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game/common.rpy:1358</w:t>
      </w:r>
    </w:p>
    <w:p w14:paraId="7DF4D5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common_a63c6d38:</w:t>
      </w:r>
    </w:p>
    <w:p w14:paraId="34A0D1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EB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voice calls out again, sounding oddly familiar, but it's too dark to see who it belongs to."</w:t>
      </w:r>
    </w:p>
    <w:p w14:paraId="5A94FDA1" w14:textId="77777777" w:rsidR="00D65BB1" w:rsidRDefault="007C1D13" w:rsidP="007C1D13">
      <w:pPr>
        <w:shd w:val="clear" w:color="auto" w:fill="1E1E1E"/>
        <w:spacing w:line="285" w:lineRule="atLeast"/>
        <w:rPr>
          <w:ins w:id="158" w:author="Windows User" w:date="2020-01-26T19:1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lo richiama di nuovo e mi suona stranamente familiare, ma è troppo </w:t>
      </w:r>
    </w:p>
    <w:p w14:paraId="35178097" w14:textId="7DA73EFE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buio per vedere a chi appartiene."</w:t>
      </w:r>
    </w:p>
    <w:p w14:paraId="61ACEE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25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022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game/common.rpy:1363</w:t>
      </w:r>
    </w:p>
    <w:p w14:paraId="37A32F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common_35a28d4c_3:</w:t>
      </w:r>
    </w:p>
    <w:p w14:paraId="0A5EF0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7615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86D89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38A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27B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5440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game/common.rpy:1365</w:t>
      </w:r>
    </w:p>
    <w:p w14:paraId="4E436C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common_0d5ca077:</w:t>
      </w:r>
    </w:p>
    <w:p w14:paraId="0BB09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68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"–What the hell happened a second ago? I can barely remember what Isaac was just saying."</w:t>
      </w:r>
    </w:p>
    <w:p w14:paraId="559E7CBB" w14:textId="77777777" w:rsidR="00D65BB1" w:rsidRDefault="007C1D13" w:rsidP="007C1D13">
      <w:pPr>
        <w:shd w:val="clear" w:color="auto" w:fill="1E1E1E"/>
        <w:spacing w:line="285" w:lineRule="atLeast"/>
        <w:rPr>
          <w:ins w:id="159" w:author="Windows User" w:date="2020-01-26T19:1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"-Cosa diamine è successo un secondo fa? Riesco a malapena a ricordarmi che cosa </w:t>
      </w:r>
    </w:p>
    <w:p w14:paraId="475E160F" w14:textId="3C23E9C0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stesse dicendo."</w:t>
      </w:r>
    </w:p>
    <w:p w14:paraId="7F8114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867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83D1A8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game/common.rpy:1369</w:t>
      </w:r>
    </w:p>
    <w:p w14:paraId="6B0F093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common_aef39ed0:</w:t>
      </w:r>
    </w:p>
    <w:p w14:paraId="3AE1BE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28C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"\"Tch, always with the bad timing.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Oh, well.\""</w:t>
      </w:r>
    </w:p>
    <w:p w14:paraId="3CC3609D" w14:textId="4BADF443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Tsk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sempre nel momento peggiore. 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D65BB1"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vabbè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C87EA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5E4ED0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25674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B98A0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game/common.rpy:1370</w:t>
      </w:r>
    </w:p>
    <w:p w14:paraId="26DB0EF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common_8b8feefe:</w:t>
      </w:r>
    </w:p>
    <w:p w14:paraId="3CD9CF3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FD8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"Exhaling a reluctant sigh, Isaac turns away – {w}but he pauses to give me a parting Cheshire-cat grin."</w:t>
      </w:r>
    </w:p>
    <w:p w14:paraId="2E4EF789" w14:textId="6B807C56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sospiro riluttante, </w:t>
      </w:r>
      <w:r w:rsidR="00963FD2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</w:t>
      </w:r>
      <w:r w:rsidR="00963FD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963FD2"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volta -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indugia per rivolgermi un sorriso degno dello Stregatto come addio."</w:t>
      </w:r>
    </w:p>
    <w:p w14:paraId="267B1B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BE0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E9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game/common.rpy:1374</w:t>
      </w:r>
    </w:p>
    <w:p w14:paraId="678C66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common_6b60a056:</w:t>
      </w:r>
    </w:p>
    <w:p w14:paraId="10489AA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C74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"\"Make sure you show up tomorrow! I'll make it worth your while, don't worry.\""</w:t>
      </w:r>
    </w:p>
    <w:p w14:paraId="048490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in modo di venire domani! Farò sì che ne valga la pena, non preoccuparti."</w:t>
      </w:r>
    </w:p>
    <w:p w14:paraId="6CA427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56E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BFF3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game/common.rpy:1378</w:t>
      </w:r>
    </w:p>
    <w:p w14:paraId="71EA06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common_bf18aed8:</w:t>
      </w:r>
    </w:p>
    <w:p w14:paraId="3A0DB95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16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Wait–!\""</w:t>
      </w:r>
    </w:p>
    <w:p w14:paraId="61DB5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 Aspetta-!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BB1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08A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7561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game/common.rpy:1382</w:t>
      </w:r>
    </w:p>
    <w:p w14:paraId="4E2929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common_d29f44e3:</w:t>
      </w:r>
    </w:p>
    <w:p w14:paraId="1C1BF6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84D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recover my senses, Isaac's already striding off towards the figure in the distance."</w:t>
      </w:r>
    </w:p>
    <w:p w14:paraId="13DD33B3" w14:textId="13261445" w:rsidR="00875DA4" w:rsidRDefault="007C1D13" w:rsidP="007C1D13">
      <w:pPr>
        <w:shd w:val="clear" w:color="auto" w:fill="1E1E1E"/>
        <w:spacing w:line="285" w:lineRule="atLeast"/>
        <w:rPr>
          <w:ins w:id="160" w:author="Windows User" w:date="2020-01-26T19:4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riesco a tornare in me, Is</w:t>
      </w:r>
      <w:r w:rsidR="00875D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è </w:t>
      </w:r>
      <w:r w:rsidR="00875D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avviato verso la sagoma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40313D35" w14:textId="28152448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lontananza."</w:t>
      </w:r>
    </w:p>
    <w:p w14:paraId="3C05ED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9A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0DDC7" w14:textId="77777777" w:rsidR="007C1D13" w:rsidRPr="00C87EA5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game/common.rpy:1384</w:t>
      </w:r>
    </w:p>
    <w:p w14:paraId="4958ED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common_56d6d0eb:</w:t>
      </w:r>
    </w:p>
    <w:p w14:paraId="7398D8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083D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two of them disappear around a corner before long, swallowed up by the darkness."</w:t>
      </w:r>
    </w:p>
    <w:p w14:paraId="13BE50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"Poco dopo i due spariscono dietro l'angolo, ingoiati dall'oscurità."</w:t>
      </w:r>
    </w:p>
    <w:p w14:paraId="0724363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3FC5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7E91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game/common.rpy:1389</w:t>
      </w:r>
    </w:p>
    <w:p w14:paraId="2ED4E2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common_aa7ae319:</w:t>
      </w:r>
    </w:p>
    <w:p w14:paraId="380FAF7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71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my head hurts like hell…\""</w:t>
      </w:r>
    </w:p>
    <w:p w14:paraId="0D75A6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Ugh... mi sta esplodendo la testa...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6DFB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A01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609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game/common.rpy:1390</w:t>
      </w:r>
    </w:p>
    <w:p w14:paraId="6D0401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common_c9b1edf7:</w:t>
      </w:r>
    </w:p>
    <w:p w14:paraId="4DC1C2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974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Isaac did, but I've got some kind of awful migraine now.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it's from his cologne."</w:t>
      </w:r>
    </w:p>
    <w:p w14:paraId="4E1DB838" w14:textId="36E45476" w:rsidR="00875DA4" w:rsidRDefault="007C1D13" w:rsidP="007C1D13">
      <w:pPr>
        <w:shd w:val="clear" w:color="auto" w:fill="1E1E1E"/>
        <w:spacing w:line="285" w:lineRule="atLeast"/>
        <w:rPr>
          <w:ins w:id="161" w:author="Windows User" w:date="2020-01-26T19:4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abbia fatto Isaac, ma ho un mal di testa adesso... Forse è </w:t>
      </w:r>
    </w:p>
    <w:p w14:paraId="2B9BCECC" w14:textId="653122EB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colpa della sua colonia."</w:t>
      </w:r>
    </w:p>
    <w:p w14:paraId="135924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D0B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496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game/common.rpy:1392</w:t>
      </w:r>
    </w:p>
    <w:p w14:paraId="24DF8D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common_55a56b4d:</w:t>
      </w:r>
    </w:p>
    <w:p w14:paraId="2F5222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003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"–Christ, why do I keep meeting all these weirdos? This is too much crap for one night."</w:t>
      </w:r>
    </w:p>
    <w:p w14:paraId="0498AC6F" w14:textId="67D4848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"-Cristo, perché continuo 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incontrare tutti questi tizi strani? Troppe stronzate in una notte sola."</w:t>
      </w:r>
    </w:p>
    <w:p w14:paraId="701BC9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045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21F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game/common.rpy:1393</w:t>
      </w:r>
    </w:p>
    <w:p w14:paraId="5FCD06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common_53be9b76:</w:t>
      </w:r>
    </w:p>
    <w:p w14:paraId="577A67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B65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Troy slipped some kind of acid into my burger earlier.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{w}Yeah… that's gotta be the only explanation here."</w:t>
      </w:r>
    </w:p>
    <w:p w14:paraId="34E3D47B" w14:textId="708911F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Troy mi ha rifilato qualche tipo di acido nel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l’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hamburger di prima.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l'unica spiegazione."</w:t>
      </w:r>
    </w:p>
    <w:p w14:paraId="235B300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F33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76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game/common.rpy:1399</w:t>
      </w:r>
    </w:p>
    <w:p w14:paraId="4FE95D3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common_3d2d3394:</w:t>
      </w:r>
    </w:p>
    <w:p w14:paraId="46AAE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34E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shiver and start hurrying home, keeping an eye out for any of the \"bad types\" Isaac mentioned."</w:t>
      </w:r>
    </w:p>
    <w:p w14:paraId="2D16D916" w14:textId="77777777" w:rsidR="00D643B7" w:rsidRDefault="007C1D13" w:rsidP="007C1D13">
      <w:pPr>
        <w:shd w:val="clear" w:color="auto" w:fill="1E1E1E"/>
        <w:spacing w:line="285" w:lineRule="atLeast"/>
        <w:rPr>
          <w:ins w:id="162" w:author="Windows User" w:date="2020-01-26T19:4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rabbrividisco e mi afretto per tornare a casa, tenendo </w:t>
      </w:r>
    </w:p>
    <w:p w14:paraId="280776D8" w14:textId="6092FD14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occhio aperto per evitare i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ceffi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parlava Isaac.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6F6F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1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57D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game/common.rpy:1400</w:t>
      </w:r>
    </w:p>
    <w:p w14:paraId="5B206E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common_a7222e06:</w:t>
      </w:r>
    </w:p>
    <w:p w14:paraId="0637A61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C20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 don't see anyone else on my way back, except for the occasional stray cat or homeless guy on a bench."</w:t>
      </w:r>
    </w:p>
    <w:p w14:paraId="7AF07098" w14:textId="0B1D1C56" w:rsidR="00826940" w:rsidRDefault="007C1D13" w:rsidP="007C1D13">
      <w:pPr>
        <w:shd w:val="clear" w:color="auto" w:fill="1E1E1E"/>
        <w:spacing w:line="285" w:lineRule="atLeast"/>
        <w:rPr>
          <w:ins w:id="163" w:author="Windows User" w:date="2020-01-26T19:4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87EA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vedo nessun</w:t>
      </w:r>
      <w:r w:rsidR="00C8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 rientrando, a parte qualche gatto </w:t>
      </w:r>
    </w:p>
    <w:p w14:paraId="40BA792E" w14:textId="751C793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randagio o senzatetto su una panchina."</w:t>
      </w:r>
    </w:p>
    <w:p w14:paraId="4CC7A9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BEB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0C8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game/common.rpy:1406</w:t>
      </w:r>
    </w:p>
    <w:p w14:paraId="365299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common_6872d16b:</w:t>
      </w:r>
    </w:p>
    <w:p w14:paraId="19EA0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172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think I've ever been so relieved to step into my cold apartment, which feels like some kind of holy sanctuary right now."</w:t>
      </w:r>
    </w:p>
    <w:p w14:paraId="2985CC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penso di essere mai sato così contento di entrare nel mio freddo appartamento, mi sembra quasi un santurario sacro al momento."</w:t>
      </w:r>
    </w:p>
    <w:p w14:paraId="0CF63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979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2E4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game/common.rpy:1407</w:t>
      </w:r>
    </w:p>
    <w:p w14:paraId="249ED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common_f730039d:</w:t>
      </w:r>
    </w:p>
    <w:p w14:paraId="7CA4CB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0F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creeps or huffy brats, just the comfort of my creaky bed and the flickering light from my old TV."</w:t>
      </w:r>
    </w:p>
    <w:p w14:paraId="326F4777" w14:textId="77777777" w:rsidR="00336219" w:rsidRDefault="007C1D13" w:rsidP="007C1D13">
      <w:pPr>
        <w:shd w:val="clear" w:color="auto" w:fill="1E1E1E"/>
        <w:spacing w:line="285" w:lineRule="atLeast"/>
        <w:rPr>
          <w:ins w:id="164" w:author="Windows User" w:date="2020-01-26T19:44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tipo inquitante o moccioso permaloso, solo il comfort del mio letto </w:t>
      </w:r>
    </w:p>
    <w:p w14:paraId="7D7525C8" w14:textId="72157B5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scricchiolante e la luce tremolante della mia vecchia TV."</w:t>
      </w:r>
    </w:p>
    <w:p w14:paraId="123770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037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5D2D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game/common.rpy:1414</w:t>
      </w:r>
    </w:p>
    <w:p w14:paraId="07C6427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common_0c149ead:</w:t>
      </w:r>
    </w:p>
    <w:p w14:paraId="5BF0D0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C50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"\"Everything will be back to normal tomorrow…\""</w:t>
      </w:r>
    </w:p>
    <w:p w14:paraId="33FD9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tutto tornato alla normalità...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E5B3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E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116E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game/common.rpy:1419</w:t>
      </w:r>
    </w:p>
    <w:p w14:paraId="3DC3BC6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common_cd84997d:</w:t>
      </w:r>
    </w:p>
    <w:p w14:paraId="191F94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B58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today was just a fluke.\""</w:t>
      </w:r>
    </w:p>
    <w:p w14:paraId="5BC381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oggi è stata solo una serie di coincidenze fortuite.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38F3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37F0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8CE2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game/common.rpy:1423</w:t>
      </w:r>
    </w:p>
    <w:p w14:paraId="2ACB8A0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common_3b8baf10:</w:t>
      </w:r>
    </w:p>
    <w:p w14:paraId="5D7B9D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8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comfort myself with those words as I throw off everything except my briefs, then flop onto the bedsheets with an exhausted groan."</w:t>
      </w:r>
    </w:p>
    <w:p w14:paraId="4BB78CC9" w14:textId="72CC14D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tranquillizzarmi con queste parole, intanto mi levo di dosso tutto tranne i boxer e mi infilo sotto le c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perte con un gemito esausto."</w:t>
      </w:r>
    </w:p>
    <w:p w14:paraId="5BA0D8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B882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F3790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game/common.rpy:1424</w:t>
      </w:r>
    </w:p>
    <w:p w14:paraId="12766C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common_01d0ff23:</w:t>
      </w:r>
    </w:p>
    <w:p w14:paraId="6429EF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18EB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 wouldn't complain about running into a bunch of good-looking guys, but…{w} there was something {i}off{/i} about all of them."</w:t>
      </w:r>
    </w:p>
    <w:p w14:paraId="3D29B403" w14:textId="77777777" w:rsidR="00336219" w:rsidRDefault="007C1D13" w:rsidP="007C1D13">
      <w:pPr>
        <w:shd w:val="clear" w:color="auto" w:fill="1E1E1E"/>
        <w:spacing w:line="285" w:lineRule="atLeast"/>
        <w:rPr>
          <w:ins w:id="165" w:author="Windows User" w:date="2020-01-26T19:45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non mi lamenterei di incrociare qualche bel ragazzo, ma...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</w:p>
    <w:p w14:paraId="632E1837" w14:textId="03EBB73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qualcosa di strano in ognuno di loro."</w:t>
      </w:r>
    </w:p>
    <w:p w14:paraId="7A63E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3F6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8C702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game/common.rpy:1426</w:t>
      </w:r>
    </w:p>
    <w:p w14:paraId="30B6E7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common_d96de288:</w:t>
      </w:r>
    </w:p>
    <w:p w14:paraId="73D06C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A07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put my finger on it, but I have a bad feeling in the pit of my stomach –"</w:t>
      </w:r>
    </w:p>
    <w:p w14:paraId="506439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capire cosa, ma ho un brutto presentimento."</w:t>
      </w:r>
    </w:p>
    <w:p w14:paraId="2FFD02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DA0F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59D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game/common.rpy:1427</w:t>
      </w:r>
    </w:p>
    <w:p w14:paraId="3F1F67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common_e3344bbc:</w:t>
      </w:r>
    </w:p>
    <w:p w14:paraId="32CC5E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2A0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I accidentally peered into some kind of world I wasn't supposed to see."</w:t>
      </w:r>
    </w:p>
    <w:p w14:paraId="24B21D92" w14:textId="0092735D" w:rsidR="00ED2F63" w:rsidRPr="003A67C2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come se per sbaglio avessi buttato l'occhio in un mondo che non dovevo vedere.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ECD6FD" w14:textId="77777777" w:rsidR="00F5641D" w:rsidRPr="003A67C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069E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EC5D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game/common.rpy:1432</w:t>
      </w:r>
    </w:p>
    <w:p w14:paraId="36CDA3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common_a5e1d4af:</w:t>
      </w:r>
    </w:p>
    <w:p w14:paraId="0A0223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D4F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 doesn't matter. {w}Tomorrow will be the same old, same old…"</w:t>
      </w:r>
    </w:p>
    <w:p w14:paraId="52DC6165" w14:textId="5994A04F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D1E03"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</w:t>
      </w:r>
      <w:r w:rsidR="000D1E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importa.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la solita vecchia routine...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53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D1BF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72D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game/common.rpy:1434</w:t>
      </w:r>
    </w:p>
    <w:p w14:paraId="14B7504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common_411b8761:</w:t>
      </w:r>
    </w:p>
    <w:p w14:paraId="578F499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746F4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hope."</w:t>
      </w:r>
    </w:p>
    <w:p w14:paraId="4539C659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"...Spero."</w:t>
      </w:r>
    </w:p>
    <w:p w14:paraId="547B17A7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73AE9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ABBCEE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game/common.rpy:1439</w:t>
      </w:r>
    </w:p>
    <w:p w14:paraId="7B7BF0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common_681d9b7c:</w:t>
      </w:r>
    </w:p>
    <w:p w14:paraId="5CD273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956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4B74B6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830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ED4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5ECD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game/common.rpy:1441</w:t>
      </w:r>
    </w:p>
    <w:p w14:paraId="2FEE326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common_1992e69a:</w:t>
      </w:r>
    </w:p>
    <w:p w14:paraId="6010BE2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CFB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sun…\""</w:t>
      </w:r>
    </w:p>
    <w:p w14:paraId="7322685B" w14:textId="23F315F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r w:rsidR="00402C29"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Uff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sole...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0A56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AE1E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D5C5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game/common.rpy:1442</w:t>
      </w:r>
    </w:p>
    <w:p w14:paraId="1EFF3E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common_43709f2b:</w:t>
      </w:r>
    </w:p>
    <w:p w14:paraId="4103A2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DB1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"\"Sun… fuck off…\""</w:t>
      </w:r>
    </w:p>
    <w:p w14:paraId="47FD8A60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Sole... fanculo a te...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B25220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579E1" w14:textId="77777777" w:rsidR="00F5641D" w:rsidRPr="00402C29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52187E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game/common.rpy:1447</w:t>
      </w:r>
    </w:p>
    <w:p w14:paraId="22686B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common_cb5044ac:</w:t>
      </w:r>
    </w:p>
    <w:p w14:paraId="1AE1ED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20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bury my face against my pillow to hide from the sunlight."</w:t>
      </w:r>
    </w:p>
    <w:p w14:paraId="31A7DE2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"Sotterro la faccia nel cuscino per nascondermi dalla luce."</w:t>
      </w:r>
    </w:p>
    <w:p w14:paraId="1002F0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AE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20C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game/common.rpy:1449</w:t>
      </w:r>
    </w:p>
    <w:p w14:paraId="4DA96FD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common_f8a86b22:</w:t>
      </w:r>
    </w:p>
    <w:p w14:paraId="78354B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E3B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afternoon."</w:t>
      </w:r>
    </w:p>
    <w:p w14:paraId="64633A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"Cacchio, dev'essere già pomeriggio inoltrato."</w:t>
      </w:r>
    </w:p>
    <w:p w14:paraId="4DC924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B228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A0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game/common.rpy:1450</w:t>
      </w:r>
    </w:p>
    <w:p w14:paraId="2BB9F68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common_f4d4890b:</w:t>
      </w:r>
    </w:p>
    <w:p w14:paraId="1832DA8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F740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"Stupid graveyard shift makes it so hard to catch a decent amount of rest, unless you sleep underground or somewhere away from a window."</w:t>
      </w:r>
    </w:p>
    <w:p w14:paraId="16AA659A" w14:textId="77777777" w:rsidR="0009253C" w:rsidRDefault="00F5641D" w:rsidP="00F5641D">
      <w:pPr>
        <w:shd w:val="clear" w:color="auto" w:fill="1E1E1E"/>
        <w:spacing w:line="285" w:lineRule="atLeast"/>
        <w:rPr>
          <w:ins w:id="166" w:author="Windows User" w:date="2020-01-26T19:4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"Stupido turno di notte, è impossibile riposare un numero decente di ore, a </w:t>
      </w:r>
    </w:p>
    <w:p w14:paraId="3579AE9A" w14:textId="22088FF3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che non dormi sottoterra o lontano da una finestra."</w:t>
      </w:r>
    </w:p>
    <w:p w14:paraId="182C1D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7FB2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DF3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game/common.rpy:1451</w:t>
      </w:r>
    </w:p>
    <w:p w14:paraId="2DD0E66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common_de4b8679:</w:t>
      </w:r>
    </w:p>
    <w:p w14:paraId="4222F7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0337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invest in a coffin. More style points than a sleeping mask, that's for sure."</w:t>
      </w:r>
    </w:p>
    <w:p w14:paraId="3D87304C" w14:textId="77777777" w:rsidR="0009253C" w:rsidRDefault="00F5641D" w:rsidP="00F5641D">
      <w:pPr>
        <w:shd w:val="clear" w:color="auto" w:fill="1E1E1E"/>
        <w:spacing w:line="285" w:lineRule="atLeast"/>
        <w:rPr>
          <w:ins w:id="167" w:author="Windows User" w:date="2020-01-26T19:4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investire in una bara. Più punti stile di una mascherina per </w:t>
      </w:r>
    </w:p>
    <w:p w14:paraId="35731AB9" w14:textId="0654B75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dormire, su questo non c'è dubbio."</w:t>
      </w:r>
    </w:p>
    <w:p w14:paraId="1BD4F1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E50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FF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game/common.rpy:1458</w:t>
      </w:r>
    </w:p>
    <w:p w14:paraId="26119FB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common_34cff204:</w:t>
      </w:r>
    </w:p>
    <w:p w14:paraId="0D28D6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5F7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"\"Nnnnnh…\""</w:t>
      </w:r>
    </w:p>
    <w:p w14:paraId="2FB99D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Nnnnnh…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ED51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0C1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F811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game/common.rpy:1460</w:t>
      </w:r>
    </w:p>
    <w:p w14:paraId="72B1B9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common_55dd7950:</w:t>
      </w:r>
    </w:p>
    <w:p w14:paraId="271983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91A9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"Groaning, I eventually force myself out of bed and stumble over to the kitchen to put on some coffee."</w:t>
      </w:r>
    </w:p>
    <w:p w14:paraId="41AEB8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alla fine riesco a costringermi ad uscire dal letto e barcollare fino alla cucina per farmi un caffè."</w:t>
      </w:r>
    </w:p>
    <w:p w14:paraId="66DA7B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5D3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8A81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game/common.rpy:1462</w:t>
      </w:r>
    </w:p>
    <w:p w14:paraId="249A40D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common_1bf97cae:</w:t>
      </w:r>
    </w:p>
    <w:p w14:paraId="4CB660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A8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"Work doesn't start for awhile yet, so I can do a little freelancing today."</w:t>
      </w:r>
    </w:p>
    <w:p w14:paraId="537E743B" w14:textId="5A8D848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"Manca ancora qualche ora 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andare a lavoro, quindi posso lavorare un po' al mio progetto da freelancer.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3DED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C265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E7498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game/common.rpy:1463</w:t>
      </w:r>
    </w:p>
    <w:p w14:paraId="68FC477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common_c0f12c87:</w:t>
      </w:r>
    </w:p>
    <w:p w14:paraId="314E530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439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only working at the diner to save up some money on the side, anyway."</w:t>
      </w:r>
    </w:p>
    <w:p w14:paraId="7CB22DF8" w14:textId="7B0A556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"Lavoro alla tavola</w:t>
      </w:r>
      <w:ins w:id="168" w:author="Windows User" w:date="2020-01-26T19:48:00Z">
        <w:r w:rsidR="0009253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solo pe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mettermi da parte qualche sold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alla fine.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A74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CE63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C8E54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game/common.rpy:1464</w:t>
      </w:r>
    </w:p>
    <w:p w14:paraId="7410E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common_d4640cb1:</w:t>
      </w:r>
    </w:p>
    <w:p w14:paraId="4876E1E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B86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real passion is –"</w:t>
      </w:r>
    </w:p>
    <w:p w14:paraId="7CE21ED3" w14:textId="07692BB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0925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vera passione è-"</w:t>
      </w:r>
    </w:p>
    <w:p w14:paraId="09C590B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CC2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CC6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2B4D5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7B1E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0EA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"Writing"</w:t>
      </w:r>
    </w:p>
    <w:p w14:paraId="650ACC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"Scrivere"</w:t>
      </w:r>
    </w:p>
    <w:p w14:paraId="6A6522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4E49B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12054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205765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CEA1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89D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"Music"</w:t>
      </w:r>
    </w:p>
    <w:p w14:paraId="1A9D4BE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"Suonare"</w:t>
      </w:r>
    </w:p>
    <w:p w14:paraId="1F75B93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24FDDE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CFFEB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0FDB4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FF26B4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B6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"Art"</w:t>
      </w:r>
    </w:p>
    <w:p w14:paraId="09B742E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"Disegnare"</w:t>
      </w:r>
    </w:p>
    <w:p w14:paraId="568D41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4211D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81F9C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game/common.rpy:1471</w:t>
      </w:r>
    </w:p>
    <w:p w14:paraId="6657FD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common_fe159c70:</w:t>
      </w:r>
    </w:p>
    <w:p w14:paraId="58AF24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76E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always wanted to become a famous author, but right now, all I can do is churn out e-books to try and build up my name."</w:t>
      </w:r>
    </w:p>
    <w:p w14:paraId="021A919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sempre voluto diventare un famoso scrittore, ma al momento, tutto quello che posso fare è sfornare e-book per cercare di farmi un nome.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4EF34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83DA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C1B2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game/common.rpy:1472</w:t>
      </w:r>
    </w:p>
    <w:p w14:paraId="12F007C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common_5086b2bc:</w:t>
      </w:r>
    </w:p>
    <w:p w14:paraId="1D6796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BE0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 I'll get a paid gig, too, like a commissioned short story."</w:t>
      </w:r>
    </w:p>
    <w:p w14:paraId="24A2532B" w14:textId="3BC6E86C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"Alle volte m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pagano per un lavoro, come un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racconto breve su commissione."</w:t>
      </w:r>
    </w:p>
    <w:p w14:paraId="025D51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7A2E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231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game/common.rpy:1473</w:t>
      </w:r>
    </w:p>
    <w:p w14:paraId="24B6268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common_ecbd0cce:</w:t>
      </w:r>
    </w:p>
    <w:p w14:paraId="7AEFE67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9D7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"…Although mostly, it's just porn. {w}Let me tell you, people pay a {i}lot{/i} for their weird erotica."</w:t>
      </w:r>
    </w:p>
    <w:p w14:paraId="286E00C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"...Anche se più che altro, è porno.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dire, le persone pagano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botto{/i} di soldi per la loro strana letteratura erotica."</w:t>
      </w:r>
    </w:p>
    <w:p w14:paraId="1F1F9E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A96F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1DC8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game/common.rpy:1475</w:t>
      </w:r>
    </w:p>
    <w:p w14:paraId="1FA6DF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common_a549bbb2:</w:t>
      </w:r>
    </w:p>
    <w:p w14:paraId="5FD218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7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one day, I'll make it big as a writer. Even if it's as a famous porn writer, it still counts."</w:t>
      </w:r>
    </w:p>
    <w:p w14:paraId="10414FA6" w14:textId="77777777" w:rsidR="002F6A94" w:rsidRDefault="00F5641D" w:rsidP="00F5641D">
      <w:pPr>
        <w:shd w:val="clear" w:color="auto" w:fill="1E1E1E"/>
        <w:spacing w:line="285" w:lineRule="atLeast"/>
        <w:rPr>
          <w:ins w:id="169" w:author="Windows User" w:date="2020-01-26T19:4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giorno, riuscirò a diventare un grande scrittore. Anche se un famoso </w:t>
      </w:r>
    </w:p>
    <w:p w14:paraId="5B230C4B" w14:textId="34994881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scrittore di porno, conta uguale."</w:t>
      </w:r>
    </w:p>
    <w:p w14:paraId="6A9B6FA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6AA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C20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game/common.rpy:1480</w:t>
      </w:r>
    </w:p>
    <w:p w14:paraId="288B41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common_c03603de:</w:t>
      </w:r>
    </w:p>
    <w:p w14:paraId="01646A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DA2A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love making music, even though I never had any formal training."</w:t>
      </w:r>
    </w:p>
    <w:p w14:paraId="17369E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"Amo fare musica, anche se non ho mai avuto una formazione vera e propria."</w:t>
      </w:r>
    </w:p>
    <w:p w14:paraId="256361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678B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21E2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game/common.rpy:1481</w:t>
      </w:r>
    </w:p>
    <w:p w14:paraId="016BD3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common_38f943b8:</w:t>
      </w:r>
    </w:p>
    <w:p w14:paraId="2097EFF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DF9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really soothing about bringing to life the beats and melodies in my head, so I spend a lot of my free time working on new tracks."</w:t>
      </w:r>
    </w:p>
    <w:p w14:paraId="01C6EFBC" w14:textId="20FD4C14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c'è qualcosa di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davvero rilassante nel dare vit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a ritmi e melodie nella mia testa, quindi passo molto del mio tempo libero a lavorare a nuove tracce."</w:t>
      </w:r>
    </w:p>
    <w:p w14:paraId="47E7BEC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E12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85D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game/common.rpy:1482</w:t>
      </w:r>
    </w:p>
    <w:p w14:paraId="75B5023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common_940955fe:</w:t>
      </w:r>
    </w:p>
    <w:p w14:paraId="3C2283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DDB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worked on a few small games and student films, but I'd like to really reach the stars one day… {w}or at least get out of the bottom five percent on Cloudsound."</w:t>
      </w:r>
    </w:p>
    <w:p w14:paraId="7B727C50" w14:textId="093599C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vorato a qualche piccolo gioco e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film studentesco, ma mi piacerebbe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scalare le classifiche </w:t>
      </w:r>
      <w:commentRangeStart w:id="170"/>
      <w:commentRangeStart w:id="171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giorno... </w:t>
      </w:r>
      <w:commentRangeEnd w:id="170"/>
      <w:r w:rsidR="009B6977">
        <w:rPr>
          <w:rStyle w:val="Rimandocommento"/>
        </w:rPr>
        <w:commentReference w:id="170"/>
      </w:r>
      <w:commentRangeEnd w:id="171"/>
      <w:r w:rsidR="0058250F">
        <w:rPr>
          <w:rStyle w:val="Rimandocommento"/>
        </w:rPr>
        <w:commentReference w:id="171"/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 uscire dal 5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% 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egli artisti meno ascoltati su Cloudsound."</w:t>
      </w:r>
    </w:p>
    <w:p w14:paraId="7218156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9F2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8E9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game/common.rpy:1487</w:t>
      </w:r>
    </w:p>
    <w:p w14:paraId="2F8294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common_aac35b10:</w:t>
      </w:r>
    </w:p>
    <w:p w14:paraId="3F893F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5F7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 since I was a little kid, there were always a bunch of fantastical creatures and places I wanted to draw."</w:t>
      </w:r>
    </w:p>
    <w:p w14:paraId="59309850" w14:textId="77777777" w:rsidR="009664A2" w:rsidRDefault="00F5641D" w:rsidP="00F5641D">
      <w:pPr>
        <w:shd w:val="clear" w:color="auto" w:fill="1E1E1E"/>
        <w:spacing w:line="285" w:lineRule="atLeast"/>
        <w:rPr>
          <w:ins w:id="172" w:author="Windows User" w:date="2020-01-26T19:5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 da quando ero bambino, ci sono sempre state un sacco di creature </w:t>
      </w:r>
    </w:p>
    <w:p w14:paraId="0A2FE330" w14:textId="38500B9B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fantastiche e di ambientazioni che volevo disegnare."</w:t>
      </w:r>
    </w:p>
    <w:p w14:paraId="6A2B5C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BD08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B329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game/common.rpy:1488</w:t>
      </w:r>
    </w:p>
    <w:p w14:paraId="2061A8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common_5be7568e:</w:t>
      </w:r>
    </w:p>
    <w:p w14:paraId="5D9D11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3E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gotten good enough to make some money from commissions now and then, but there are so many great artists out there who're better than me."</w:t>
      </w:r>
    </w:p>
    <w:p w14:paraId="5109E37D" w14:textId="31EC9A0E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diventato abbastanza bravo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da fare qualche soldo con dei lavcori su 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commission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 q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 e là, ma ci sono così tanti grandi artisti più bravi di me al mondo."</w:t>
      </w:r>
    </w:p>
    <w:p w14:paraId="036902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80D68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229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game/common.rpy:1489</w:t>
      </w:r>
    </w:p>
    <w:p w14:paraId="5101DD5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common_b50254e9:</w:t>
      </w:r>
    </w:p>
    <w:p w14:paraId="4F9584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E2A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doing my best to improve, hoping that eventually, people will say \"I recognize that artist!\" rather than \"what weird anatomy.\""</w:t>
      </w:r>
    </w:p>
    <w:p w14:paraId="1C1F9B94" w14:textId="57E6A374" w:rsidR="009664A2" w:rsidRDefault="00F5641D" w:rsidP="00F5641D">
      <w:pPr>
        <w:shd w:val="clear" w:color="auto" w:fill="1E1E1E"/>
        <w:spacing w:line="285" w:lineRule="atLeast"/>
        <w:rPr>
          <w:ins w:id="173" w:author="Windows User" w:date="2020-01-26T19:5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facendo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tutto il possibile per migliorare</w:t>
      </w:r>
      <w:r w:rsidR="00402C29" w:rsidRPr="00402C29">
        <w:rPr>
          <w:rStyle w:val="Rimandocommento"/>
          <w:lang w:val="it-IT"/>
        </w:rPr>
        <w:t xml:space="preserve"> </w:t>
      </w:r>
      <w:r w:rsidR="009664A2">
        <w:rPr>
          <w:rStyle w:val="Rimandocommento"/>
        </w:rPr>
        <w:commentReference w:id="174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sperando che prima o poi, le </w:t>
      </w:r>
    </w:p>
    <w:p w14:paraId="588F75B1" w14:textId="4A51E790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dicano 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Riconosco quest'artist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piuttosto di 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che strana anatomia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A2E87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DA7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BF6F6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game/common.rpy:1496</w:t>
      </w:r>
    </w:p>
    <w:p w14:paraId="7722752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common_aa77cdbd:</w:t>
      </w:r>
    </w:p>
    <w:p w14:paraId="7FF60B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A70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"–Anyway, I have some time to spare, so I plop down in my office chair with coffee mug in hand."</w:t>
      </w:r>
    </w:p>
    <w:p w14:paraId="1A50B3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"-Comunque, ho un po' di tempo libero, quindi mi butto sulla mia sedia da ufficio con la mia tazza di caffè fumante in mano."</w:t>
      </w:r>
    </w:p>
    <w:p w14:paraId="25103D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76E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1116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game/common.rpy:1501</w:t>
      </w:r>
    </w:p>
    <w:p w14:paraId="5735FBA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common_4f46a46b_8:</w:t>
      </w:r>
    </w:p>
    <w:p w14:paraId="4D032D7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36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D9FC3D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27E56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1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3479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game/common.rpy:1502</w:t>
      </w:r>
    </w:p>
    <w:p w14:paraId="1CCF99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common_e9a12230:</w:t>
      </w:r>
    </w:p>
    <w:p w14:paraId="6351A41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1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moment I stare at my computer screen, I suddenly remember what happened last night."</w:t>
      </w:r>
    </w:p>
    <w:p w14:paraId="2F613F7A" w14:textId="77777777" w:rsidR="00AE75A3" w:rsidRDefault="00F5641D" w:rsidP="00F5641D">
      <w:pPr>
        <w:shd w:val="clear" w:color="auto" w:fill="1E1E1E"/>
        <w:spacing w:line="285" w:lineRule="atLeast"/>
        <w:rPr>
          <w:ins w:id="175" w:author="Windows User" w:date="2020-01-26T19:5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appena poggio gli occhi sullo schermo, all'improvviso mi ricor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di </w:t>
      </w:r>
    </w:p>
    <w:p w14:paraId="570850D7" w14:textId="40CCE624" w:rsidR="00F5641D" w:rsidRPr="00F5641D" w:rsidRDefault="00A51C18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che è successo la s</w:t>
      </w:r>
      <w:r w:rsidR="00F5641D"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corsa notte."</w:t>
      </w:r>
    </w:p>
    <w:p w14:paraId="751219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E00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F41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game/common.rpy:1510</w:t>
      </w:r>
    </w:p>
    <w:p w14:paraId="2E6F0E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common_3c0804d9:</w:t>
      </w:r>
    </w:p>
    <w:p w14:paraId="75936B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46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 on that dark street…"</w:t>
      </w:r>
    </w:p>
    <w:p w14:paraId="79887F1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quella strada buia..."</w:t>
      </w:r>
    </w:p>
    <w:p w14:paraId="0480EC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56A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E5B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game/common.rpy:1517</w:t>
      </w:r>
    </w:p>
    <w:p w14:paraId="32A20E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common_6cca6811_1:</w:t>
      </w:r>
    </w:p>
    <w:p w14:paraId="0E25FB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41115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5424C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anche incontrare un tuo amichetto. O forse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giusta...?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3A9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7CC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FDB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game/common.rpy:1518</w:t>
      </w:r>
    </w:p>
    <w:p w14:paraId="1582BC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common_6ec4069d:</w:t>
      </w:r>
    </w:p>
    <w:p w14:paraId="53854C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9C7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was acting like he knew something about me, or someone I know, even though that should be impossible."</w:t>
      </w:r>
    </w:p>
    <w:p w14:paraId="46E9EF98" w14:textId="1C846869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comportava come se sapesse qualcosa di me, o qualcuno che conosco, 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 è chiaramente impossibile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997E8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8A30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2A8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game/common.rpy:1520</w:t>
      </w:r>
    </w:p>
    <w:p w14:paraId="58F114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common_ef97797b:</w:t>
      </w:r>
    </w:p>
    <w:p w14:paraId="33A6B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C6B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something unnerving about what he said afterwards, but I can't really remember his words…{w} it's all fuzzy."</w:t>
      </w:r>
    </w:p>
    <w:p w14:paraId="3A8BF3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"C'era qualcosa di irritante in quello che ha detto subito dopo, ma non riesco proprio a ricordarmi le sue parole...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tutto così confuso."</w:t>
      </w:r>
    </w:p>
    <w:p w14:paraId="260ABC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E4587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27AB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game/common.rpy:1529</w:t>
      </w:r>
    </w:p>
    <w:p w14:paraId="10CA7BC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common_37744e34:</w:t>
      </w:r>
    </w:p>
    <w:p w14:paraId="42FB24BC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D16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"–I'm starting to think that it's not some random drug deal going down tonight."</w:t>
      </w:r>
    </w:p>
    <w:p w14:paraId="6C24E7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"-Inizio a pensare che non sia solo uno spaccio di droga a caso quello di stanotte."</w:t>
      </w:r>
    </w:p>
    <w:p w14:paraId="5EE320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9DB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C4D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game/common.rpy:1530</w:t>
      </w:r>
    </w:p>
    <w:p w14:paraId="30C8723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common_b347f3fd:</w:t>
      </w:r>
    </w:p>
    <w:p w14:paraId="14D25F6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3C2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smart man would keep his distance, but if I don't figure out what Isaac meant, it's gonna drive me crazy."</w:t>
      </w:r>
    </w:p>
    <w:p w14:paraId="5662A8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sveglio se ne starebbe alla larga, ma se non scopro cosa intedesse Isaac, impazzisco."</w:t>
      </w:r>
    </w:p>
    <w:p w14:paraId="21F80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9A2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F6665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game/common.rpy:1534</w:t>
      </w:r>
    </w:p>
    <w:p w14:paraId="59C1CED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common_b1631dc6:</w:t>
      </w:r>
    </w:p>
    <w:p w14:paraId="7B2996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54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sleazeball in a suit is up to something, that's for sure…\""</w:t>
      </w:r>
    </w:p>
    <w:p w14:paraId="1AF79DEF" w14:textId="09BC8CBE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pervertit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in </w:t>
      </w:r>
      <w:commentRangeStart w:id="176"/>
      <w:commentRangeStart w:id="177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giacca e cravatta </w:t>
      </w:r>
      <w:commentRangeEnd w:id="176"/>
      <w:r w:rsidR="00A51C18">
        <w:rPr>
          <w:rStyle w:val="Rimandocommento"/>
        </w:rPr>
        <w:commentReference w:id="176"/>
      </w:r>
      <w:commentRangeEnd w:id="177"/>
      <w:r w:rsidR="00413090">
        <w:rPr>
          <w:rStyle w:val="Rimandocommento"/>
        </w:rPr>
        <w:commentReference w:id="177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tramando qualcosa, questo è sicuro...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72AA4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FC02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FC6B0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game/common.rpy:1536</w:t>
      </w:r>
    </w:p>
    <w:p w14:paraId="2DA2649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common_e3de8564:</w:t>
      </w:r>
    </w:p>
    <w:p w14:paraId="49F939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A7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my head down on my desk and rub my eyes with one hand."</w:t>
      </w:r>
    </w:p>
    <w:p w14:paraId="0730E0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"Poggio la testa sulla scrivania e mi strofino gli occhi con una mano."</w:t>
      </w:r>
    </w:p>
    <w:p w14:paraId="7922F0F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82FD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48276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game/common.rpy:1537</w:t>
      </w:r>
    </w:p>
    <w:p w14:paraId="631CA38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common_5c641ec2:</w:t>
      </w:r>
    </w:p>
    <w:p w14:paraId="5CBAA8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D8FB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helping it, huh… {w}I'll have to see for myself what'll happen tonight."</w:t>
      </w:r>
    </w:p>
    <w:p w14:paraId="2BD662C8" w14:textId="77777777" w:rsidR="0002323B" w:rsidRDefault="00F5641D" w:rsidP="00F5641D">
      <w:pPr>
        <w:shd w:val="clear" w:color="auto" w:fill="1E1E1E"/>
        <w:spacing w:line="285" w:lineRule="atLeast"/>
        <w:rPr>
          <w:ins w:id="178" w:author="Windows User" w:date="2020-01-26T19:5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altro da fare, eh...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vedere da me cosa succede </w:t>
      </w:r>
    </w:p>
    <w:p w14:paraId="0C0EC0D7" w14:textId="5A98690C" w:rsidR="00F5641D" w:rsidRPr="000C70B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79" w:author="Windows User" w:date="2020-01-27T10:5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0C70B2">
        <w:rPr>
          <w:rFonts w:ascii="Consolas" w:eastAsia="Times New Roman" w:hAnsi="Consolas" w:cs="Times New Roman"/>
          <w:color w:val="CE9178"/>
          <w:sz w:val="21"/>
          <w:szCs w:val="21"/>
          <w:lang w:val="en-GB"/>
          <w:rPrChange w:id="180" w:author="Windows User" w:date="2020-01-27T10:53:00Z">
            <w:rPr>
              <w:rFonts w:ascii="Consolas" w:eastAsia="Times New Roman" w:hAnsi="Consolas" w:cs="Times New Roman"/>
              <w:color w:val="CE9178"/>
              <w:sz w:val="21"/>
              <w:szCs w:val="21"/>
              <w:lang w:val="it-IT"/>
            </w:rPr>
          </w:rPrChange>
        </w:rPr>
        <w:t>stanotte."</w:t>
      </w:r>
    </w:p>
    <w:p w14:paraId="2D08A07E" w14:textId="77777777" w:rsidR="00F5641D" w:rsidRPr="000C70B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81" w:author="Windows User" w:date="2020-01-27T10:5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3F01D7F1" w14:textId="77777777" w:rsidR="00F5641D" w:rsidRPr="000C70B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82" w:author="Windows User" w:date="2020-01-27T10:5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  <w:rPrChange w:id="183" w:author="Windows User" w:date="2020-01-27T10:5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</w:t>
      </w:r>
    </w:p>
    <w:p w14:paraId="44C60E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game/common.rpy:1542</w:t>
      </w:r>
    </w:p>
    <w:p w14:paraId="7D159F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common_c3155aa5:</w:t>
      </w:r>
    </w:p>
    <w:p w14:paraId="4194D3B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8B8B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"Distracted by my own thoughts, I spend the rest of the time until my shift halfheartedly working on a new project."</w:t>
      </w:r>
    </w:p>
    <w:p w14:paraId="7EC0E52B" w14:textId="77777777" w:rsidR="007A5319" w:rsidRDefault="00F5641D" w:rsidP="00F5641D">
      <w:pPr>
        <w:shd w:val="clear" w:color="auto" w:fill="1E1E1E"/>
        <w:spacing w:line="285" w:lineRule="atLeast"/>
        <w:rPr>
          <w:ins w:id="184" w:author="Windows User" w:date="2020-01-26T19:5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70B2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"Distratto dai miei st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531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pensieri, passo il resto del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 prima del mio </w:t>
      </w:r>
    </w:p>
    <w:p w14:paraId="5581A2CE" w14:textId="5515582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lavorando a un nuovo pro</w:t>
      </w:r>
      <w:r w:rsid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getto senza troppo entusiasmo.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3F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1A1C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80B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game/common.rpy:1548</w:t>
      </w:r>
    </w:p>
    <w:p w14:paraId="6AD521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common_38ad8333:</w:t>
      </w:r>
    </w:p>
    <w:p w14:paraId="0D8623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44D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what feels like forever, it finally gets dark, and I head out to start my shift."</w:t>
      </w:r>
    </w:p>
    <w:p w14:paraId="361E51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tempo che sembra infinito, finalmente diventa buio, ed esco per iniziare il mio turno."</w:t>
      </w:r>
    </w:p>
    <w:p w14:paraId="442CCD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495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5497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game/common.rpy:1564</w:t>
      </w:r>
    </w:p>
    <w:p w14:paraId="213B0C5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common_d94f33ad:</w:t>
      </w:r>
    </w:p>
    <w:p w14:paraId="7154A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744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during my walk, I can't help feeling a lot more nervous than normal."</w:t>
      </w:r>
    </w:p>
    <w:p w14:paraId="3F83497E" w14:textId="77777777" w:rsidR="007A5319" w:rsidRDefault="00DF6E64" w:rsidP="00DF6E64">
      <w:pPr>
        <w:shd w:val="clear" w:color="auto" w:fill="1E1E1E"/>
        <w:spacing w:line="285" w:lineRule="atLeast"/>
        <w:rPr>
          <w:ins w:id="185" w:author="Windows User" w:date="2020-01-26T19:5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durante la mia passeggiata, non posso fare a meno di sentrimi molto più </w:t>
      </w:r>
    </w:p>
    <w:p w14:paraId="240E13A6" w14:textId="2AA7497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nervoso del normale."</w:t>
      </w:r>
    </w:p>
    <w:p w14:paraId="4B147F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0B4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10374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game/common.rpy:1565</w:t>
      </w:r>
    </w:p>
    <w:p w14:paraId="22EE5D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common_578fb251:</w:t>
      </w:r>
    </w:p>
    <w:p w14:paraId="2D84A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DEB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 left this morning for a business trip, so I'm the only one who's working tonight…"</w:t>
      </w:r>
    </w:p>
    <w:p w14:paraId="2C45CEE4" w14:textId="3DEBF3C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oy stamattina è andato via per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viaggio di lavoro, quindi sono l'unico a lavorare stanotte..."</w:t>
      </w:r>
    </w:p>
    <w:p w14:paraId="0D1ED2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5B2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52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game/common.rpy:1567</w:t>
      </w:r>
    </w:p>
    <w:p w14:paraId="002B02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common_ca12d215:</w:t>
      </w:r>
    </w:p>
    <w:p w14:paraId="0D0447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51DA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anything happens, I'll have to deal with it entirely on my own.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{w}Great."</w:t>
      </w:r>
    </w:p>
    <w:p w14:paraId="0E90A0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succede qualcosa, dovrò affrontarla completamente da solo.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Grandioso."</w:t>
      </w:r>
    </w:p>
    <w:p w14:paraId="5D5F9D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29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8DF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game/common.rpy:1581</w:t>
      </w:r>
    </w:p>
    <w:p w14:paraId="6C2576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common_4f46a46b_9:</w:t>
      </w:r>
    </w:p>
    <w:p w14:paraId="743E84F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04B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DD3C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898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F96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2B45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game/common.rpy:1582</w:t>
      </w:r>
    </w:p>
    <w:p w14:paraId="5D2D78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common_6f49a593:</w:t>
      </w:r>
    </w:p>
    <w:p w14:paraId="34785D4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E27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diner seems unusually quiet, even for the night shift."</w:t>
      </w:r>
    </w:p>
    <w:p w14:paraId="366435D8" w14:textId="5A9565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locale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insolitamente tranquillo, persino per il turno di notte."</w:t>
      </w:r>
    </w:p>
    <w:p w14:paraId="3D7262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442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07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game/common.rpy:1583</w:t>
      </w:r>
    </w:p>
    <w:p w14:paraId="4ADE55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common_6086700f:</w:t>
      </w:r>
    </w:p>
    <w:p w14:paraId="4E7BBE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7DF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a couple people end up stumbling in over the course of a few hours, and midnight ticks over into the early morning."</w:t>
      </w:r>
    </w:p>
    <w:p w14:paraId="6C4AE29F" w14:textId="217A6AC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un paio di persone barcollano dentro nel giro di qualche ora; la mezzanotte si trasforma piano piano nelle prime ore del mattino."</w:t>
      </w:r>
    </w:p>
    <w:p w14:paraId="0FE4DD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04B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523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game/common.rpy:1590</w:t>
      </w:r>
    </w:p>
    <w:p w14:paraId="3B0B757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common_47002338:</w:t>
      </w:r>
    </w:p>
    <w:p w14:paraId="41A725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6D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 more and more tense, until finally, I can't take it any more."</w:t>
      </w:r>
    </w:p>
    <w:p w14:paraId="4FEE955D" w14:textId="2EE3C06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sempre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teso, </w:t>
      </w:r>
      <w:r w:rsidR="001B667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1B66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1B667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fine, non ce la faccio più."</w:t>
      </w:r>
    </w:p>
    <w:p w14:paraId="0EE503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B8A3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6090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game/common.rpy:1594</w:t>
      </w:r>
    </w:p>
    <w:p w14:paraId="139993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common_9291ce12:</w:t>
      </w:r>
    </w:p>
    <w:p w14:paraId="05B24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A6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"\"Time to close up early.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Sorry, Troy.\""</w:t>
      </w:r>
    </w:p>
    <w:p w14:paraId="6CC79F3E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di chiudere prima. 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Troy.</w:t>
      </w:r>
      <w:r w:rsidRPr="00402C2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02C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4FF44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1A35B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490C1" w14:textId="77777777" w:rsidR="00DF6E64" w:rsidRPr="00402C29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game/common.rpy:1601</w:t>
      </w:r>
    </w:p>
    <w:p w14:paraId="77422CE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common_123c3280:</w:t>
      </w:r>
    </w:p>
    <w:p w14:paraId="40C09B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5F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flick off all the lights and leave the diner, locking it up behind me."</w:t>
      </w:r>
    </w:p>
    <w:p w14:paraId="333B712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spengo tutte le luci e lascio il locale, chiudendo tutto."</w:t>
      </w:r>
    </w:p>
    <w:p w14:paraId="0A718FE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A98D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B636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game/common.rpy:1602</w:t>
      </w:r>
    </w:p>
    <w:p w14:paraId="1159FB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common_3d12423d:</w:t>
      </w:r>
    </w:p>
    <w:p w14:paraId="44238E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EE9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make my way to the nearby alley where Isaac came from last night."</w:t>
      </w:r>
    </w:p>
    <w:p w14:paraId="0E0DFE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mi faccio strada verso il vicolo lì vicino da cui era uscito Isaac ieri sera."</w:t>
      </w:r>
    </w:p>
    <w:p w14:paraId="49D8B4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539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A61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game/common.rpy:1609</w:t>
      </w:r>
    </w:p>
    <w:p w14:paraId="6C95DD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common_6e28756e:</w:t>
      </w:r>
    </w:p>
    <w:p w14:paraId="4C6A0D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A1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it's empty."</w:t>
      </w:r>
    </w:p>
    <w:p w14:paraId="63A8E57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è deserto."</w:t>
      </w:r>
    </w:p>
    <w:p w14:paraId="617826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2A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EC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game/common.rpy:1610</w:t>
      </w:r>
    </w:p>
    <w:p w14:paraId="01068A2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common_b4b8cda0:</w:t>
      </w:r>
    </w:p>
    <w:p w14:paraId="72EE9B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683A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gangsters, no men in suits.{w} Just a deserted hangout for rats and abandoned garbage cans."</w:t>
      </w:r>
    </w:p>
    <w:p w14:paraId="2E857A35" w14:textId="298DEF9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gangster, nessun uomo in giacca e cravatta.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un desolato p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unto di ritrovo per ratti e bido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 della spazzatura abbandonati."</w:t>
      </w:r>
    </w:p>
    <w:p w14:paraId="51AE03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F4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68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game/common.rpy:1617</w:t>
      </w:r>
    </w:p>
    <w:p w14:paraId="1E3E77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common_35a28d4c_4:</w:t>
      </w:r>
    </w:p>
    <w:p w14:paraId="5D6C78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A59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F86A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12ED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0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3D19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game/common.rpy:1618</w:t>
      </w:r>
    </w:p>
    <w:p w14:paraId="2AFE78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common_9c96f973:</w:t>
      </w:r>
    </w:p>
    <w:p w14:paraId="7F5FC9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87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missed the meeting… although I should've heard gunfire if there was any."</w:t>
      </w:r>
    </w:p>
    <w:p w14:paraId="469BCD39" w14:textId="2FE20BB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mi sono perso l'incontro... anche se avrei dovuto sentire dei colpi di pistola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ci sono stati."</w:t>
      </w:r>
    </w:p>
    <w:p w14:paraId="621CCB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BD5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849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game/common.rpy:1619</w:t>
      </w:r>
    </w:p>
    <w:p w14:paraId="502E2D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common_979b2e09:</w:t>
      </w:r>
    </w:p>
    <w:p w14:paraId="169A6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1D7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they might not be here yet. But I really don't want to wait around in this creepy place for very long, especially not alone."</w:t>
      </w:r>
    </w:p>
    <w:p w14:paraId="13868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ancora non siano arrivati. Ma non mi va proprio di stare ad aspettare a lungo in questo posto da brividi, specialmente da solo."</w:t>
      </w:r>
    </w:p>
    <w:p w14:paraId="2AAC0F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44D0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F1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game/common.rpy:1623</w:t>
      </w:r>
    </w:p>
    <w:p w14:paraId="1BC1DE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common_200e52d4:</w:t>
      </w:r>
    </w:p>
    <w:p w14:paraId="778B69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8C4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I should probably just head home.\""</w:t>
      </w:r>
    </w:p>
    <w:p w14:paraId="6057DEA9" w14:textId="725959B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Bah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Dovrei semplicemente andarmene a casa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probabilmente."</w:t>
      </w:r>
    </w:p>
    <w:p w14:paraId="2605F1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0BE2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764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game/common.rpy:1625</w:t>
      </w:r>
    </w:p>
    <w:p w14:paraId="3CE77D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common_7a196adc:</w:t>
      </w:r>
    </w:p>
    <w:p w14:paraId="17C5F06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A3E6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sensible thing to do… yeah.\""</w:t>
      </w:r>
    </w:p>
    <w:p w14:paraId="6DDBE759" w14:textId="68D42FC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2C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cosa più sensata da fare...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473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F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FBDC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game/common.rpy:1628</w:t>
      </w:r>
    </w:p>
    <w:p w14:paraId="704469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common_6c03a8ad:</w:t>
      </w:r>
    </w:p>
    <w:p w14:paraId="0B9C22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471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more seconds of deliberation, I turn back towards the alleyway entrance."</w:t>
      </w:r>
    </w:p>
    <w:p w14:paraId="1410F8E2" w14:textId="2F38CA4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 di </w:t>
      </w:r>
      <w:r w:rsidR="00FE5D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riflessione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volto verso l'entrata del vicolo."</w:t>
      </w:r>
    </w:p>
    <w:p w14:paraId="6A28C1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AB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4AAB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game/common.rpy:1630</w:t>
      </w:r>
    </w:p>
    <w:p w14:paraId="74A32B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common_1f548506:</w:t>
      </w:r>
    </w:p>
    <w:p w14:paraId="32CB25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C39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 I feel so disappoi –"</w:t>
      </w:r>
    </w:p>
    <w:p w14:paraId="0B17E862" w14:textId="65AE53C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</w:t>
      </w:r>
      <w:r w:rsidR="00A51C18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senta così delus-"</w:t>
      </w:r>
    </w:p>
    <w:p w14:paraId="2F3AA0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1E42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F63F8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game/common.rpy:1632</w:t>
      </w:r>
    </w:p>
    <w:p w14:paraId="27F075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common_b11f79b7:</w:t>
      </w:r>
    </w:p>
    <w:p w14:paraId="4ED712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B48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"\"Gotcha!!\""</w:t>
      </w:r>
    </w:p>
    <w:p w14:paraId="1668B6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Beccato!!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3B9A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0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EDE0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game/common.rpy:1636</w:t>
      </w:r>
    </w:p>
    <w:p w14:paraId="3BBE5C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common_36a7a87b_1:</w:t>
      </w:r>
    </w:p>
    <w:p w14:paraId="10E1AE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3A4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A0283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98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E9E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892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game/common.rpy:1642</w:t>
      </w:r>
    </w:p>
    <w:p w14:paraId="4BCB70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common_d19fb42d:</w:t>
      </w:r>
    </w:p>
    <w:p w14:paraId="56B1D0E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886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someone grabs my shoulders."</w:t>
      </w:r>
    </w:p>
    <w:p w14:paraId="223574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qualcuno mi afferra per le spalle."</w:t>
      </w:r>
    </w:p>
    <w:p w14:paraId="77CB7F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EAF8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50A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game/common.rpy:1644</w:t>
      </w:r>
    </w:p>
    <w:p w14:paraId="3A7B18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common_d137c9fe:</w:t>
      </w:r>
    </w:p>
    <w:p w14:paraId="1F68DA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874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my back slams against the wall, and a pair of strong arms pin me in place."</w:t>
      </w:r>
    </w:p>
    <w:p w14:paraId="70506019" w14:textId="77777777" w:rsidR="00155970" w:rsidRDefault="00DF6E64" w:rsidP="00DF6E64">
      <w:pPr>
        <w:shd w:val="clear" w:color="auto" w:fill="1E1E1E"/>
        <w:spacing w:line="285" w:lineRule="atLeast"/>
        <w:rPr>
          <w:ins w:id="186" w:author="Windows User" w:date="2020-01-27T11:20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la mia schiena viene sbattuta contro il muro e un paio di </w:t>
      </w:r>
    </w:p>
    <w:p w14:paraId="51F3E4DB" w14:textId="56839AC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braccia forti mi tengono fermo."</w:t>
      </w:r>
    </w:p>
    <w:p w14:paraId="149F90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840E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8E1F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game/common.rpy:1655</w:t>
      </w:r>
    </w:p>
    <w:p w14:paraId="015E45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common_827d8772:</w:t>
      </w:r>
    </w:p>
    <w:p w14:paraId="18A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C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hey, hey~\""</w:t>
      </w:r>
    </w:p>
    <w:p w14:paraId="75FAC726" w14:textId="2BCC3DB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6F8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9E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439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game/common.rpy:1656</w:t>
      </w:r>
    </w:p>
    <w:p w14:paraId="0B21A8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common_9fa26100:</w:t>
      </w:r>
    </w:p>
    <w:p w14:paraId="25379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D26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one of those dumbass Seirei guys!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a human!\""</w:t>
      </w:r>
    </w:p>
    <w:p w14:paraId="67D25912" w14:textId="5A699A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uno di quegli stupidi Seirei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S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B002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25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FC67D" w14:textId="77777777" w:rsidR="00DF6E64" w:rsidRPr="00C947E5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game/common.rpy:1658</w:t>
      </w:r>
    </w:p>
    <w:p w14:paraId="7FFE8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common_3966e189:</w:t>
      </w:r>
    </w:p>
    <w:p w14:paraId="6231BD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4C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"Two wide, puzzled eyes scan over my face like I'm some kind of mutant."</w:t>
      </w:r>
    </w:p>
    <w:p w14:paraId="15CD6F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grandi occhi confusi mi scrutano come fossi una specie di mutante."</w:t>
      </w:r>
    </w:p>
    <w:p w14:paraId="053B5A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F2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75C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game/common.rpy:1664</w:t>
      </w:r>
    </w:p>
    <w:p w14:paraId="0B6BDA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common_2b099d45:</w:t>
      </w:r>
    </w:p>
    <w:p w14:paraId="43A17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6CB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of course I'm human!\""</w:t>
      </w:r>
    </w:p>
    <w:p w14:paraId="62392232" w14:textId="55690D31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559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Bah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certo che sono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E1C3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EA4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C996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game/common.rpy:1666</w:t>
      </w:r>
    </w:p>
    <w:p w14:paraId="3E55D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common_e542dcae:</w:t>
      </w:r>
    </w:p>
    <w:p w14:paraId="7EF75E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ADB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were you expecting, a fucking platypus?\""</w:t>
      </w:r>
    </w:p>
    <w:p w14:paraId="1CBC9E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ti aspettavi, un cazzo di ornitorinco?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9FF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A23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613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game/common.rpy:1668</w:t>
      </w:r>
    </w:p>
    <w:p w14:paraId="2A06B8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common_46c9660f:</w:t>
      </w:r>
    </w:p>
    <w:p w14:paraId="5ED6CB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EA2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snarl back at him…{w} I immediately freeze."</w:t>
      </w:r>
    </w:p>
    <w:p w14:paraId="0AE502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ringhiato addosso...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blocco immediatamenente."</w:t>
      </w:r>
    </w:p>
    <w:p w14:paraId="0EA24C7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CBF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28DA5F" w14:textId="77777777" w:rsidR="00DF6E64" w:rsidRPr="009C7BD1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game/common.rpy:1673</w:t>
      </w:r>
    </w:p>
    <w:p w14:paraId="724E2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common_5433f767:</w:t>
      </w:r>
    </w:p>
    <w:p w14:paraId="3B694D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C5A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human…? O-of course I'm human!\""</w:t>
      </w:r>
    </w:p>
    <w:p w14:paraId="0D896E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umano...? C-certo che sono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716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139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E0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game/common.rpy:1677</w:t>
      </w:r>
    </w:p>
    <w:p w14:paraId="78D71D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common_76863663:</w:t>
      </w:r>
    </w:p>
    <w:p w14:paraId="6F90B1B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DBE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else could I be?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underst–\""</w:t>
      </w:r>
    </w:p>
    <w:p w14:paraId="4D71B299" w14:textId="2D68E576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Cos'al</w:t>
      </w:r>
      <w:r w:rsidR="000355F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 potrei essere? Non capisc-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DD6D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6F50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296AF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game/common.rpy:1682</w:t>
      </w:r>
    </w:p>
    <w:p w14:paraId="42BB97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common_4f46a46b_10:</w:t>
      </w:r>
    </w:p>
    <w:p w14:paraId="31B2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E6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E4193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CA8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8D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0701E8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game/common.rpy:1683</w:t>
      </w:r>
    </w:p>
    <w:p w14:paraId="6F3834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common_82d84706:</w:t>
      </w:r>
    </w:p>
    <w:p w14:paraId="5A4E43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0C4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break off halfway through my sentence, staring at my attacker."</w:t>
      </w:r>
    </w:p>
    <w:p w14:paraId="71FEEF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interrompo a metà della frase, osservando il mio aggressore."</w:t>
      </w:r>
    </w:p>
    <w:p w14:paraId="5C3E0B9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F02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C1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game/common.rpy:1686</w:t>
      </w:r>
    </w:p>
    <w:p w14:paraId="32E55A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common_06887367:</w:t>
      </w:r>
    </w:p>
    <w:p w14:paraId="23BFA8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E96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red-haired guy has a tattoo on his face… and is wearing a distinctive leather jacket."</w:t>
      </w:r>
    </w:p>
    <w:p w14:paraId="66C1381D" w14:textId="7C7F4D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tizio dai capelli rossi ha un tatuaggio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faccia... 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indossa una singolare giacca in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pelle."</w:t>
      </w:r>
    </w:p>
    <w:p w14:paraId="1D929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905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6DD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game/common.rpy:1687</w:t>
      </w:r>
    </w:p>
    <w:p w14:paraId="2005A9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common_7afe23e8:</w:t>
      </w:r>
    </w:p>
    <w:p w14:paraId="145145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D289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"Could he be the person that man from last night was talking about…?"</w:t>
      </w:r>
    </w:p>
    <w:p w14:paraId="03FA1FB4" w14:textId="3A2BFDF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essere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persona di cui parlava il ragazzo di ieri notte...?"</w:t>
      </w:r>
    </w:p>
    <w:p w14:paraId="2D9EF7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17C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2BB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game/common.rpy:1692</w:t>
      </w:r>
    </w:p>
    <w:p w14:paraId="482A5F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common_2d56a98f:</w:t>
      </w:r>
    </w:p>
    <w:p w14:paraId="1C8BBE8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9CD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"\"Whoa, why're you gettin' all mad, man? You're just not the guy I was lookin' for!\""</w:t>
      </w:r>
    </w:p>
    <w:p w14:paraId="2C379C90" w14:textId="77777777" w:rsidR="000355FE" w:rsidRDefault="00DF6E64" w:rsidP="00DF6E64">
      <w:pPr>
        <w:shd w:val="clear" w:color="auto" w:fill="1E1E1E"/>
        <w:spacing w:line="285" w:lineRule="atLeast"/>
        <w:rPr>
          <w:ins w:id="187" w:author="Windows User" w:date="2020-01-27T11:2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Whoa, perché ti arrabbi tanto, ragazzo? Non sei il tizio che stavo </w:t>
      </w:r>
    </w:p>
    <w:p w14:paraId="50DF8E1B" w14:textId="6C7DF8BB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cercando, tutto qui!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B8C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EA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59A0C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game/common.rpy:1693</w:t>
      </w:r>
    </w:p>
    <w:p w14:paraId="324392C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common_cbb0ae2a:</w:t>
      </w:r>
    </w:p>
    <w:p w14:paraId="6563B7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3EB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flashes me a wide, taunting grin."</w:t>
      </w:r>
    </w:p>
    <w:p w14:paraId="08F97E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mostra un ampio sorriso di scherno."</w:t>
      </w:r>
    </w:p>
    <w:p w14:paraId="666382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C7E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F4A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game/common.rpy:1695</w:t>
      </w:r>
    </w:p>
    <w:p w14:paraId="7D8AC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common_fd4c8230:</w:t>
      </w:r>
    </w:p>
    <w:p w14:paraId="4F92E3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6B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are drawn to the shape of his canines, which look just like an animal's –"</w:t>
      </w:r>
    </w:p>
    <w:p w14:paraId="70AEF8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sono attirati dalla forma dei suoi canini, che ricordano quelli di un animale-"</w:t>
      </w:r>
    </w:p>
    <w:p w14:paraId="0373F6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EB9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9D7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game/common.rpy:1697</w:t>
      </w:r>
    </w:p>
    <w:p w14:paraId="51BAB5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common_a339f664:</w:t>
      </w:r>
    </w:p>
    <w:p w14:paraId="02CF43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45A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"Long, sharp, and bone-white."</w:t>
      </w:r>
    </w:p>
    <w:p w14:paraId="78F791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"Lunghi, appuntiti e bianchi come il latte."</w:t>
      </w:r>
    </w:p>
    <w:p w14:paraId="4C8F9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CCD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5E5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game/common.rpy:1704</w:t>
      </w:r>
    </w:p>
    <w:p w14:paraId="37B27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common_8292e48f:</w:t>
      </w:r>
    </w:p>
    <w:p w14:paraId="539ED2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BAF4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know, you smell pretty nice…\""</w:t>
      </w:r>
    </w:p>
    <w:p w14:paraId="4E4F94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...Sai, hai proprio un buon profumo...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0B5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D78C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03F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game/common.rpy:1705</w:t>
      </w:r>
    </w:p>
    <w:p w14:paraId="0F146C1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common_56f74f54:</w:t>
      </w:r>
    </w:p>
    <w:p w14:paraId="1D832E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ED2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"\"Kinda special, actually. Real sweet.\""</w:t>
      </w:r>
    </w:p>
    <w:p w14:paraId="03FEB0E7" w14:textId="0F24020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speciale, in realtà. Davvero dolce</w:t>
      </w:r>
      <w:r w:rsidR="00746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D542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5470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612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game/common.rpy:1706</w:t>
      </w:r>
    </w:p>
    <w:p w14:paraId="015C3C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common_d7186ced:</w:t>
      </w:r>
    </w:p>
    <w:p w14:paraId="4A8BA7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AD9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 a bit, leering at me with those sharp fangs."</w:t>
      </w:r>
    </w:p>
    <w:p w14:paraId="6E23A510" w14:textId="77777777" w:rsidR="007E378A" w:rsidRDefault="00DF6E64" w:rsidP="00DF6E64">
      <w:pPr>
        <w:shd w:val="clear" w:color="auto" w:fill="1E1E1E"/>
        <w:spacing w:line="285" w:lineRule="atLeast"/>
        <w:rPr>
          <w:ins w:id="188" w:author="Windows User" w:date="2020-01-27T11:2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avvicina un po', con uno sguardo lascivo e quelle zanne appuntite in </w:t>
      </w:r>
    </w:p>
    <w:p w14:paraId="5194E85E" w14:textId="68804F7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bella vista."</w:t>
      </w:r>
    </w:p>
    <w:p w14:paraId="58A344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900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9DA9B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game/common.rpy:1707</w:t>
      </w:r>
    </w:p>
    <w:p w14:paraId="51342E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common_b2270d3d:</w:t>
      </w:r>
    </w:p>
    <w:p w14:paraId="59ED5A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5CD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have to be some kind of body mod…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50B7EAAC" w14:textId="1F944F7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"Devono essere </w:t>
      </w:r>
      <w:r w:rsidR="007E37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specie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</w:t>
      </w:r>
      <w:r w:rsidR="00614FDC" w:rsidRP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modificazione corporea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giusto?"</w:t>
      </w:r>
    </w:p>
    <w:p w14:paraId="3AB2B3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AC9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EEDDA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game/common.rpy:1712</w:t>
      </w:r>
    </w:p>
    <w:p w14:paraId="24BAD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common_7388700e:</w:t>
      </w:r>
    </w:p>
    <w:p w14:paraId="2EFB04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0F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pretty hungry, too! Haven't eaten all night… and you're lookin' so much better every second…\""</w:t>
      </w:r>
    </w:p>
    <w:p w14:paraId="4A5CF3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affamato, fra l'altro! Non ho ancora mangiato nulla in tutta la notte... e sembri sempre più buono ogni momento che passa...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EA02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C48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81D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game/common.rpy:1714</w:t>
      </w:r>
    </w:p>
    <w:p w14:paraId="7996F7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common_d8cc1ec0:</w:t>
      </w:r>
    </w:p>
    <w:p w14:paraId="2FAD1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99C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if I don't do something, this creep will really take a bite out of me…!"</w:t>
      </w:r>
    </w:p>
    <w:p w14:paraId="1A577F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"-Merda, se non faccio qualcosa, questo depravato mi mangia davvero...!"</w:t>
      </w:r>
    </w:p>
    <w:p w14:paraId="29D063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368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1B8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5CAD73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2B8B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A4C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push him off"</w:t>
      </w:r>
    </w:p>
    <w:p w14:paraId="3EA4B4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spingerlo via"</w:t>
      </w:r>
    </w:p>
    <w:p w14:paraId="4FB00D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FF70D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3DE4A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71D6AE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E3804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E19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"Reason with him"</w:t>
      </w:r>
    </w:p>
    <w:p w14:paraId="6CE397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"Parlaci"</w:t>
      </w:r>
    </w:p>
    <w:p w14:paraId="723D24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EBD7F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6E137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game/common.rpy:1724</w:t>
      </w:r>
    </w:p>
    <w:p w14:paraId="792107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common_e0f37226:</w:t>
      </w:r>
    </w:p>
    <w:p w14:paraId="032370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5DA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"\"Get… off… you – ngh!\""</w:t>
      </w:r>
    </w:p>
    <w:p w14:paraId="6CDB3BA1" w14:textId="7404109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Lasciami...andare...str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umpf!</w:t>
      </w:r>
      <w:commentRangeStart w:id="189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commentRangeEnd w:id="189"/>
      <w:r w:rsidR="004F2763">
        <w:rPr>
          <w:rStyle w:val="Rimandocommento"/>
        </w:rPr>
        <w:commentReference w:id="189"/>
      </w:r>
    </w:p>
    <w:p w14:paraId="318B79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17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F29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game/common.rpy:1725</w:t>
      </w:r>
    </w:p>
    <w:p w14:paraId="4D6B0D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common_ebe08d2c:</w:t>
      </w:r>
    </w:p>
    <w:p w14:paraId="1F04AC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871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throw every ounce of my strength into pushing the man away, but he doesn't seem the least bit impressed."</w:t>
      </w:r>
    </w:p>
    <w:p w14:paraId="234340A2" w14:textId="4B0AE9B8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butto addosso tutta la mia forza per cer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care di spostarlo, ma non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 sembra neanche minimamente colpito."</w:t>
      </w:r>
    </w:p>
    <w:p w14:paraId="66135B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241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F5C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game/common.rpy:1727</w:t>
      </w:r>
    </w:p>
    <w:p w14:paraId="0884D8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common_656b90dd:</w:t>
      </w:r>
    </w:p>
    <w:p w14:paraId="6B70E3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9A3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presses me harder against the wall, twisting his lips into a mockingly hurt expression."</w:t>
      </w:r>
    </w:p>
    <w:p w14:paraId="0C663E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spinge contro il muro ancora più forte, trasformando la sua faccia in una finta espressione addolorata."</w:t>
      </w:r>
    </w:p>
    <w:p w14:paraId="497AD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51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FC1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game/common.rpy:1731</w:t>
      </w:r>
    </w:p>
    <w:p w14:paraId="16469CB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common_a6f16c91:</w:t>
      </w:r>
    </w:p>
    <w:p w14:paraId="2DF786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F25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don't be like that, baby~\""</w:t>
      </w:r>
    </w:p>
    <w:p w14:paraId="563B9671" w14:textId="5AFCDFF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125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fare così, baby~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749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366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AC6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game/common.rpy:1735</w:t>
      </w:r>
    </w:p>
    <w:p w14:paraId="7029C4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common_5658ba45:</w:t>
      </w:r>
    </w:p>
    <w:p w14:paraId="0D68B6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ECC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just wanna play with you! Lemme have a little taste, c'mon!\""</w:t>
      </w:r>
    </w:p>
    <w:p w14:paraId="6F7A89A7" w14:textId="415D4C2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giocare un po' con te! Fammi f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un assaggino, dai!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FCF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5B6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081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game/common.rpy:1736</w:t>
      </w:r>
    </w:p>
    <w:p w14:paraId="1A0B01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common_d40d2ed1:</w:t>
      </w:r>
    </w:p>
    <w:p w14:paraId="33401E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D47E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coos at me, starting to lean in closer again, and a sense of dread grips me like a vise."</w:t>
      </w:r>
    </w:p>
    <w:p w14:paraId="6D1BEA6A" w14:textId="333FC85E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cinguetta nell'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recchio, avvicinandosi nuovamente. Un senso di terrore assoluto mi stringe la gola come una morsa."</w:t>
      </w:r>
    </w:p>
    <w:p w14:paraId="62FCD6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284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59A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game/common.rpy:1745</w:t>
      </w:r>
    </w:p>
    <w:p w14:paraId="6409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common_c1fada51:</w:t>
      </w:r>
    </w:p>
    <w:p w14:paraId="57BE68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FEE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wait, hold on!\""</w:t>
      </w:r>
    </w:p>
    <w:p w14:paraId="7E56CDC6" w14:textId="322A189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3125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aspetta, fermo!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12D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E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6D0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game/common.rpy:1746</w:t>
      </w:r>
    </w:p>
    <w:p w14:paraId="1B4DDE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common_5e6026a3:</w:t>
      </w:r>
    </w:p>
    <w:p w14:paraId="1566F2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BF3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hungry, I can make you something, my diner's right down the –\""</w:t>
      </w:r>
    </w:p>
    <w:p w14:paraId="2D5E1E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hai fame, posso prepararti qualcosa, il mio locale è giusto dietro l'ang-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D47E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FD35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7E8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game/common.rpy:1750</w:t>
      </w:r>
    </w:p>
    <w:p w14:paraId="7FD898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common_7fcc2650:</w:t>
      </w:r>
    </w:p>
    <w:p w14:paraId="335B066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066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no, I don't want you to make me shit!\""</w:t>
      </w:r>
    </w:p>
    <w:p w14:paraId="7E4546E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no, non voglio che mi prepari un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BCE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32FE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22FC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game/common.rpy:1751</w:t>
      </w:r>
    </w:p>
    <w:p w14:paraId="01CFF7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common_fbf8d543:</w:t>
      </w:r>
    </w:p>
    <w:p w14:paraId="224A6C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BF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the </w:t>
      </w:r>
      <w:commentRangeStart w:id="190"/>
      <w:commentRangeStart w:id="191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redhead</w:t>
      </w:r>
      <w:commentRangeEnd w:id="190"/>
      <w:r w:rsidR="004F2763">
        <w:rPr>
          <w:rStyle w:val="Rimandocommento"/>
        </w:rPr>
        <w:commentReference w:id="190"/>
      </w:r>
      <w:commentRangeEnd w:id="191"/>
      <w:r w:rsidR="003125D6">
        <w:rPr>
          <w:rStyle w:val="Rimandocommento"/>
        </w:rPr>
        <w:commentReference w:id="191"/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cuts me off, a greedy look flickers in his eyes."</w:t>
      </w:r>
    </w:p>
    <w:p w14:paraId="32957619" w14:textId="77777777" w:rsidR="003125D6" w:rsidRDefault="00DF6E64" w:rsidP="00DF6E64">
      <w:pPr>
        <w:shd w:val="clear" w:color="auto" w:fill="1E1E1E"/>
        <w:spacing w:line="285" w:lineRule="atLeast"/>
        <w:rPr>
          <w:ins w:id="192" w:author="Windows User" w:date="2020-01-27T11:3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che il rosso mi interrompe, uno sguardo bramoso gli lampeggia negli </w:t>
      </w:r>
    </w:p>
    <w:p w14:paraId="5ED55FD3" w14:textId="2AE0792C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occhi."</w:t>
      </w:r>
    </w:p>
    <w:p w14:paraId="3ACA17F7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6314C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9E37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game/common.rpy:1755</w:t>
      </w:r>
    </w:p>
    <w:p w14:paraId="5EBAA2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common_270c168f:</w:t>
      </w:r>
    </w:p>
    <w:p w14:paraId="38ECE2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00A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"\"Nah… I want {i}you{/i}.\""</w:t>
      </w:r>
    </w:p>
    <w:p w14:paraId="4C728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Nah.... Voglio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te{/i}.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0337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35C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E009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game/common.rpy:1757</w:t>
      </w:r>
    </w:p>
    <w:p w14:paraId="19E477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common_f354dcbc:</w:t>
      </w:r>
    </w:p>
    <w:p w14:paraId="6CBFCF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962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deep growl, he licks his lips, pressing his face closer and closer to my neck."</w:t>
      </w:r>
    </w:p>
    <w:p w14:paraId="37BD4FDB" w14:textId="77777777" w:rsidR="00B2329F" w:rsidRDefault="00DF6E64" w:rsidP="00DF6E64">
      <w:pPr>
        <w:shd w:val="clear" w:color="auto" w:fill="1E1E1E"/>
        <w:spacing w:line="285" w:lineRule="atLeast"/>
        <w:rPr>
          <w:ins w:id="193" w:author="Windows User" w:date="2020-01-27T11:3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ringhio profondo, si lecca le labbra, premendo la faccia sempre più </w:t>
      </w:r>
    </w:p>
    <w:p w14:paraId="52A24C4A" w14:textId="74AD5E9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vicino al mio collo."</w:t>
      </w:r>
    </w:p>
    <w:p w14:paraId="37559F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165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193F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game/common.rpy:1762</w:t>
      </w:r>
    </w:p>
    <w:p w14:paraId="3248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common_ffd0b84e:</w:t>
      </w:r>
    </w:p>
    <w:p w14:paraId="1EA127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1BD6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shut my eyes tightly, holding my breath."</w:t>
      </w:r>
    </w:p>
    <w:p w14:paraId="0C7F0EFA" w14:textId="0CE973D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"-Chiudo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terrorizzato e trattengo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respiro."</w:t>
      </w:r>
    </w:p>
    <w:p w14:paraId="016E4339" w14:textId="730CB552" w:rsid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</w:t>
      </w:r>
    </w:p>
    <w:p w14:paraId="499504EC" w14:textId="77777777" w:rsidR="004B4922" w:rsidRP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590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game/common.rpy:1763</w:t>
      </w:r>
    </w:p>
    <w:p w14:paraId="1C4B46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common_a3a7dd76:</w:t>
      </w:r>
    </w:p>
    <w:p w14:paraId="0ED420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0DC3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it.{w} I'm going to get torn apart by some psycho in an alleyway."</w:t>
      </w:r>
    </w:p>
    <w:p w14:paraId="053D2FE2" w14:textId="7F6E5611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"Ecco, è il momento.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per essere squartato da qualche pazzo in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6294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AAE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FEFF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game/common.rpy:1766</w:t>
      </w:r>
    </w:p>
    <w:p w14:paraId="43A8E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common_5695b5fe:</w:t>
      </w:r>
    </w:p>
    <w:p w14:paraId="41E53A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CA5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steadily louder, and I can feel each exhale brushing against my throat…"</w:t>
      </w:r>
    </w:p>
    <w:p w14:paraId="3A13E057" w14:textId="560A3AC5" w:rsidR="00B2329F" w:rsidRDefault="00DF6E64" w:rsidP="00DF6E64">
      <w:pPr>
        <w:shd w:val="clear" w:color="auto" w:fill="1E1E1E"/>
        <w:spacing w:line="285" w:lineRule="atLeast"/>
        <w:rPr>
          <w:ins w:id="194" w:author="Windows User" w:date="2020-01-27T11:32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a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ffannoso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diventa man mano più forte, e posso sentire ogni </w:t>
      </w:r>
    </w:p>
    <w:p w14:paraId="0A353A93" w14:textId="279236B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sua esalazione che mi solletica la gola..."</w:t>
      </w:r>
    </w:p>
    <w:p w14:paraId="3714D98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A6F8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66E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game/common.rpy:1768</w:t>
      </w:r>
    </w:p>
    <w:p w14:paraId="407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common_eabec665:</w:t>
      </w:r>
    </w:p>
    <w:p w14:paraId="7B8C46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5E8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"…"</w:t>
      </w:r>
    </w:p>
    <w:p w14:paraId="5F301E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</w:p>
    <w:p w14:paraId="5403E3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B01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D735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game/common.rpy:1769</w:t>
      </w:r>
    </w:p>
    <w:p w14:paraId="0B376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common_b1b8f01e:</w:t>
      </w:r>
    </w:p>
    <w:p w14:paraId="67A9A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7BA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"……"</w:t>
      </w:r>
    </w:p>
    <w:p w14:paraId="1EE1E4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"……"</w:t>
      </w:r>
    </w:p>
    <w:p w14:paraId="5B07F8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FD6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747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game/common.rpy:1773</w:t>
      </w:r>
    </w:p>
    <w:p w14:paraId="42AAAD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common_c15ce09a:</w:t>
      </w:r>
    </w:p>
    <w:p w14:paraId="28C0D6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A94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"\"Ngh–?!\""</w:t>
      </w:r>
    </w:p>
    <w:p w14:paraId="1021F6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Ngh–?!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ABA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C77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24CF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game/common.rpy:1775</w:t>
      </w:r>
    </w:p>
    <w:p w14:paraId="72AF5E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common_7b012f5d:</w:t>
      </w:r>
    </w:p>
    <w:p w14:paraId="4CD519D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E3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the pressure pinning me to the wall vanishes."</w:t>
      </w:r>
    </w:p>
    <w:p w14:paraId="22BDC134" w14:textId="617D806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la pressione </w:t>
      </w:r>
      <w:r w:rsidR="00B2329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teneva attac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al </w:t>
      </w:r>
      <w:r w:rsidR="00B2329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muro</w:t>
      </w:r>
      <w:r w:rsidR="00B2329F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svanisce."</w:t>
      </w:r>
    </w:p>
    <w:p w14:paraId="64A9A7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AA2A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E76A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game/common.rpy:1777</w:t>
      </w:r>
    </w:p>
    <w:p w14:paraId="47D994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common_598eca71:</w:t>
      </w:r>
    </w:p>
    <w:p w14:paraId="0112360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E98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6F1AAC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959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00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E389F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game/common.rpy:1782</w:t>
      </w:r>
    </w:p>
    <w:p w14:paraId="6B30A7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common_a1875883:</w:t>
      </w:r>
    </w:p>
    <w:p w14:paraId="448EA4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C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open my eyes – {w}I realize the man's no longer there."</w:t>
      </w:r>
    </w:p>
    <w:p w14:paraId="134315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apro gli occhi -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l'uomo non c'è più."</w:t>
      </w:r>
    </w:p>
    <w:p w14:paraId="0F8D30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8757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FA9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game/common.rpy:1784</w:t>
      </w:r>
    </w:p>
    <w:p w14:paraId="135A627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common_287dbca8:</w:t>
      </w:r>
    </w:p>
    <w:p w14:paraId="0D7F7F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164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he's still here, but now…"</w:t>
      </w:r>
    </w:p>
    <w:p w14:paraId="20965BE8" w14:textId="0A17271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c'è ancora, ma adesso.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.."</w:t>
      </w:r>
    </w:p>
    <w:p w14:paraId="435097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3B4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CB8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game/common.rpy:1786</w:t>
      </w:r>
    </w:p>
    <w:p w14:paraId="307D7C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common_000a8079:</w:t>
      </w:r>
    </w:p>
    <w:p w14:paraId="590BDF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4B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"\"You–!\""</w:t>
      </w:r>
    </w:p>
    <w:p w14:paraId="5B9C74B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3675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BA9E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C30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game/common.rpy:1794</w:t>
      </w:r>
    </w:p>
    <w:p w14:paraId="51E6AD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common_ae49165a:</w:t>
      </w:r>
    </w:p>
    <w:p w14:paraId="19A722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E11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"\"Kh…\""</w:t>
      </w:r>
    </w:p>
    <w:p w14:paraId="515D61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5338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65D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7C8A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game/common.rpy:1795</w:t>
      </w:r>
    </w:p>
    <w:p w14:paraId="73DA3C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common_78418d20:</w:t>
      </w:r>
    </w:p>
    <w:p w14:paraId="164BDE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B5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grunt, a familiar man in a dark jacket swings his fist towards my attacker."</w:t>
      </w:r>
    </w:p>
    <w:p w14:paraId="1432097C" w14:textId="77777777" w:rsidR="00E87948" w:rsidRDefault="00DF6E64" w:rsidP="00DF6E64">
      <w:pPr>
        <w:shd w:val="clear" w:color="auto" w:fill="1E1E1E"/>
        <w:spacing w:line="285" w:lineRule="atLeast"/>
        <w:rPr>
          <w:ins w:id="195" w:author="Windows User" w:date="2020-01-27T11:38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grugnito, un uomo familiare con una giacca scura tira un </w:t>
      </w:r>
    </w:p>
    <w:p w14:paraId="1F13680A" w14:textId="5EA2A61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pugno verso il mio aggressore."</w:t>
      </w:r>
    </w:p>
    <w:p w14:paraId="468B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61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16B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game/common.rpy:1798</w:t>
      </w:r>
    </w:p>
    <w:p w14:paraId="41272D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common_04ab8f4f:</w:t>
      </w:r>
    </w:p>
    <w:p w14:paraId="170291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D5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"\"Tch! Fuckin' Dominic!\""</w:t>
      </w:r>
    </w:p>
    <w:p w14:paraId="41D46E1B" w14:textId="2A905B3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è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 del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90EAB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906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DB4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game/common.rpy:1799</w:t>
      </w:r>
    </w:p>
    <w:p w14:paraId="2E582E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common_e7aa8ab6:</w:t>
      </w:r>
    </w:p>
    <w:p w14:paraId="08008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3BD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"\"I {i}knew{/i} you were out here, ahahaha!\""</w:t>
      </w:r>
    </w:p>
    <w:p w14:paraId="39F83A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Sapevo{/i} che eri qui intorno, ahahaha!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931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F65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9B0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game/common.rpy:1800</w:t>
      </w:r>
    </w:p>
    <w:p w14:paraId="496CED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common_f877902e:</w:t>
      </w:r>
    </w:p>
    <w:p w14:paraId="72D315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93CF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lets out a gleeful laugh as he dodges the punch, moving at an incredible speed."</w:t>
      </w:r>
    </w:p>
    <w:p w14:paraId="6864FB0A" w14:textId="77777777" w:rsidR="00073E4A" w:rsidRDefault="00DF6E64" w:rsidP="00DF6E64">
      <w:pPr>
        <w:shd w:val="clear" w:color="auto" w:fill="1E1E1E"/>
        <w:spacing w:line="285" w:lineRule="atLeast"/>
        <w:rPr>
          <w:ins w:id="196" w:author="Windows User" w:date="2020-01-27T11:3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si lascia andare ad un'esuberante risata e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schiva il pugno, </w:t>
      </w:r>
    </w:p>
    <w:p w14:paraId="5CD528F2" w14:textId="04FF92D1" w:rsidR="00DF6E64" w:rsidRP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muovendosi a u</w:t>
      </w:r>
      <w:r w:rsidR="00DF6E64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 velocità incredibile."</w:t>
      </w:r>
    </w:p>
    <w:p w14:paraId="7890BB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A8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934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game/common.rpy:1801</w:t>
      </w:r>
    </w:p>
    <w:p w14:paraId="29858C0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common_a0601354:</w:t>
      </w:r>
    </w:p>
    <w:p w14:paraId="035AE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08E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he aims a lightning-fast blow of his own towards the other man – Dominic."</w:t>
      </w:r>
    </w:p>
    <w:p w14:paraId="3D6F4D07" w14:textId="4A5A979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dirige uno </w:t>
      </w:r>
      <w:r w:rsidR="00073E4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073E4A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suoi pugni fulminei contro l'alt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ragazzo</w:t>
      </w:r>
      <w:r w:rsidR="00ED74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Dominic."</w:t>
      </w:r>
    </w:p>
    <w:p w14:paraId="71EADC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869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D29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game/common.rpy:1807</w:t>
      </w:r>
    </w:p>
    <w:p w14:paraId="4370D07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common_01baaab5:</w:t>
      </w:r>
    </w:p>
    <w:p w14:paraId="59FAB65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2995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A30DDF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BF49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D74D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F81C2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game/common.rpy:1808</w:t>
      </w:r>
    </w:p>
    <w:p w14:paraId="0C5D83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common_ada965e0:</w:t>
      </w:r>
    </w:p>
    <w:p w14:paraId="7A7A477E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593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unchanging expression, Dominic smoothly sidesteps."</w:t>
      </w:r>
    </w:p>
    <w:p w14:paraId="70D75E71" w14:textId="77777777" w:rsidR="00073E4A" w:rsidRDefault="00DF6E64" w:rsidP="00DF6E64">
      <w:pPr>
        <w:shd w:val="clear" w:color="auto" w:fill="1E1E1E"/>
        <w:spacing w:line="285" w:lineRule="atLeast"/>
        <w:rPr>
          <w:ins w:id="197" w:author="Windows User" w:date="2020-01-27T11:3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un'espressione impassibile, Domic si sposta lateralmente, senza il </w:t>
      </w:r>
    </w:p>
    <w:p w14:paraId="16CB5056" w14:textId="114F008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minimo sforzo."</w:t>
      </w:r>
    </w:p>
    <w:p w14:paraId="10D5B6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CB7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1EAB5" w14:textId="77777777" w:rsidR="00DF6E64" w:rsidRPr="00614FDC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game/common.rpy:1809</w:t>
      </w:r>
    </w:p>
    <w:p w14:paraId="48F6172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common_2fd88f46:</w:t>
      </w:r>
    </w:p>
    <w:p w14:paraId="23E3986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66D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his hand shoots out to swipe at his opponent's face."</w:t>
      </w:r>
    </w:p>
    <w:p w14:paraId="19CB9A15" w14:textId="3372574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ento successivo, la sua mano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sferra un pugno contro la faccia del suo avversario, colpendola in pieno."</w:t>
      </w:r>
    </w:p>
    <w:p w14:paraId="32E2C5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D65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CFFB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game/common.rpy:1813</w:t>
      </w:r>
    </w:p>
    <w:p w14:paraId="47AB5CE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common_8e8913a3:</w:t>
      </w:r>
    </w:p>
    <w:p w14:paraId="141918E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DD858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"\"Grh–!\""</w:t>
      </w:r>
    </w:p>
    <w:p w14:paraId="4A5943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Grh–!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6EE30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729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C29F9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game/common.rpy:1814</w:t>
      </w:r>
    </w:p>
    <w:p w14:paraId="2F70E37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common_821ecd56:</w:t>
      </w:r>
    </w:p>
    <w:p w14:paraId="18D3DA0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0DB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the sound of something sharp cutting flesh –"</w:t>
      </w:r>
    </w:p>
    <w:p w14:paraId="28D44862" w14:textId="6D031DD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captare il suono d</w:t>
      </w:r>
      <w:r w:rsidR="00ED74A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qualcosa di affilato che taglia la carne -"</w:t>
      </w:r>
    </w:p>
    <w:p w14:paraId="72E990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C65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7310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game/common.rpy:1815</w:t>
      </w:r>
    </w:p>
    <w:p w14:paraId="1F7032E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common_d48b03b5:</w:t>
      </w:r>
    </w:p>
    <w:p w14:paraId="2E5CC6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75C55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a moment later, blood starts to drip from the redhead's cheek."</w:t>
      </w:r>
    </w:p>
    <w:p w14:paraId="590E00C5" w14:textId="0F7E6B4D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istante dopo, del sangue inizia a sgorgare dalla faccia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rosso."</w:t>
      </w:r>
    </w:p>
    <w:p w14:paraId="094061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C6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AE3E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game/common.rpy:1818</w:t>
      </w:r>
    </w:p>
    <w:p w14:paraId="3E86AF5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common_dcb29545:</w:t>
      </w:r>
    </w:p>
    <w:p w14:paraId="5000CDC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348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# u "\"Hahah… ahahaha!\""</w:t>
      </w:r>
    </w:p>
    <w:p w14:paraId="2F559E80" w14:textId="6699F37D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4FD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="00614FDC" w:rsidRPr="00614FDC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</w:rPr>
        <w:t>Ahahah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... ahahaha!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AE636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24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0006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game/common.rpy:1819</w:t>
      </w:r>
    </w:p>
    <w:p w14:paraId="4DF8B4B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common_970e8bdf:</w:t>
      </w:r>
    </w:p>
    <w:p w14:paraId="593909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0D3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"\"Dom, you're really mad!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Wow!\""</w:t>
      </w:r>
    </w:p>
    <w:p w14:paraId="12641671" w14:textId="2DA77550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adesso sì</w:t>
      </w:r>
      <w:r w:rsidR="00015EC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sei incazzato!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BDBB3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37EA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F82F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game/common.rpy:1820</w:t>
      </w:r>
    </w:p>
    <w:p w14:paraId="6CAF5E6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common_09bc352a:</w:t>
      </w:r>
    </w:p>
    <w:p w14:paraId="1EC62D4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3C0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counterattacking, the tattooed man pauses, wiping off the blood on his sleeve."</w:t>
      </w:r>
    </w:p>
    <w:p w14:paraId="77C67C49" w14:textId="0A3CE8D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contrattaccare, l'uomo tatuato si ferma, pulendosi il sangue con una manica."</w:t>
      </w:r>
    </w:p>
    <w:p w14:paraId="149AE4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981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5EEF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game/common.rpy:1822</w:t>
      </w:r>
    </w:p>
    <w:p w14:paraId="7906BA3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common_36a7a87b_2:</w:t>
      </w:r>
    </w:p>
    <w:p w14:paraId="1221C13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F407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258E00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6913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67F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9AF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game/common.rpy:1826</w:t>
      </w:r>
    </w:p>
    <w:p w14:paraId="1A16A13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common_4cd5b0b3:</w:t>
      </w:r>
    </w:p>
    <w:p w14:paraId="7133F87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021F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before my very eyes, the claw-like gashes on his skin start to repair themselves…"</w:t>
      </w:r>
    </w:p>
    <w:p w14:paraId="58B392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proprio davanti ai miei occhi, le ferite, simili a quelle provocate da artigli, inziano a guarire da sole e richiudersi..."</w:t>
      </w:r>
    </w:p>
    <w:p w14:paraId="7C01E1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314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0F70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game/common.rpy:1828</w:t>
      </w:r>
    </w:p>
    <w:p w14:paraId="41018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common_1578fa89:</w:t>
      </w:r>
    </w:p>
    <w:p w14:paraId="73B91F6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5B8D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they disappear completely, leaving him uninjured."</w:t>
      </w:r>
    </w:p>
    <w:p w14:paraId="30BFBE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scomparire completamente, lasciandolo senza nessuna traccia."</w:t>
      </w:r>
    </w:p>
    <w:p w14:paraId="4702FF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1D6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1937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game/common.rpy:1830</w:t>
      </w:r>
    </w:p>
    <w:p w14:paraId="09D3938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common_f0d8b536:</w:t>
      </w:r>
    </w:p>
    <w:p w14:paraId="14CE69B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A97F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going crazy? {w}There's no way any human could do something like that…"</w:t>
      </w:r>
    </w:p>
    <w:p w14:paraId="0A652D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impazzendo?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possibile che un umano possa fare una cosa del genere..."</w:t>
      </w:r>
    </w:p>
    <w:p w14:paraId="668AE1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A1D0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952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game/common.rpy:1832</w:t>
      </w:r>
    </w:p>
    <w:p w14:paraId="0B914C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common_714bfafa:</w:t>
      </w:r>
    </w:p>
    <w:p w14:paraId="60265F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E49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this has to be a bad dream, just a bad, bad, shitty dream…!"</w:t>
      </w:r>
    </w:p>
    <w:p w14:paraId="13EAC2B5" w14:textId="3B1A5C1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tutto questo deve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 un incubo, solo un orribi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incubo del cazzo...!"</w:t>
      </w:r>
    </w:p>
    <w:p w14:paraId="303C4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9A0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D5D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game/common.rpy:1842</w:t>
      </w:r>
    </w:p>
    <w:p w14:paraId="0416D9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common_09897f0c:</w:t>
      </w:r>
    </w:p>
    <w:p w14:paraId="7B8F8E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4F7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tell me you're worked up 'cause of this guy!\""</w:t>
      </w:r>
    </w:p>
    <w:p w14:paraId="356985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dirmi che sei così agitato a causa di questo ragazzo!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3846C2" w14:textId="6F00EE89" w:rsid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BF9C7" w14:textId="77777777" w:rsidR="003A67C2" w:rsidRPr="00DF6E64" w:rsidRDefault="003A67C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56A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game/common.rpy:1846</w:t>
      </w:r>
    </w:p>
    <w:p w14:paraId="0B5441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common_bdb1ef76:</w:t>
      </w:r>
    </w:p>
    <w:p w14:paraId="3A6D7E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859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"\"Seriously? You wanna drain him that bad?\""</w:t>
      </w:r>
    </w:p>
    <w:p w14:paraId="10A18F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serio? Lo vuoi prosciugare a tal punto?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007E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F98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637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game/common.rpy:1849</w:t>
      </w:r>
    </w:p>
    <w:p w14:paraId="21164A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common_2753b6d2:</w:t>
      </w:r>
    </w:p>
    <w:p w14:paraId="6F280D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4F0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"\"…Enough.\""</w:t>
      </w:r>
    </w:p>
    <w:p w14:paraId="48A164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...Basta.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6A9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52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BEE0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game/common.rpy:1850</w:t>
      </w:r>
    </w:p>
    <w:p w14:paraId="7CA6BE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common_6fe5e86a:</w:t>
      </w:r>
    </w:p>
    <w:p w14:paraId="23F365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E2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bring him into this.\""</w:t>
      </w:r>
    </w:p>
    <w:p w14:paraId="27196F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metterlo in mezzo a questa storia.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E98A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847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2AA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game/common.rpy:1851</w:t>
      </w:r>
    </w:p>
    <w:p w14:paraId="4E53D2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common_786bbd52:</w:t>
      </w:r>
    </w:p>
    <w:p w14:paraId="00B2ED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B49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 into slits as he stares at the man in the leather jacket, who's laughing as if he just heard the best joke on earth."</w:t>
      </w:r>
    </w:p>
    <w:p w14:paraId="4257A02A" w14:textId="3A1242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si trasformano in fessure mentre fissa il ragazzo co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la giacca in pelle, che ride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avesse appena ascoltato la battuta più divertente del mondo."</w:t>
      </w:r>
    </w:p>
    <w:p w14:paraId="36A830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C05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FEC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game/common.rpy:1854</w:t>
      </w:r>
    </w:p>
    <w:p w14:paraId="755F45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common_ee2e03ef:</w:t>
      </w:r>
    </w:p>
    <w:p w14:paraId="62FE23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5F6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"\"Hahaha–! Wow, wow! In that case, I'm gonna get my hands on him first!\""</w:t>
      </w:r>
    </w:p>
    <w:p w14:paraId="41C30754" w14:textId="727B7A6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 Wow, wow! In tal caso, ci metterò le mani sopra per primo!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FD0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C1C7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CEA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game/common.rpy:1857</w:t>
      </w:r>
    </w:p>
    <w:p w14:paraId="00ABC9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common_2a7fb391:</w:t>
      </w:r>
    </w:p>
    <w:p w14:paraId="5959E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F8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"\"Because… I wanna see you get way, way madder, Dom~\""</w:t>
      </w:r>
    </w:p>
    <w:p w14:paraId="30073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Perché... Voglio vederti incazzarti molto, molto di più, Dom~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11A2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8131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35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game/common.rpy:1858</w:t>
      </w:r>
    </w:p>
    <w:p w14:paraId="7FADAA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common_85565b93:</w:t>
      </w:r>
    </w:p>
    <w:p w14:paraId="44855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2E4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abruptly, the tattooed man's face freezes, and his grin fades to a frigid, bloodthirsty expression."</w:t>
      </w:r>
    </w:p>
    <w:p w14:paraId="1D602A06" w14:textId="77777777" w:rsidR="007F6634" w:rsidRDefault="003A67C2" w:rsidP="003A67C2">
      <w:pPr>
        <w:shd w:val="clear" w:color="auto" w:fill="1E1E1E"/>
        <w:spacing w:line="285" w:lineRule="atLeast"/>
        <w:rPr>
          <w:ins w:id="198" w:author="Windows User" w:date="2020-01-27T11:43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modo piuttosto repentino, la faccia del ra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gazzo tatuato si congela, il </w:t>
      </w:r>
    </w:p>
    <w:p w14:paraId="57ABCBE2" w14:textId="0D38F283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suo sorriso si trasforma in una gelida espressione: era assetato di sangue."</w:t>
      </w:r>
    </w:p>
    <w:p w14:paraId="74B98C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AE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C29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game/common.rpy:1860</w:t>
      </w:r>
    </w:p>
    <w:p w14:paraId="069D70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common_a931c60a:</w:t>
      </w:r>
    </w:p>
    <w:p w14:paraId="60E9F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C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wanna see you suffer…\""</w:t>
      </w:r>
    </w:p>
    <w:p w14:paraId="1AF72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vederti soffrire...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7E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9BA4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F5F0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game/common.rpy:1863</w:t>
      </w:r>
    </w:p>
    <w:p w14:paraId="7A1146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common_9b236b27:</w:t>
      </w:r>
    </w:p>
    <w:p w14:paraId="03C82F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46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"\"…Until you stop thinking of us as a fuckin' joke!\""</w:t>
      </w:r>
    </w:p>
    <w:p w14:paraId="771B41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...Finché non smetterai di vederci come dei fottuti fenomeni da baraccone!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B81E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93E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76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game/common.rpy:1869</w:t>
      </w:r>
    </w:p>
    <w:p w14:paraId="33F9A5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common_14f95346:</w:t>
      </w:r>
    </w:p>
    <w:p w14:paraId="0B5772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6B0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charges Dominic again, recklessly swinging frantic punches."</w:t>
      </w:r>
    </w:p>
    <w:p w14:paraId="2B2C1FAA" w14:textId="2043A7B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con questo, si butta di nuovo addosso a 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sferrando frenetici pugni all'impazzata."</w:t>
      </w:r>
    </w:p>
    <w:p w14:paraId="56C780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2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61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game/common.rpy:1870</w:t>
      </w:r>
    </w:p>
    <w:p w14:paraId="021689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common_98082d8f:</w:t>
      </w:r>
    </w:p>
    <w:p w14:paraId="35A90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AAE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though, he seems to be moving even faster than before, and his strikes are full of rage."</w:t>
      </w:r>
    </w:p>
    <w:p w14:paraId="1093B73F" w14:textId="4450074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volta, però, sembra che si stia muovendo ancora più vel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ocemente di prima e ogni pugno è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colmo di rabbia."</w:t>
      </w:r>
    </w:p>
    <w:p w14:paraId="0DE9A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AA57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B75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game/common.rpy:1872</w:t>
      </w:r>
    </w:p>
    <w:p w14:paraId="15CF6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common_8ba089a0:</w:t>
      </w:r>
    </w:p>
    <w:p w14:paraId="503F6F6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224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"\"–!\""</w:t>
      </w:r>
    </w:p>
    <w:p w14:paraId="634CF7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B87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688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7D7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game/common.rpy:1873</w:t>
      </w:r>
    </w:p>
    <w:p w14:paraId="4867A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common_f995e16c:</w:t>
      </w:r>
    </w:p>
    <w:p w14:paraId="4BBB02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E55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assault is so powerful that Dominic retreats a little, losing a few feet of ground to the other man, who's clearly fueled by fury."</w:t>
      </w:r>
    </w:p>
    <w:p w14:paraId="1E02439A" w14:textId="7691722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"L’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assalto è così potente da far indietreggiare Dominic, che perde qualche metro in favore dell'altro ragazzo, chiaramente alimentato dall'ira."</w:t>
      </w:r>
    </w:p>
    <w:p w14:paraId="57E81E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E107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7C1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game/common.rpy:1878</w:t>
      </w:r>
    </w:p>
    <w:p w14:paraId="0531E3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common_20691297:</w:t>
      </w:r>
    </w:p>
    <w:p w14:paraId="65F1C1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92C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"–They dodge and swipe at each other so quickly that my eyes can hardly follow their movements."</w:t>
      </w:r>
    </w:p>
    <w:p w14:paraId="3D3D00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"-Schivano e cercano di colpirsi a tale velocità che i miei occhi riescono a malapena a seguirli."</w:t>
      </w:r>
    </w:p>
    <w:p w14:paraId="684E53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020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D82E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game/common.rpy:1879</w:t>
      </w:r>
    </w:p>
    <w:p w14:paraId="5CA4F0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common_8d5dd353:</w:t>
      </w:r>
    </w:p>
    <w:p w14:paraId="3E9CEB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8E1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speed is completely inhuman, and the more I watch them, the more my blood runs cold."</w:t>
      </w:r>
    </w:p>
    <w:p w14:paraId="60C471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rapidità del genere è inumana, e più li osservo, più il sangue mi si raggela nelle vene."</w:t>
      </w:r>
    </w:p>
    <w:p w14:paraId="6B541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A7B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054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game/common.rpy:1882</w:t>
      </w:r>
    </w:p>
    <w:p w14:paraId="41689E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common_fc3ac0f7:</w:t>
      </w:r>
    </w:p>
    <w:p w14:paraId="6593C4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E70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possible… {w}that they're really {i}not{/i} human?"</w:t>
      </w:r>
    </w:p>
    <w:p w14:paraId="20937BE0" w14:textId="0614A88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D925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possibile...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siano davvero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 umani?"</w:t>
      </w:r>
    </w:p>
    <w:p w14:paraId="5503F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BB8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15B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game/common.rpy:1883</w:t>
      </w:r>
    </w:p>
    <w:p w14:paraId="6CACE0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common_4850387a:</w:t>
      </w:r>
    </w:p>
    <w:p w14:paraId="3F3522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BCD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flashes back to the redhead's sharp fangs…"</w:t>
      </w:r>
    </w:p>
    <w:p w14:paraId="66BDE5FF" w14:textId="1705BCE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canini appunti del tizio rosso..."</w:t>
      </w:r>
    </w:p>
    <w:p w14:paraId="1E2D4F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1E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6FCB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game/common.rpy:1884</w:t>
      </w:r>
    </w:p>
    <w:p w14:paraId="63CFB9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common_fffc8119:</w:t>
      </w:r>
    </w:p>
    <w:p w14:paraId="32FD0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C4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my stomach tightens, and a shiver wracks my body."</w:t>
      </w:r>
    </w:p>
    <w:p w14:paraId="0310AA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rigira e un brivido mi trapassa il corpo."</w:t>
      </w:r>
    </w:p>
    <w:p w14:paraId="315E2F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2A4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FFD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game/common.rpy:1889</w:t>
      </w:r>
    </w:p>
    <w:p w14:paraId="15F1C9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common_9a0e444b:</w:t>
      </w:r>
    </w:p>
    <w:p w14:paraId="77C56C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CF85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"\"C'mere, Dom! I'm not gonna let you run away this time!\""</w:t>
      </w:r>
    </w:p>
    <w:p w14:paraId="134B9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Vieni qui, Dom! Non ti lascerò scappare stavolta!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""</w:t>
      </w:r>
    </w:p>
    <w:p w14:paraId="55C78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81C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9102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game/common.rpy:1891</w:t>
      </w:r>
    </w:p>
    <w:p w14:paraId="3C3D5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common_0dbc1f31:</w:t>
      </w:r>
    </w:p>
    <w:p w14:paraId="18AF7D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1CE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menacing howl, the tattooed man leaps up –{w} pushing himself off the wall to launch forward towards Dominic."</w:t>
      </w:r>
    </w:p>
    <w:p w14:paraId="6C1CB928" w14:textId="6192F3E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14FD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un ululato minaccioso, l'uomo tatuato salta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</w:t>
      </w:r>
      <w:r w:rsidR="00291D7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291D7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291D7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spinta sul muro e si lancia verso Dominic."</w:t>
      </w:r>
    </w:p>
    <w:p w14:paraId="24F8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CF5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2C7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game/common.rpy:1894</w:t>
      </w:r>
    </w:p>
    <w:p w14:paraId="3B5813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common_a5013513:</w:t>
      </w:r>
    </w:p>
    <w:p w14:paraId="3CF8F9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88D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"\"Ngh…!\""</w:t>
      </w:r>
    </w:p>
    <w:p w14:paraId="156CEB44" w14:textId="56F1887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14F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Umpf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8A43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D2D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07D8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game/common.rpy:1900</w:t>
      </w:r>
    </w:p>
    <w:p w14:paraId="26FA2B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common_4fd2f62c:</w:t>
      </w:r>
    </w:p>
    <w:p w14:paraId="665BD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28B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doesn't manage to dodge in time, their bodies collide, and they tumble to the ground."</w:t>
      </w:r>
    </w:p>
    <w:p w14:paraId="7000A1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 non riesce a schivarlo in tempo, i loro corpi si scontrano e cadono a terra."</w:t>
      </w:r>
    </w:p>
    <w:p w14:paraId="633F85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F2A5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232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game/common.rpy:1902</w:t>
      </w:r>
    </w:p>
    <w:p w14:paraId="1BE1A3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common_34d20ccb:</w:t>
      </w:r>
    </w:p>
    <w:p w14:paraId="3A5B56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8BF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this rate, one of them's going to end up torn open."</w:t>
      </w:r>
    </w:p>
    <w:p w14:paraId="339BDB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"-Di questo passo, uno di loro finirà squartato."</w:t>
      </w:r>
    </w:p>
    <w:p w14:paraId="7D35EF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FA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526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game/common.rpy:1903</w:t>
      </w:r>
    </w:p>
    <w:p w14:paraId="058202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common_afdc07e0:</w:t>
      </w:r>
    </w:p>
    <w:p w14:paraId="67959C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A52D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try to do something, they might turn on me, but can I really just stand here–?"</w:t>
      </w:r>
    </w:p>
    <w:p w14:paraId="68E11F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provo a fare qualcosa, potrebbero prendersela con me, ma posso stare qui e basta-?"</w:t>
      </w:r>
    </w:p>
    <w:p w14:paraId="1F8D7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550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288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CB3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05C15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410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the fight"</w:t>
      </w:r>
    </w:p>
    <w:p w14:paraId="77B81C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"Assisti al combattimento"</w:t>
      </w:r>
    </w:p>
    <w:p w14:paraId="6D3A1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79CBF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15D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94914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B2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D16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stop them"</w:t>
      </w:r>
    </w:p>
    <w:p w14:paraId="72B31D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fermarli"</w:t>
      </w:r>
    </w:p>
    <w:p w14:paraId="5C9236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0417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AF175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game/common.rpy:1910</w:t>
      </w:r>
    </w:p>
    <w:p w14:paraId="3C4283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common_ea03934b:</w:t>
      </w:r>
    </w:p>
    <w:p w14:paraId="5EAABB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4E6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I shouldn't say anything."</w:t>
      </w:r>
    </w:p>
    <w:p w14:paraId="408ABF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dovrei direi niente."</w:t>
      </w:r>
    </w:p>
    <w:p w14:paraId="25DB4A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44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42E1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game/common.rpy:1911</w:t>
      </w:r>
    </w:p>
    <w:p w14:paraId="68C3B5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common_3877201f:</w:t>
      </w:r>
    </w:p>
    <w:p w14:paraId="37191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07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"These guys are obviously monsters, so if I involve myself now, I'll just get torn apart."</w:t>
      </w:r>
    </w:p>
    <w:p w14:paraId="0C9790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"Questi tizi sono chiaramente dei mostri, quindi se mi metto in mezzo adesso, sarò semplicemente fatto a pezzi."</w:t>
      </w:r>
    </w:p>
    <w:p w14:paraId="2D9A8F1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F5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FC1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game/common.rpy:1913</w:t>
      </w:r>
    </w:p>
    <w:p w14:paraId="32C215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common_1c9c0ae0:</w:t>
      </w:r>
    </w:p>
    <w:p w14:paraId="5ACE97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5D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"And… their fighting is strangely mesmerizing to watch, even if it's a whole other level of deadly."</w:t>
      </w:r>
    </w:p>
    <w:p w14:paraId="24563675" w14:textId="7DCC0A4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il loro scontro è stranamente affascinante da osservare, </w:t>
      </w:r>
      <w:r w:rsidR="00614FDC" w:rsidRPr="00614FD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 se ogni colpo è potenzialmente fatale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A73F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D4F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9F1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game/common.rpy:1921</w:t>
      </w:r>
    </w:p>
    <w:p w14:paraId="05A4C7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common_1d76142b:</w:t>
      </w:r>
    </w:p>
    <w:p w14:paraId="1D95B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F9C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something."</w:t>
      </w:r>
    </w:p>
    <w:p w14:paraId="5BDB50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qualcosa."</w:t>
      </w:r>
    </w:p>
    <w:p w14:paraId="07B29A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05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0D5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game/common.rpy:1922</w:t>
      </w:r>
    </w:p>
    <w:p w14:paraId="7E97C9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common_e3e6433d:</w:t>
      </w:r>
    </w:p>
    <w:p w14:paraId="200EA2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72C99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"Monster or not, I don't want to see someone get ripped apart in front of me!"</w:t>
      </w:r>
    </w:p>
    <w:p w14:paraId="0AAD62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"Mostro o no, non voglio vedere qualcuno fatto a pezzi davanti ai miei occhi!"</w:t>
      </w:r>
    </w:p>
    <w:p w14:paraId="38A8BA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50C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2E9F3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game/common.rpy:1924</w:t>
      </w:r>
    </w:p>
    <w:p w14:paraId="24345F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common_d7e31bb2:</w:t>
      </w:r>
    </w:p>
    <w:p w14:paraId="083BB1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EB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"\"Dominic! Stop!\""</w:t>
      </w:r>
    </w:p>
    <w:p w14:paraId="5101C38D" w14:textId="3E71B3C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Fermati!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B7CB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FCD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6D114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game/common.rpy:1925</w:t>
      </w:r>
    </w:p>
    <w:p w14:paraId="273CA3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common_50659b09:</w:t>
      </w:r>
    </w:p>
    <w:p w14:paraId="5C5F86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9A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throw him off and run!\""</w:t>
      </w:r>
    </w:p>
    <w:p w14:paraId="0877FD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Spingilo via e scappa!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548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A96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383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game/common.rpy:1929</w:t>
      </w:r>
    </w:p>
    <w:p w14:paraId="48E338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common_e603bb6a:</w:t>
      </w:r>
    </w:p>
    <w:p w14:paraId="5003B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6DD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"\"…!\""</w:t>
      </w:r>
    </w:p>
    <w:p w14:paraId="71A68F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BDB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3BF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F5E1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game/common.rpy:1930</w:t>
      </w:r>
    </w:p>
    <w:p w14:paraId="37C948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common_b3ec2fb0:</w:t>
      </w:r>
    </w:p>
    <w:p w14:paraId="3FFDE6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046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to hear my words, but he keeps struggling with the violent redhead, who's clawing at him with everything he's got."</w:t>
      </w:r>
    </w:p>
    <w:p w14:paraId="5BE1C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aver sentito le mie parole, ma continua a combattere con il violento tizio rosso, che lo sta attaccando con tutte le sue forze."</w:t>
      </w:r>
    </w:p>
    <w:p w14:paraId="7F7306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05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D91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game/common.rpy:1934</w:t>
      </w:r>
    </w:p>
    <w:p w14:paraId="4C5085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common_13ed48af:</w:t>
      </w:r>
    </w:p>
    <w:p w14:paraId="48139C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6D8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"Biting my lip, I watch the two men tussle frantically, their grunts filling the air, until –"</w:t>
      </w:r>
    </w:p>
    <w:p w14:paraId="17E39AA8" w14:textId="77777777" w:rsidR="00B00410" w:rsidRDefault="003A67C2" w:rsidP="003A67C2">
      <w:pPr>
        <w:shd w:val="clear" w:color="auto" w:fill="1E1E1E"/>
        <w:spacing w:line="285" w:lineRule="atLeast"/>
        <w:rPr>
          <w:ins w:id="199" w:author="Windows User" w:date="2020-01-27T11:49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endomi il labbro, li guardo picchiarsi freneticam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i loro grugniti </w:t>
      </w:r>
    </w:p>
    <w:p w14:paraId="714C5DC4" w14:textId="14E0D4FB" w:rsidR="003A67C2" w:rsidRPr="003A67C2" w:rsidRDefault="004B492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riempiono</w:t>
      </w:r>
      <w:r w:rsidR="003A67C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l'aria, </w:t>
      </w:r>
      <w:r w:rsidR="00466267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</w:t>
      </w:r>
      <w:r w:rsidR="003A67C2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un certo punto -"</w:t>
      </w:r>
    </w:p>
    <w:p w14:paraId="19B614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21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B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game/common.rpy:1936</w:t>
      </w:r>
    </w:p>
    <w:p w14:paraId="5B98FA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common_daf814b3:</w:t>
      </w:r>
    </w:p>
    <w:p w14:paraId="16C11A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749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going on here?\""</w:t>
      </w:r>
    </w:p>
    <w:p w14:paraId="5D589ED4" w14:textId="1A9E08C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B004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sta succedendo 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D20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9FD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79A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game/common.rpy:1937</w:t>
      </w:r>
    </w:p>
    <w:p w14:paraId="6E90B2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common_1bbec82d:</w:t>
      </w:r>
    </w:p>
    <w:p w14:paraId="4016D8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1DF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"\"Gentlemen, can you put things on hold for a moment?\""</w:t>
      </w:r>
    </w:p>
    <w:p w14:paraId="768874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Signori, potete mettere la cosa in pausa un momento?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DC23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A9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52B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game/common.rpy:1941</w:t>
      </w:r>
    </w:p>
    <w:p w14:paraId="1EC21F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common_1feefa32:</w:t>
      </w:r>
    </w:p>
    <w:p w14:paraId="18367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F01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E1288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FB27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26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CBF7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game/common.rpy:1942</w:t>
      </w:r>
    </w:p>
    <w:p w14:paraId="14D914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common_59bd454b:</w:t>
      </w:r>
    </w:p>
    <w:p w14:paraId="66E849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03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"\"…\""</w:t>
      </w:r>
    </w:p>
    <w:p w14:paraId="37BA1F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22F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22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38FF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game/common.rpy:1944</w:t>
      </w:r>
    </w:p>
    <w:p w14:paraId="499FB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common_9b5c4f7a:</w:t>
      </w:r>
    </w:p>
    <w:p w14:paraId="0FB064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BBA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at that instant, the fighting stops completely."</w:t>
      </w:r>
    </w:p>
    <w:p w14:paraId="2BDDE040" w14:textId="3FCE4B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quell'istante, lo scontro si ferma completamente.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79F0B0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E28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9D5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game/common.rpy:1950</w:t>
      </w:r>
    </w:p>
    <w:p w14:paraId="3B0191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common_e6d7ef60:</w:t>
      </w:r>
    </w:p>
    <w:p w14:paraId="46458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80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tall figure approaches us from the alley's entrance, his face flashing into view under the streetlamp."</w:t>
      </w:r>
    </w:p>
    <w:p w14:paraId="76526112" w14:textId="61ADAB1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sagoma alta si avvicina dall'entrata del vicolo, la sua fa</w:t>
      </w:r>
      <w:r w:rsidR="00B0041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 comp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all'improvviso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illuminata dalla luce del lampione."</w:t>
      </w:r>
    </w:p>
    <w:p w14:paraId="5162F8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8E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2EEA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game/common.rpy:1953</w:t>
      </w:r>
    </w:p>
    <w:p w14:paraId="26DD1B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common_e6d2d0fa:</w:t>
      </w:r>
    </w:p>
    <w:p w14:paraId="0B7D61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1E9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"\"Isaac…?\""</w:t>
      </w:r>
    </w:p>
    <w:p w14:paraId="04CA26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895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1A86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65C1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game/common.rpy:1955</w:t>
      </w:r>
    </w:p>
    <w:p w14:paraId="39B91A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common_8df6c9d7_3:</w:t>
      </w:r>
    </w:p>
    <w:p w14:paraId="0D4BE5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A9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190BC2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407B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11D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A3CF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game/common.rpy:1956</w:t>
      </w:r>
    </w:p>
    <w:p w14:paraId="495673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common_b74d15b3:</w:t>
      </w:r>
    </w:p>
    <w:p w14:paraId="149164D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6D4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frowning at Dominic and the tattooed man, Isaac turns towards me, his eyebrows shooting upwards."</w:t>
      </w:r>
    </w:p>
    <w:p w14:paraId="54B2E70E" w14:textId="068CAAAB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fulminato con lo sguardo Domin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ic e il tipo tatuato, Isaac si gira verso di me, le sue sopracciglia scatta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verso l'alto per la sopresa.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6D9F4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445A0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FD8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game/common.rpy:1960</w:t>
      </w:r>
    </w:p>
    <w:p w14:paraId="32CDFE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common_653b14b7:</w:t>
      </w:r>
    </w:p>
    <w:p w14:paraId="23A3AB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7EB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you came after all!\""</w:t>
      </w:r>
    </w:p>
    <w:p w14:paraId="3A155393" w14:textId="0D0E1BA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se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venuto alla fine!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3FA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2A7B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AC1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game/common.rpy:1962</w:t>
      </w:r>
    </w:p>
    <w:p w14:paraId="3D5FC0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common_9e5f4dae:</w:t>
      </w:r>
    </w:p>
    <w:p w14:paraId="1D6964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856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"\"Sorry you had to see these two at their worst – but I {i}did{/i} promise Dom would be here, didn't I?\""</w:t>
      </w:r>
    </w:p>
    <w:p w14:paraId="5F4DDAA7" w14:textId="5D7C146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tu abbia dov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vedere questi due al loro peggio, ma ti avevo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promesso{/i} che Dom ci sarebbe stato, giusto?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A13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755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205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game/common.rpy:1965</w:t>
      </w:r>
    </w:p>
    <w:p w14:paraId="214EEA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common_4f46a46b_11:</w:t>
      </w:r>
    </w:p>
    <w:p w14:paraId="6B89D1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DB2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11B78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FBAA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7B1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C884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game/common.rpy:1968</w:t>
      </w:r>
    </w:p>
    <w:p w14:paraId="327CF6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common_ff87b45f:</w:t>
      </w:r>
    </w:p>
    <w:p w14:paraId="7F12FC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0B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"–So that's who Isaac was referring to?"</w:t>
      </w:r>
    </w:p>
    <w:p w14:paraId="18654796" w14:textId="3FAB9C7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"-Oh</w:t>
      </w:r>
      <w:r w:rsidR="00FE4B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è a lui che si riferiva Isaac?"</w:t>
      </w:r>
    </w:p>
    <w:p w14:paraId="007813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9385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F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game/common.rpy:1969</w:t>
      </w:r>
    </w:p>
    <w:p w14:paraId="7A421B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common_1ae40a7c:</w:t>
      </w:r>
    </w:p>
    <w:p w14:paraId="55363D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C4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the hell did he know that I had met Dominic? {w}Wasn't that just a few hours before I saw Isaac?"</w:t>
      </w:r>
    </w:p>
    <w:p w14:paraId="359D994E" w14:textId="77777777" w:rsidR="00FE4BC3" w:rsidRDefault="003A67C2" w:rsidP="003A67C2">
      <w:pPr>
        <w:shd w:val="clear" w:color="auto" w:fill="1E1E1E"/>
        <w:spacing w:line="285" w:lineRule="atLeast"/>
        <w:rPr>
          <w:ins w:id="200" w:author="Windows User" w:date="2020-01-27T11:51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cazzo faceva a sapere che avevo conosciuto Dominic?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successo </w:t>
      </w:r>
    </w:p>
    <w:p w14:paraId="49DD5B1C" w14:textId="7A0F21A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ora prima di vedere Isaac?"</w:t>
      </w:r>
    </w:p>
    <w:p w14:paraId="4BFD0C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46C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0B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game/common.rpy:1970</w:t>
      </w:r>
    </w:p>
    <w:p w14:paraId="76DD53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common_0f5856eb:</w:t>
      </w:r>
    </w:p>
    <w:p w14:paraId="23D25B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82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never came into the diner, either… so someone must have told him."</w:t>
      </w:r>
    </w:p>
    <w:p w14:paraId="661009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nemmeno mai entrato nel locale... qualcuno deve averglielo detto."</w:t>
      </w:r>
    </w:p>
    <w:p w14:paraId="104A63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CB3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B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game/common.rpy:1974</w:t>
      </w:r>
    </w:p>
    <w:p w14:paraId="17E047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common_f19dcebd:</w:t>
      </w:r>
    </w:p>
    <w:p w14:paraId="121EFC5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2DC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"\"Fuck off, Isaac! You're not gonna stop me from tearing this shithead a new – ngh!\""</w:t>
      </w:r>
    </w:p>
    <w:p w14:paraId="539DD72D" w14:textId="732E70B4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Fottiti, Isaac! Non mi </w:t>
      </w:r>
      <w:r w:rsidR="00FE4BC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impedirai di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 a pezzi questo pezzo di </w:t>
      </w:r>
      <w:r w:rsidR="009058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ouch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54BB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A45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AC3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game/common.rpy:1978</w:t>
      </w:r>
    </w:p>
    <w:p w14:paraId="68E061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common_b2d3144c:</w:t>
      </w:r>
    </w:p>
    <w:p w14:paraId="03145B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46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the redhead can finish his sentence, Dominic suddenly throws him off with a grunt."</w:t>
      </w:r>
    </w:p>
    <w:p w14:paraId="0D0DF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il tipo dai capelli rossi potesse finire la frase, Dominic lo spinge via con grugnito."</w:t>
      </w:r>
    </w:p>
    <w:p w14:paraId="6C1D1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FCCB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EDF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game/common.rpy:1981</w:t>
      </w:r>
    </w:p>
    <w:p w14:paraId="667AA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common_a05ac4aa:</w:t>
      </w:r>
    </w:p>
    <w:p w14:paraId="0A6BA4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7EB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slams against the ground a few feet away, letting out a pained wheeze."</w:t>
      </w:r>
    </w:p>
    <w:p w14:paraId="053C7C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schianta al suolo qualche metro più lontano, emettendo un rantolo di dolore."</w:t>
      </w:r>
    </w:p>
    <w:p w14:paraId="7C911E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B50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C62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game/common.rpy:1985</w:t>
      </w:r>
    </w:p>
    <w:p w14:paraId="776B30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common_ef8ca4b4:</w:t>
      </w:r>
    </w:p>
    <w:p w14:paraId="664299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829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Isaac pushes up his glasses, looking completely unfazed."</w:t>
      </w:r>
    </w:p>
    <w:p w14:paraId="025A102B" w14:textId="60503B6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 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ira su gli occhi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senza mostrare un minimo di preoccupazione."</w:t>
      </w:r>
    </w:p>
    <w:p w14:paraId="542B05B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7B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95D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game/common.rpy:1987</w:t>
      </w:r>
    </w:p>
    <w:p w14:paraId="19BA92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common_6e1bce41:</w:t>
      </w:r>
    </w:p>
    <w:p w14:paraId="258F377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F6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"\"Really, Rex, you need to learn when to hold back. You're going to embarrass even your Helgen brothers.\""</w:t>
      </w:r>
    </w:p>
    <w:p w14:paraId="3C0730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Rex, dovresti imparare a darti una calmata quando serve. Metterai in imbarazzo tutti i tuoi fratelli Helgen.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30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ECE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C03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game/common.rpy:1990</w:t>
      </w:r>
    </w:p>
    <w:p w14:paraId="03232C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common_9e690118:</w:t>
      </w:r>
    </w:p>
    <w:p w14:paraId="77765D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D60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7990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F824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E8F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12E5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game/common.rpy:1991</w:t>
      </w:r>
    </w:p>
    <w:p w14:paraId="30EBE8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common_d086af98:</w:t>
      </w:r>
    </w:p>
    <w:p w14:paraId="653780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C6F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if Isaac just flipped a switch, the leather jacketed man seems to lose all of his bloodlust."</w:t>
      </w:r>
    </w:p>
    <w:p w14:paraId="327B1F21" w14:textId="010428F4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queste parole, l'uomo con la giacca in pelle sembra perdere tu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la sua sete di sangue, come se Isaac avesse spento un interrutore."</w:t>
      </w:r>
    </w:p>
    <w:p w14:paraId="3865FD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8CA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4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game/common.rpy:1993</w:t>
      </w:r>
    </w:p>
    <w:p w14:paraId="57547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common_1725c500:</w:t>
      </w:r>
    </w:p>
    <w:p w14:paraId="5E5A88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6BC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groans and rolls his eyes, looking like a kid who just got his favorite toy taken away."</w:t>
      </w:r>
    </w:p>
    <w:p w14:paraId="332C971E" w14:textId="085AC3B0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 piagnucola e alza gli occhi al cielo; sembr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un bambino a cui han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 appena tolto il suo gio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 preferito.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E1AA3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B6A8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AC23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game/common.rpy:1996</w:t>
      </w:r>
    </w:p>
    <w:p w14:paraId="31E9F2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common_0829513f:</w:t>
      </w:r>
    </w:p>
    <w:p w14:paraId="7703C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1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"\"Ngh, whatever… Stupid old man…\""</w:t>
      </w:r>
    </w:p>
    <w:p w14:paraId="03E9320A" w14:textId="0D15379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65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va bene... Vecchio scemo...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3155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AB7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8C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game/common.rpy:2001</w:t>
      </w:r>
    </w:p>
    <w:p w14:paraId="5CDA48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common_4d192398:</w:t>
      </w:r>
    </w:p>
    <w:p w14:paraId="3D229E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1F52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Rex mutters a reply, the electric tension in the air around us gradually fades."</w:t>
      </w:r>
    </w:p>
    <w:p w14:paraId="70A81061" w14:textId="0201A6D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mugugna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risposta. Subito dopo la tensione elettrica nell'aria inzia a sciogliersi gradualmente."</w:t>
      </w:r>
    </w:p>
    <w:p w14:paraId="7A893B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B4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09F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game/common.rpy:2002</w:t>
      </w:r>
    </w:p>
    <w:p w14:paraId="53EB3B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common_1b73b579:</w:t>
      </w:r>
    </w:p>
    <w:p w14:paraId="0257E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BC5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replaced by an uncomfortable, awkward pause, and the four of us exchange glances for a few seconds."</w:t>
      </w:r>
    </w:p>
    <w:p w14:paraId="4184C0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per essere sostituita da un imbrazzante silenzio, durante il quale ci scambiamo occhiate a vicenda."</w:t>
      </w:r>
    </w:p>
    <w:p w14:paraId="1CEC22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23C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CB2D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game/common.rpy:2004</w:t>
      </w:r>
    </w:p>
    <w:p w14:paraId="37917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common_23f2234e:</w:t>
      </w:r>
    </w:p>
    <w:p w14:paraId="626A0A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DBB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after the adrenaline cloud in my brain finally dissolves, I take a deep breath and turn to Isaac."</w:t>
      </w:r>
    </w:p>
    <w:p w14:paraId="0A86E9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che i miei livelli di adrenalina nelle vene tornano normali, faccio un respiro prefondo e mi rivolgo ad Isaac."</w:t>
      </w:r>
    </w:p>
    <w:p w14:paraId="74A720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87DF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986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game/common.rpy:2014</w:t>
      </w:r>
    </w:p>
    <w:p w14:paraId="46D546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common_900afc3c:</w:t>
      </w:r>
    </w:p>
    <w:p w14:paraId="7F0CE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0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"\"So, are you gonna explain what the hell is going on here?\""</w:t>
      </w:r>
    </w:p>
    <w:p w14:paraId="45C70E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hai intenzione di spiegarmi cosa cazzo sta succedendo 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EF1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BB1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44BC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game/common.rpy:2017</w:t>
      </w:r>
    </w:p>
    <w:p w14:paraId="28F292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common_ba71c648:</w:t>
      </w:r>
    </w:p>
    <w:p w14:paraId="7CEBED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31A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 to ruin the moment, but some kind of explanation for all of this would be great.\""</w:t>
      </w:r>
    </w:p>
    <w:p w14:paraId="31E456E2" w14:textId="13D5AF3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201" w:author="ilaria pisanu" w:date="2020-01-29T01:06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rovinare il momento, ma sarebbe fanstico se pote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darm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</w:t>
      </w:r>
      <w:r w:rsidR="00E65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una 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spiegazione su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sta accadendo."</w:t>
      </w:r>
    </w:p>
    <w:p w14:paraId="1FE5F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9A61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97A9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game/common.rpy:2018</w:t>
      </w:r>
    </w:p>
    <w:p w14:paraId="724D66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common_28070031:</w:t>
      </w:r>
    </w:p>
    <w:p w14:paraId="1E7019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7AA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voice, which cracks slightly with anxiety, breaks the long moment of silence."</w:t>
      </w:r>
    </w:p>
    <w:p w14:paraId="689BBF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voce, leggermente spezzata dall'ansia, rompe il lungo momento di silenzio."</w:t>
      </w:r>
    </w:p>
    <w:p w14:paraId="3A1CF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3DD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E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game/common.rpy:2020</w:t>
      </w:r>
    </w:p>
    <w:p w14:paraId="35840B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common_00ab1861:</w:t>
      </w:r>
    </w:p>
    <w:p w14:paraId="25C63A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F17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"Dominic, Rex, and Isaac all stare at me, and now I understand how a rabbit must feel in a den of wolves."</w:t>
      </w:r>
    </w:p>
    <w:p w14:paraId="7DFDB1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"Dominic, Rex e Isaac mi osservano senza dire una parola, ora capisco come si sente un coniglio in mezzo a un branco di lupi."</w:t>
      </w:r>
    </w:p>
    <w:p w14:paraId="089AF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2C0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A1E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game/common.rpy:2023</w:t>
      </w:r>
    </w:p>
    <w:p w14:paraId="1A52E9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common_9b211a09:</w:t>
      </w:r>
    </w:p>
    <w:p w14:paraId="79D8A5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B39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"\"These guys… they're not {i}normal.{/i}\""</w:t>
      </w:r>
    </w:p>
    <w:p w14:paraId="51CBD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tizi... non sono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normali.{/i}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E44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46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1E4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game/common.rpy:2024</w:t>
      </w:r>
    </w:p>
    <w:p w14:paraId="21CC6C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common_57651df6:</w:t>
      </w:r>
    </w:p>
    <w:p w14:paraId="3A6467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D8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know that, don't you, Isaac?\""</w:t>
      </w:r>
    </w:p>
    <w:p w14:paraId="25B11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già lo sai, non è vero, Isaac?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02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6CF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5A4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game/common.rpy:2027</w:t>
      </w:r>
    </w:p>
    <w:p w14:paraId="6D517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common_0f5d48c9:</w:t>
      </w:r>
    </w:p>
    <w:p w14:paraId="6A7D47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43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pose my shaky question, Isaac throws a glance towards Dominic."</w:t>
      </w:r>
    </w:p>
    <w:p w14:paraId="6505C3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domanda, con la voce tremolante, Isaac lancia uno sguardo strano a Dominic."</w:t>
      </w:r>
    </w:p>
    <w:p w14:paraId="291B90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F50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02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game/common.rpy:2030</w:t>
      </w:r>
    </w:p>
    <w:p w14:paraId="3453F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common_1feefa32_1:</w:t>
      </w:r>
    </w:p>
    <w:p w14:paraId="145895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918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60588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3C9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E39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3039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game/common.rpy:2031</w:t>
      </w:r>
    </w:p>
    <w:p w14:paraId="0313A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common_6147ddeb:</w:t>
      </w:r>
    </w:p>
    <w:p w14:paraId="24297D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84A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it looks like Dominic winces faintly, his eyes narrowing."</w:t>
      </w:r>
    </w:p>
    <w:p w14:paraId="2CEEF2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Dominc sembra trasalire quasi impercettibilmente, i suoi occhi chiusi in una fessura."</w:t>
      </w:r>
    </w:p>
    <w:p w14:paraId="65E3F1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3E4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24A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game/common.rpy:2032</w:t>
      </w:r>
    </w:p>
    <w:p w14:paraId="5D3E8B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common_fbb402e9:</w:t>
      </w:r>
    </w:p>
    <w:p w14:paraId="4382F4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2FB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cold, unreadable look soon washes over his features again."</w:t>
      </w:r>
    </w:p>
    <w:p w14:paraId="4BD25D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uno sguardo freddo e indecifrabile compare di nuovo sul suo viso."</w:t>
      </w:r>
    </w:p>
    <w:p w14:paraId="606195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AE1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6B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game/common.rpy:2035</w:t>
      </w:r>
    </w:p>
    <w:p w14:paraId="53578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common_9a6bfc8a:</w:t>
      </w:r>
    </w:p>
    <w:p w14:paraId="60F331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EE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[mc], I think it's obvious by now that they're not 'normal.'\""</w:t>
      </w:r>
    </w:p>
    <w:p w14:paraId="577D2BCC" w14:textId="65632AF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239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Si, [mc], direi che a questo punto è ovvio che non siano '</w:t>
      </w:r>
      <w:ins w:id="202" w:author="Windows User" w:date="2020-01-27T11:54:00Z">
        <w:r w:rsidR="00367DC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normali</w:t>
      </w:r>
      <w:ins w:id="203" w:author="Windows User" w:date="2020-01-27T11:54:00Z">
        <w:r w:rsidR="00367DC2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060E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6318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C93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game/common.rpy:2036</w:t>
      </w:r>
    </w:p>
    <w:p w14:paraId="68D8B3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common_2cda683a:</w:t>
      </w:r>
    </w:p>
    <w:p w14:paraId="5C71B7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89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finally speaks up, and I shift my gaze back over to him quickly."</w:t>
      </w:r>
    </w:p>
    <w:p w14:paraId="3F4911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finalmente decide di parlare, e il mio sguardo torna rapidamente su di lui."</w:t>
      </w:r>
    </w:p>
    <w:p w14:paraId="712122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0F9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AC1B3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game/common.rpy:2038</w:t>
      </w:r>
    </w:p>
    <w:p w14:paraId="14074F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common_ecc862f7:</w:t>
      </w:r>
    </w:p>
    <w:p w14:paraId="7787C7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D95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behind the spit-shine gloss of our beloved San Francisco is a much, much darker underbelly…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\""</w:t>
      </w:r>
    </w:p>
    <w:p w14:paraId="67B5E3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dietro la </w:t>
      </w:r>
      <w:commentRangeStart w:id="204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luccicante </w:t>
      </w:r>
      <w:commentRangeStart w:id="205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patina</w:t>
      </w:r>
      <w:commentRangeEnd w:id="205"/>
      <w:r w:rsidR="00900AC0">
        <w:rPr>
          <w:rStyle w:val="Rimandocommento"/>
        </w:rPr>
        <w:commentReference w:id="205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commentRangeEnd w:id="204"/>
      <w:r w:rsidR="00A31740">
        <w:rPr>
          <w:rStyle w:val="Rimandocommento"/>
        </w:rPr>
        <w:commentReference w:id="204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 nostra amata San Francisco c'è un lato molto, molto più oscuro...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E7BA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F6C3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68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game/common.rpy:2040</w:t>
      </w:r>
    </w:p>
    <w:p w14:paraId="54732A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common_d4f07674:</w:t>
      </w:r>
    </w:p>
    <w:p w14:paraId="613DC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413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"\"One that people like you usually go their whole lives without glimpsing.\""</w:t>
      </w:r>
    </w:p>
    <w:p w14:paraId="181F01CA" w14:textId="7F55D5F9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lato che di solito le persone come te non sospettano nemmeno esista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945D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29E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B1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game/common.rpy:2041</w:t>
      </w:r>
    </w:p>
    <w:p w14:paraId="651E9C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common_c6efcd28:</w:t>
      </w:r>
    </w:p>
    <w:p w14:paraId="625A6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22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straightens his tie with one hand, an impassive smile flickering on his face."</w:t>
      </w:r>
    </w:p>
    <w:p w14:paraId="1BB43880" w14:textId="49F722E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raddrizza la cravatta con una mano, un s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orriso impassibile gli si disegna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sul viso."</w:t>
      </w:r>
    </w:p>
    <w:p w14:paraId="6BE85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A853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BA8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game/common.rpy:2044</w:t>
      </w:r>
    </w:p>
    <w:p w14:paraId="0CAAEE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common_3a741866:</w:t>
      </w:r>
    </w:p>
    <w:p w14:paraId="149CA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E87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once you get a taste of that darkness, there's no going back.\""</w:t>
      </w:r>
    </w:p>
    <w:p w14:paraId="0F02B2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assaporata l'oscurità, non si può più tornare indietro.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8475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881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B37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game/common.rpy:2046</w:t>
      </w:r>
    </w:p>
    <w:p w14:paraId="7E14B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common_97147209:</w:t>
      </w:r>
    </w:p>
    <w:p w14:paraId="7AF9EF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8AD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"\"For instance, if a hypothetical, cute little diner-boy decided he wanted to go tell the police a funny story…\""</w:t>
      </w:r>
    </w:p>
    <w:p w14:paraId="6DA5EE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esempio, se ipoteticamente un bel cameriere decidesse di andare a raccontare alla polizia una </w:t>
      </w:r>
      <w:commentRangeStart w:id="206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storiella divertente</w:t>
      </w:r>
      <w:commentRangeEnd w:id="206"/>
      <w:r w:rsidR="00A31740">
        <w:rPr>
          <w:rStyle w:val="Rimandocommento"/>
        </w:rPr>
        <w:commentReference w:id="206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AF4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3D5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071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game/common.rpy:2049</w:t>
      </w:r>
    </w:p>
    <w:p w14:paraId="3BD1A3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common_bd8786f6:</w:t>
      </w:r>
    </w:p>
    <w:p w14:paraId="7478D3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D9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 tall, scary man in a dark jacket would want to make sure he never says anything else again.\""</w:t>
      </w:r>
    </w:p>
    <w:p w14:paraId="6D00A886" w14:textId="6841C911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...Un uomo alto e spavent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con una giacca scura vorrebbe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assicurarsi che non potesse mai più dire altro.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E0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6CA1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8A2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game/common.rpy:2052</w:t>
      </w:r>
    </w:p>
    <w:p w14:paraId="5BBF64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common_35a28d4c_5:</w:t>
      </w:r>
    </w:p>
    <w:p w14:paraId="587AF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8A5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9A87C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C730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BAC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7410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game/common.rpy:2054</w:t>
      </w:r>
    </w:p>
    <w:p w14:paraId="53A133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common_a7a96d0b:</w:t>
      </w:r>
    </w:p>
    <w:p w14:paraId="6A4C5E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6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Isaac's casual threat, I glance back at Dominic in disbelief."</w:t>
      </w:r>
    </w:p>
    <w:p w14:paraId="1FA839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tranquilla minaccia di Isaac, il mio sguardo scivola su Dominc incredulo."</w:t>
      </w:r>
    </w:p>
    <w:p w14:paraId="13BE9FA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FA1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DA47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game/common.rpy:2055</w:t>
      </w:r>
    </w:p>
    <w:p w14:paraId="18007F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common_05cacfb5:</w:t>
      </w:r>
    </w:p>
    <w:p w14:paraId="661D97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BB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pulled into a grimace as he meets my gaze, and I think I see a hint of guiltiness on his face."</w:t>
      </w:r>
    </w:p>
    <w:p w14:paraId="46C05F0E" w14:textId="7454D0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deformate in una smorfia quando i nostri sguardi si incrociano, e mi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embra di intravedere un leggero senso di colpa."</w:t>
      </w:r>
    </w:p>
    <w:p w14:paraId="5D0B6B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848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7B9E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game/common.rpy:2057</w:t>
      </w:r>
    </w:p>
    <w:p w14:paraId="1F6F25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common_0c33bc5b:</w:t>
      </w:r>
    </w:p>
    <w:p w14:paraId="05ECFFE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1D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"–Does that mean he'd really kill me, just to stop me from telling anyone about what I saw tonight?"</w:t>
      </w:r>
    </w:p>
    <w:p w14:paraId="5D9EC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"-Significa che davvero mi uccciderebbe solo per evitare che possa dire in giro quello che ho visto stanotte?"</w:t>
      </w:r>
    </w:p>
    <w:p w14:paraId="2F421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E0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F6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game/common.rpy:2060</w:t>
      </w:r>
    </w:p>
    <w:p w14:paraId="14B5EC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common_fed25c03:</w:t>
      </w:r>
    </w:p>
    <w:p w14:paraId="22426D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65BE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that's all hypothetical.\""</w:t>
      </w:r>
    </w:p>
    <w:p w14:paraId="7F3E09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è tutta una cosa ipotetica.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ED70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908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9D93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game/common.rpy:2061</w:t>
      </w:r>
    </w:p>
    <w:p w14:paraId="163770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common_aa966580:</w:t>
      </w:r>
    </w:p>
    <w:p w14:paraId="67D91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48A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"\"Humans like us can work with our vampiric companions just fine, assuming no one gets loose lips.\""</w:t>
      </w:r>
    </w:p>
    <w:p w14:paraId="27FF3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come noi possono lavorare con i nostri compagni vampiri tranquillamente, a patto che nessuno abbia la lingua lunga.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9C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F76D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4A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game/common.rpy:2063</w:t>
      </w:r>
    </w:p>
    <w:p w14:paraId="1504D0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common_5ab0d955:</w:t>
      </w:r>
    </w:p>
    <w:p w14:paraId="74C7C9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A4F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"\"Wait… then you're not a vampire?\""</w:t>
      </w:r>
    </w:p>
    <w:p w14:paraId="681BA2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Aspetta... non sei un vampiro allora?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23C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BD3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B36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game/common.rpy:2066</w:t>
      </w:r>
    </w:p>
    <w:p w14:paraId="71D813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common_8df6c9d7_4:</w:t>
      </w:r>
    </w:p>
    <w:p w14:paraId="0965E8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77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5AA9E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9512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E1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A4FF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game/common.rpy:2067</w:t>
      </w:r>
    </w:p>
    <w:p w14:paraId="46D91F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common_63600f91:</w:t>
      </w:r>
    </w:p>
    <w:p w14:paraId="128A83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236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shocked question makes Isaac pause for a second."</w:t>
      </w:r>
    </w:p>
    <w:p w14:paraId="751C6F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terrorizzata fa rimanere Isacc in silenzio per un secondo."</w:t>
      </w:r>
    </w:p>
    <w:p w14:paraId="5EF3C8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714B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8A7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game/common.rpy:2070</w:t>
      </w:r>
    </w:p>
    <w:p w14:paraId="21B6B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common_781f14b4:</w:t>
      </w:r>
    </w:p>
    <w:p w14:paraId="798BAB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84E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he quickly lets out a laugh and shakes his head, adjusting his tie with one hand."</w:t>
      </w:r>
    </w:p>
    <w:p w14:paraId="513297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"Tuttavia, poco dopo si lascia andare ad una risata e scuote la testa, aggiustandosi la cravatta con una mano."</w:t>
      </w:r>
    </w:p>
    <w:p w14:paraId="1CE29C8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9B5B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C7F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game/common.rpy:2071</w:t>
      </w:r>
    </w:p>
    <w:p w14:paraId="0D715E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common_9291c7e8:</w:t>
      </w:r>
    </w:p>
    <w:p w14:paraId="51420D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3C43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"\"Not really, no. Not like Rex and Dominic here, anyway.\""</w:t>
      </w:r>
    </w:p>
    <w:p w14:paraId="218B5C02" w14:textId="4A5BC8C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proprio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 Non come Rex e Dominic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comunque."</w:t>
      </w:r>
    </w:p>
    <w:p w14:paraId="7A556D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4757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1DC8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game/common.rpy:2073</w:t>
      </w:r>
    </w:p>
    <w:p w14:paraId="3CD67A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common_741bcfba:</w:t>
      </w:r>
    </w:p>
    <w:p w14:paraId="0B317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314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lump me in with that piece of shit, Isaac…!\""</w:t>
      </w:r>
    </w:p>
    <w:p w14:paraId="7F538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mettermi sullo stesso piano di quel pezzo di merda, Isaac...!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DEBA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7F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1B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game/common.rpy:2074</w:t>
      </w:r>
    </w:p>
    <w:p w14:paraId="6DF0D3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common_ee4e22b0:</w:t>
      </w:r>
    </w:p>
    <w:p w14:paraId="4AF8DB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3FF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loudly protests from where he leans against the wall, glaring at us."</w:t>
      </w:r>
    </w:p>
    <w:p w14:paraId="4231C07C" w14:textId="38E4577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"Protesta Rex dal muro sui cui è poggiato, lanciandoci </w:t>
      </w:r>
      <w:r w:rsidR="00A2596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un’occhiataccia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9B22C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05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3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game/common.rpy:2076</w:t>
      </w:r>
    </w:p>
    <w:p w14:paraId="070E96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common_e0313b0e:</w:t>
      </w:r>
    </w:p>
    <w:p w14:paraId="55A9F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C22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I'm so sorry. Now, back to the subject at hand, [mc]…\""</w:t>
      </w:r>
    </w:p>
    <w:p w14:paraId="5F2C868B" w14:textId="2AFD2E4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mi dispiace tanto. Ora tornan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alle cose importanti, [mc]…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26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8C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D11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game/common.rpy:2083</w:t>
      </w:r>
    </w:p>
    <w:p w14:paraId="46AF18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common_d49e6872:</w:t>
      </w:r>
    </w:p>
    <w:p w14:paraId="465B88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8F5E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Isaac rolls his eyes and starts up again, a pair of light footsteps echoes from down the alley."</w:t>
      </w:r>
    </w:p>
    <w:p w14:paraId="571704BD" w14:textId="07B0B18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come Isaac </w:t>
      </w:r>
      <w:r w:rsidR="0000070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="00000704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al cielo e ricominci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parlare, dei passi leggeri echeggiano dal fondo del vicolo."</w:t>
      </w:r>
    </w:p>
    <w:p w14:paraId="291DAA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16E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14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game/common.rpy:2084</w:t>
      </w:r>
    </w:p>
    <w:p w14:paraId="494B09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common_16f67002:</w:t>
      </w:r>
    </w:p>
    <w:p w14:paraId="5EAD7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521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"–Several moments later, a short blond rushes up beside Isaac, panting a little."</w:t>
      </w:r>
    </w:p>
    <w:p w14:paraId="4E53C4EF" w14:textId="77777777" w:rsidR="00000704" w:rsidRDefault="003A67C2" w:rsidP="003A67C2">
      <w:pPr>
        <w:shd w:val="clear" w:color="auto" w:fill="1E1E1E"/>
        <w:spacing w:line="285" w:lineRule="atLeast"/>
        <w:rPr>
          <w:ins w:id="207" w:author="Windows User" w:date="2020-01-27T12:16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"-Qualche secondo dopo, un ragazzo biondo e bassino corre e si ferma accanto ad </w:t>
      </w:r>
    </w:p>
    <w:p w14:paraId="1D0029B2" w14:textId="7EB6E22E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Isaac, ansimando."</w:t>
      </w:r>
    </w:p>
    <w:p w14:paraId="2A4C5D6B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89DD9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C6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game/common.rpy:2089</w:t>
      </w:r>
    </w:p>
    <w:p w14:paraId="18F037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common_69c53402:</w:t>
      </w:r>
    </w:p>
    <w:p w14:paraId="527AD0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315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"\"Haah… phew…\""</w:t>
      </w:r>
    </w:p>
    <w:p w14:paraId="276A3A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Aaah... fiù...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5ED0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F76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2441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game/common.rpy:2091</w:t>
      </w:r>
    </w:p>
    <w:p w14:paraId="01E978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common_4bdc43df:</w:t>
      </w:r>
    </w:p>
    <w:p w14:paraId="74C428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CC2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"\"I-Isaac, I'm sorry I'm la– eh?!\""</w:t>
      </w:r>
    </w:p>
    <w:p w14:paraId="2FE0460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I-Isaac, scusami sono in ritar-eh?!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EBAB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14E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DB2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game/common.rpy:2092</w:t>
      </w:r>
    </w:p>
    <w:p w14:paraId="55F2A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common_940e91a3:</w:t>
      </w:r>
    </w:p>
    <w:p w14:paraId="5A24D6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165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through his sentence, Luka breaks off sharply."</w:t>
      </w:r>
    </w:p>
    <w:p w14:paraId="17A1FA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frase, Luka si interrompe di colpo."</w:t>
      </w:r>
    </w:p>
    <w:p w14:paraId="3C1EA9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165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B0F0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game/common.rpy:2093</w:t>
      </w:r>
    </w:p>
    <w:p w14:paraId="4F0AB7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common_3fbec868:</w:t>
      </w:r>
    </w:p>
    <w:p w14:paraId="69206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38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with saucer-like eyes, and I stare back in astonishment."</w:t>
      </w:r>
    </w:p>
    <w:p w14:paraId="51360C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con gli occhi sbarrati; io faccio lo stesso, sbigottito."</w:t>
      </w:r>
    </w:p>
    <w:p w14:paraId="218F3F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2E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E33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game/common.rpy:2095</w:t>
      </w:r>
    </w:p>
    <w:p w14:paraId="22BBFD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common_53835436:</w:t>
      </w:r>
    </w:p>
    <w:p w14:paraId="20F4FD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DA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"\"Luka…?\""</w:t>
      </w:r>
    </w:p>
    <w:p w14:paraId="0EE1C7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A928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D2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1A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game/common.rpy:2098</w:t>
      </w:r>
    </w:p>
    <w:p w14:paraId="491264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common_67fc5ed7:</w:t>
      </w:r>
    </w:p>
    <w:p w14:paraId="61A327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7CFA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 a second… Were {i}you{/i} the one who told Isaac that I met Dominic?\""</w:t>
      </w:r>
    </w:p>
    <w:p w14:paraId="372625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attimo... Sei stato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tu{/i} a dire a Isaac che avevo incontrato Dominic?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7ED4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AEF1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2F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game/common.rpy:2100</w:t>
      </w:r>
    </w:p>
    <w:p w14:paraId="1D8F21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common_7ed50faa:</w:t>
      </w:r>
    </w:p>
    <w:p w14:paraId="16F6BB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F15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bizarre as the whole situation is, the pieces are starting to fall into place."</w:t>
      </w:r>
    </w:p>
    <w:p w14:paraId="162CC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bizzarra potesse essere la situazione, i pezzi del puzzle stavano iniziando a incrastrarsi fra loro."</w:t>
      </w:r>
    </w:p>
    <w:p w14:paraId="4EC24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92D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17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game/common.rpy:2101</w:t>
      </w:r>
    </w:p>
    <w:p w14:paraId="0B224A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common_f6577961:</w:t>
      </w:r>
    </w:p>
    <w:p w14:paraId="3D808A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A0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little brat was trying to get me to tell him about 'shady' types – {w}in other words, find people who might be vampires for him…?"</w:t>
      </w:r>
    </w:p>
    <w:p w14:paraId="6ED9B35C" w14:textId="600EF44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moccioso stava cercando di farmi parlare di tizi 'particolari'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altre parole, trovargli 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che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potrebbero essere dei vampiri...?"</w:t>
      </w:r>
    </w:p>
    <w:p w14:paraId="30C2B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06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89A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game/common.rpy:2104</w:t>
      </w:r>
    </w:p>
    <w:p w14:paraId="0598D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common_71423380_1:</w:t>
      </w:r>
    </w:p>
    <w:p w14:paraId="53D071D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BD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20F45C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84A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2CB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AE8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game/common.rpy:2105</w:t>
      </w:r>
    </w:p>
    <w:p w14:paraId="00278B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common_f461d2de:</w:t>
      </w:r>
    </w:p>
    <w:p w14:paraId="0827AA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5D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surprised, then flustered, reaction confirms my suspicions, and he averts his gaze sheepishly."</w:t>
      </w:r>
    </w:p>
    <w:p w14:paraId="4B18791F" w14:textId="19FB947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pass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da sorpreso ad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agitato; la sua reazione conferma i miei sospetti e lui distoglie lo sguardo intimidito."</w:t>
      </w:r>
    </w:p>
    <w:p w14:paraId="04EB6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0AC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F479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game/common.rpy:2106</w:t>
      </w:r>
    </w:p>
    <w:p w14:paraId="10F6D4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common_61693677:</w:t>
      </w:r>
    </w:p>
    <w:p w14:paraId="6853D2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443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so? It was pretty clear you were trying to protect him…\""</w:t>
      </w:r>
    </w:p>
    <w:p w14:paraId="6E58BDDE" w14:textId="637AFF3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e quindi? Era piuttosto chiaro che stav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cercando di proteggerlo...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8D6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2FE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3D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game/common.rpy:2107</w:t>
      </w:r>
    </w:p>
    <w:p w14:paraId="48B63B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common_abe6aa15:</w:t>
      </w:r>
    </w:p>
    <w:p w14:paraId="12055A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DE6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Luka's eyes flick over towards Dominic, taking on a certain sharpness."</w:t>
      </w:r>
    </w:p>
    <w:p w14:paraId="175E5ED6" w14:textId="7E76317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"Detto questo, lo sguardo di Luka si posa su Dominic con una certa aggressività.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1A68EC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3D2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AD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game/common.rpy:2108</w:t>
      </w:r>
    </w:p>
    <w:p w14:paraId="19B47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common_fcbc0a4c:</w:t>
      </w:r>
    </w:p>
    <w:p w14:paraId="3B7261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497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over at Rex with the same hateful look, too. {w}Does Luka know both of them already?"</w:t>
      </w:r>
    </w:p>
    <w:p w14:paraId="671004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"Riserva a Rex lo stesso sguardo di odio.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li conosce già entrambi?"</w:t>
      </w:r>
    </w:p>
    <w:p w14:paraId="6C7A9D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F1B2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E01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game/common.rpy:2111</w:t>
      </w:r>
    </w:p>
    <w:p w14:paraId="589E7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common_66c708e0:</w:t>
      </w:r>
    </w:p>
    <w:p w14:paraId="51A761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D2C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"\"…All right, let's not get too excited.\""</w:t>
      </w:r>
    </w:p>
    <w:p w14:paraId="34AD4C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...D'accordo, non ci scaldiamo troppo.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54FA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A8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69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game/common.rpy:2117</w:t>
      </w:r>
    </w:p>
    <w:p w14:paraId="40F95C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common_7e171d64:</w:t>
      </w:r>
    </w:p>
    <w:p w14:paraId="395086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94A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Isaac pinches the bridge of his nose with his thumb and forefinger."</w:t>
      </w:r>
    </w:p>
    <w:p w14:paraId="08F37076" w14:textId="77777777" w:rsidR="00EB71C9" w:rsidRDefault="003A67C2" w:rsidP="003A67C2">
      <w:pPr>
        <w:shd w:val="clear" w:color="auto" w:fill="1E1E1E"/>
        <w:spacing w:line="285" w:lineRule="atLeast"/>
        <w:rPr>
          <w:ins w:id="208" w:author="Windows User" w:date="2020-01-27T12:17:00Z"/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 lungo sospiro, Isaac si stringe il ponte del naso </w:t>
      </w:r>
    </w:p>
    <w:p w14:paraId="6DE88FF5" w14:textId="7E2E11BD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indice e pollice.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A6D6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F82AE6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27425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game/common.rpy:2119</w:t>
      </w:r>
    </w:p>
    <w:p w14:paraId="267EB1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common_b58bd83c:</w:t>
      </w:r>
    </w:p>
    <w:p w14:paraId="65645B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43F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seems there's some miscommunication going on here.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see –\""</w:t>
      </w:r>
    </w:p>
    <w:p w14:paraId="47B3E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ci sia qualche problema di comunicazione qui.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Vedi 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ABE9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254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D005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game/common.rpy:2121</w:t>
      </w:r>
    </w:p>
    <w:p w14:paraId="48761D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common_81c7f156:</w:t>
      </w:r>
    </w:p>
    <w:p w14:paraId="7652DF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E68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"\"–I'll split your fucking skull open!\""</w:t>
      </w:r>
    </w:p>
    <w:p w14:paraId="14D6D1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-Ti spacco la testa!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30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EC6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CBF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game/common.rpy:2123</w:t>
      </w:r>
    </w:p>
    <w:p w14:paraId="70E1FB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common_1f5d5290:</w:t>
      </w:r>
    </w:p>
    <w:p w14:paraId="286FE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5C3F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"…During Isaac's second attempt to explain the situation to me, an entirely different noise splits through the air."</w:t>
      </w:r>
    </w:p>
    <w:p w14:paraId="5A6D0E10" w14:textId="7A38B03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"...Mentre Isaac cercava per la seconda volta di spiegarmi la situazione, un rum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 completamente diverso attraversa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come una freccia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4C162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863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869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game/common.rpy:2124</w:t>
      </w:r>
    </w:p>
    <w:p w14:paraId="3630A2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common_9e2ae72d:</w:t>
      </w:r>
    </w:p>
    <w:p w14:paraId="02D071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952B5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"\"Oh, yeah? I'd like to see you try! </w:t>
      </w: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Hahaha!\""</w:t>
      </w:r>
    </w:p>
    <w:p w14:paraId="27D6AFD1" w14:textId="2E0AF8C8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</w:t>
      </w:r>
      <w:r w:rsidR="00EB71C9"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Provaci! Ahahah!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23A908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89C61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3414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game/common.rpy:2125</w:t>
      </w:r>
    </w:p>
    <w:p w14:paraId="2D023A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common_22419ebe:</w:t>
      </w:r>
    </w:p>
    <w:p w14:paraId="498FEF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BB5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not-so-distant sound of a fight floods towards us from a neighboring alleyway."</w:t>
      </w:r>
    </w:p>
    <w:p w14:paraId="3AA23C98" w14:textId="75F6DB5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rumore non così distante di uno scontro ci inonda le orecchie, proviene da un vicolo vicino."</w:t>
      </w:r>
    </w:p>
    <w:p w14:paraId="7CFB6B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2C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4538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game/common.rpy:2126</w:t>
      </w:r>
    </w:p>
    <w:p w14:paraId="1398A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common_85da09b8:</w:t>
      </w:r>
    </w:p>
    <w:p w14:paraId="61717D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ACE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just two voices, either. {w}Actually, it sounds like a lot more than that… like a party of the worst, bloodiest kind."</w:t>
      </w:r>
    </w:p>
    <w:p w14:paraId="2007F3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solo due voci.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sembrano molte di più... come se ci fosse un orribile, sanguinosa festa."</w:t>
      </w:r>
    </w:p>
    <w:p w14:paraId="6C1387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F807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F95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game/common.rpy:2129</w:t>
      </w:r>
    </w:p>
    <w:p w14:paraId="40271F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common_91e1b6fd:</w:t>
      </w:r>
    </w:p>
    <w:p w14:paraId="37F253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9D8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"\"Ugh. This is getting to be downright comical.\""</w:t>
      </w:r>
    </w:p>
    <w:p w14:paraId="6B7364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 La situazione sta per diventare davvero comica.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D68B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05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7A8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game/common.rpy:2131</w:t>
      </w:r>
    </w:p>
    <w:p w14:paraId="50F397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common_35567cf1:</w:t>
      </w:r>
    </w:p>
    <w:p w14:paraId="2C17C4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 they'd decide to go at it tonight… animals, really.\""</w:t>
      </w:r>
    </w:p>
    <w:p w14:paraId="41E3B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 decidono di darsele proprio stanotte... animali, davvero.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08E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CC34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615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game/common.rpy:2132</w:t>
      </w:r>
    </w:p>
    <w:p w14:paraId="4094E8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common_b8c23244:</w:t>
      </w:r>
    </w:p>
    <w:p w14:paraId="2BA597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69E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the scornful nature of his words, Isaac seems to brighten up all of a sudden."</w:t>
      </w:r>
    </w:p>
    <w:p w14:paraId="351C65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natura sdegnosa delle sue parole, Isaac sembra tutt'a un tratto sollevato."</w:t>
      </w:r>
    </w:p>
    <w:p w14:paraId="1D6CE6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D95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09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game/common.rpy:2138</w:t>
      </w:r>
    </w:p>
    <w:p w14:paraId="0794F3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common_9ba3bd6c:</w:t>
      </w:r>
    </w:p>
    <w:p w14:paraId="785AB0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ACFEC" w14:textId="77777777" w:rsidR="003A67C2" w:rsidRPr="00466267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"\"Damn it… why are the clans fighting now, of all times? </w:t>
      </w:r>
      <w:r w:rsidRPr="004662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 every vampire in San Francisco out here tonight?\""</w:t>
      </w:r>
    </w:p>
    <w:p w14:paraId="4D47706B" w14:textId="1A4A35E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6626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Cazzo... </w:t>
      </w:r>
      <w:r w:rsidR="003949A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3949A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3949A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clan stanno litigando adesso, di tutti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momenti possibili? Ogni vampiro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San Francisco si trova da que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parti stanotte?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B090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704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E98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game/common.rpy:2139</w:t>
      </w:r>
    </w:p>
    <w:p w14:paraId="5C6514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common_27a33361:</w:t>
      </w:r>
    </w:p>
    <w:p w14:paraId="2CCFF5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56C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sounds irritated, even though Isaac is obviously pleased.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 kind of gang war must be going on."</w:t>
      </w:r>
    </w:p>
    <w:p w14:paraId="6DF5F877" w14:textId="03B8E8D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sembra irritato, anche se Isaac è chiaramente compiaciuto. Ci deve essere </w:t>
      </w:r>
      <w:r w:rsidR="003949A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 atto 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faida fra clan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049D7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DF3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0788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game/common.rpy:2145</w:t>
      </w:r>
    </w:p>
    <w:p w14:paraId="670BA4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common_92fcd8a8:</w:t>
      </w:r>
    </w:p>
    <w:p w14:paraId="44A86B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33E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open my mouth to ask a question, however, Isaac takes off running – {w}directly towards the source of the noise."</w:t>
      </w:r>
    </w:p>
    <w:p w14:paraId="24DEFCF7" w14:textId="3563CAB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stesso in </w:t>
      </w:r>
      <w:r w:rsidR="00057EA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057EA5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apro la bocca per f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una domanda, tuttavia, Isaac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ne va correndo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in direzione del casino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99B5D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1EC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0C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game/common.rpy:2147</w:t>
      </w:r>
    </w:p>
    <w:p w14:paraId="0C543B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common_d45ee776:</w:t>
      </w:r>
    </w:p>
    <w:p w14:paraId="166B81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C82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"\"Wait, Isaac! Where are you –\""</w:t>
      </w:r>
    </w:p>
    <w:p w14:paraId="38F52E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Isaac! Dove stai an-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8A8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F3FC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A85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game/common.rpy:2152</w:t>
      </w:r>
    </w:p>
    <w:p w14:paraId="3A3F39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common_491cafab:</w:t>
      </w:r>
    </w:p>
    <w:p w14:paraId="2693DE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B2F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starts to jog after Isaac with an exasperated cry, glaring at the other man's back."</w:t>
      </w:r>
    </w:p>
    <w:p w14:paraId="3AFACB73" w14:textId="6BD2E5B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26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inizia a correre dietro Isaac urlando esasperato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gli </w:t>
      </w:r>
      <w:r w:rsidR="0046626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fissi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sulla sc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iena dell'altro."</w:t>
      </w:r>
    </w:p>
    <w:p w14:paraId="425BD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C15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765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game/common.rpy:2157</w:t>
      </w:r>
    </w:p>
    <w:p w14:paraId="6733586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common_01baaab5_1:</w:t>
      </w:r>
    </w:p>
    <w:p w14:paraId="37D27A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A5CA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34D7C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A2A7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2D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5B6C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game/common.rpy:2158</w:t>
      </w:r>
    </w:p>
    <w:p w14:paraId="5165AD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common_b89f933a:</w:t>
      </w:r>
    </w:p>
    <w:p w14:paraId="44B625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2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same time, Dominic turns to head in the opposite direction, apparently disinterested."</w:t>
      </w:r>
    </w:p>
    <w:p w14:paraId="241526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"Intanto, Dominic si volta nella direzione opposta, apperentemente disinteressato alla faccenda."</w:t>
      </w:r>
    </w:p>
    <w:p w14:paraId="5A7BEB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09CB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06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game/common.rpy:2161</w:t>
      </w:r>
    </w:p>
    <w:p w14:paraId="5D7AC7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common_a12369e7:</w:t>
      </w:r>
    </w:p>
    <w:p w14:paraId="4A4DE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A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strides take him towards the end of the alley quickly, making it clear that he doesn't want to stick around."</w:t>
      </w:r>
    </w:p>
    <w:p w14:paraId="34D520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lunghe falcate lo fanno arrivare in fretta alla fine del vicolo, rendondo chiaro che non volesse rimanere lì."</w:t>
      </w:r>
    </w:p>
    <w:p w14:paraId="6F39C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8AD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07B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game/common.rpy:2166</w:t>
      </w:r>
    </w:p>
    <w:p w14:paraId="6B5A59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common_8e1d5fc2:</w:t>
      </w:r>
    </w:p>
    <w:p w14:paraId="041991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ED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"–Rex, however, makes a beeline straight for… me?!"</w:t>
      </w:r>
    </w:p>
    <w:p w14:paraId="3969AC08" w14:textId="1506FD1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"-Rex, al co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trario, viene dritto verso di...</w:t>
      </w:r>
      <w:bookmarkStart w:id="209" w:name="_GoBack"/>
      <w:bookmarkEnd w:id="209"/>
      <w:r w:rsidR="001272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me?!"</w:t>
      </w:r>
    </w:p>
    <w:p w14:paraId="25F986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3DD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9B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game/common.rpy:2168</w:t>
      </w:r>
    </w:p>
    <w:p w14:paraId="46C518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common_8c2f6d0f:</w:t>
      </w:r>
    </w:p>
    <w:p w14:paraId="1259BF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"\"Just you and me now, baby~ Don't be shy!\""</w:t>
      </w:r>
    </w:p>
    <w:p w14:paraId="003BDE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solo tu e io adesso, baby~ Non essere timido!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C68F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75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37C1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game/common.rpy:2170</w:t>
      </w:r>
    </w:p>
    <w:p w14:paraId="6DFD6A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common_099b0688:</w:t>
      </w:r>
    </w:p>
    <w:p w14:paraId="2DDD18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28C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boy."</w:t>
      </w:r>
    </w:p>
    <w:p w14:paraId="150758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cazzo."</w:t>
      </w:r>
    </w:p>
    <w:p w14:paraId="55D993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E919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54FD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game/common.rpy:2171</w:t>
      </w:r>
    </w:p>
    <w:p w14:paraId="2C7E39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common_4336ae6f:</w:t>
      </w:r>
    </w:p>
    <w:p w14:paraId="015E2A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753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night just went from bad to awful in the span of about fifteen minutes."</w:t>
      </w:r>
    </w:p>
    <w:p w14:paraId="269D4FEC" w14:textId="5810081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not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è passata da brutta a terrib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ile nel giro di circa 15 minuti."</w:t>
      </w:r>
    </w:p>
    <w:p w14:paraId="7C0FCD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7CAD" w14:textId="77777777" w:rsidR="003A67C2" w:rsidRPr="00C947E5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47E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3A0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game/common.rpy:2172</w:t>
      </w:r>
    </w:p>
    <w:p w14:paraId="3C1AD2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common_d237065a:</w:t>
      </w:r>
    </w:p>
    <w:p w14:paraId="6C0AF2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750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want to figure out what the hell's going on with these guys, I'd better choose what to do right now –"</w:t>
      </w:r>
    </w:p>
    <w:p w14:paraId="62B2C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voglio cercare di capire cosa diamine stia succedendo, devo scegliere bene cosa fare adesso -"</w:t>
      </w:r>
    </w:p>
    <w:p w14:paraId="7FBFA0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C13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543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258D9C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4CC80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D6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"Chase after Dominic"</w:t>
      </w:r>
    </w:p>
    <w:p w14:paraId="3F55A0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"Rincorri Dominc"</w:t>
      </w:r>
    </w:p>
    <w:p w14:paraId="530206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FCA0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ABA6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581653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9A86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FA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 (unlocked)"</w:t>
      </w:r>
    </w:p>
    <w:p w14:paraId="3292D1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 (sbloccato)"</w:t>
      </w:r>
    </w:p>
    <w:p w14:paraId="45834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7EE5E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A6F4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15FE76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10B4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82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Luka"</w:t>
      </w:r>
    </w:p>
    <w:p w14:paraId="022469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Luka"</w:t>
      </w:r>
    </w:p>
    <w:p w14:paraId="49E499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1D810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8F577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3BF40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strings:</w:t>
      </w:r>
    </w:p>
    <w:p w14:paraId="1C17E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B20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"Catch up with Isaac"</w:t>
      </w:r>
    </w:p>
    <w:p w14:paraId="7AAA4D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"Raggiungi Isaac"</w:t>
      </w:r>
    </w:p>
    <w:p w14:paraId="7279A1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F4013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82F74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6FA30A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CD187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39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 away from Rex"</w:t>
      </w:r>
    </w:p>
    <w:p w14:paraId="131268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"Scappa da Rex"</w:t>
      </w:r>
    </w:p>
    <w:p w14:paraId="442E2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7884888" w14:textId="107837CA" w:rsidR="006352E4" w:rsidRPr="00A131C7" w:rsidRDefault="003A67C2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</w:t>
      </w: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ilaria pisanu" w:date="2020-01-26T19:19:00Z" w:initials="ip">
    <w:p w14:paraId="59FCDC2E" w14:textId="77777777" w:rsidR="007E6537" w:rsidRPr="00FA43B0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 xml:space="preserve">Tradurlo in questo modo mi permette di avere completa libertà sul come rendere “graveyard shift” in italiano e mantenere la metafora cimiteriale che si ricollega alla frase successiva che altrimenti non avrebbe avuto alcun senso. </w:t>
      </w:r>
    </w:p>
  </w:comment>
  <w:comment w:id="6" w:author="Windows User" w:date="2020-01-26T19:19:00Z" w:initials="WU">
    <w:p w14:paraId="57CD0B62" w14:textId="15E652F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Concordo, la soluzione è ottima! </w:t>
      </w:r>
      <w:r>
        <w:sym w:font="Wingdings" w:char="F04A"/>
      </w:r>
    </w:p>
  </w:comment>
  <w:comment w:id="7" w:author="ilaria pisanu" w:date="2020-01-26T19:19:00Z" w:initials="ip">
    <w:p w14:paraId="3E3F9C33" w14:textId="744D4F2F" w:rsidR="007E6537" w:rsidRPr="008F4FCE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8" w:author="Windows User" w:date="2020-01-26T19:19:00Z" w:initials="WU">
    <w:p w14:paraId="16D4D626" w14:textId="1718C8E4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Bellissima soluzione.</w:t>
      </w:r>
    </w:p>
  </w:comment>
  <w:comment w:id="9" w:author="ilaria pisanu" w:date="2020-01-26T19:19:00Z" w:initials="ip">
    <w:p w14:paraId="009F396C" w14:textId="7862699E" w:rsidR="007E6537" w:rsidRPr="00F9595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10" w:author="Windows User" w:date="2020-01-26T19:19:00Z" w:initials="WU">
    <w:p w14:paraId="25995E6D" w14:textId="19F5B2F8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“Tavoli” va benissimo. “Panche”, al contrario, suggerirebbe l’idea di una sagra di paese.</w:t>
      </w:r>
    </w:p>
  </w:comment>
  <w:comment w:id="12" w:author="ilaria pisanu" w:date="2020-01-26T19:19:00Z" w:initials="ip">
    <w:p w14:paraId="31DE16F2" w14:textId="4E6745FE" w:rsidR="007E6537" w:rsidRPr="00BA4AA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27" w:author="ilaria pisanu" w:date="2020-01-26T19:19:00Z" w:initials="ip">
    <w:p w14:paraId="01D98BF3" w14:textId="7005BFE5" w:rsidR="007E6537" w:rsidRPr="00E21D81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>zzire ma comunque meglio di dine</w:t>
      </w:r>
      <w:r w:rsidRPr="00E21D81">
        <w:rPr>
          <w:lang w:val="it-IT"/>
        </w:rPr>
        <w:t xml:space="preserve">r credo… </w:t>
      </w:r>
      <w:r>
        <w:rPr>
          <w:lang w:val="it-IT"/>
        </w:rPr>
        <w:t>Anche se un videogiocatore potrebbe essere più acquainted con certi termini e concetti, forse alla fine lo capirebbe. Da discutere.</w:t>
      </w:r>
    </w:p>
  </w:comment>
  <w:comment w:id="28" w:author="Windows User" w:date="2020-01-26T19:19:00Z" w:initials="WU">
    <w:p w14:paraId="3068D5CA" w14:textId="4E977A6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Sì,ho riflettuto sulla questione e alla fine penso che “tavola calda” sia la soluzione più adeguata. Fai solo attenzione alla grafia, vedo che qui hai scritto un’unica parola.</w:t>
      </w:r>
    </w:p>
  </w:comment>
  <w:comment w:id="32" w:author="ilaria pisanu" w:date="2020-01-26T19:19:00Z" w:initials="ip">
    <w:p w14:paraId="3354D662" w14:textId="742FD50F" w:rsidR="007E6537" w:rsidRPr="00C951F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>I mean, so che in America usano quella strana brocca per fare il caffè ma come si chiama e lo capirebbe un ita?</w:t>
      </w:r>
    </w:p>
  </w:comment>
  <w:comment w:id="33" w:author="Windows User" w:date="2020-01-26T19:19:00Z" w:initials="WU">
    <w:p w14:paraId="0FACAD52" w14:textId="2FF5FD8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Uhm, “caffettiera” mi fa pensare alla traduzionale moka. Suggerisco: una </w:t>
      </w:r>
      <w:r w:rsidRPr="00C2397D">
        <w:rPr>
          <w:b/>
          <w:lang w:val="it-IT"/>
        </w:rPr>
        <w:t>caraffa</w:t>
      </w:r>
      <w:r w:rsidRPr="00C2397D">
        <w:rPr>
          <w:lang w:val="it-IT"/>
        </w:rPr>
        <w:t xml:space="preserve"> di caffè fresco.</w:t>
      </w:r>
    </w:p>
  </w:comment>
  <w:comment w:id="38" w:author="ilaria pisanu" w:date="2020-01-26T19:19:00Z" w:initials="ip">
    <w:p w14:paraId="5B4E5DF7" w14:textId="77777777" w:rsidR="007E6537" w:rsidRDefault="007E6537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7E6537" w:rsidRPr="001F610A" w:rsidRDefault="007E6537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39" w:author="Windows User" w:date="2020-01-26T19:19:00Z" w:initials="WU">
    <w:p w14:paraId="18146696" w14:textId="1C818C55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soluzione.</w:t>
      </w:r>
    </w:p>
  </w:comment>
  <w:comment w:id="45" w:author="Windows User" w:date="2020-01-26T19:19:00Z" w:initials="WU">
    <w:p w14:paraId="44081AA3" w14:textId="4E0524F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tavola calda</w:t>
      </w:r>
    </w:p>
  </w:comment>
  <w:comment w:id="48" w:author="ilaria pisanu" w:date="2020-02-15T12:14:00Z" w:initials="ip">
    <w:p w14:paraId="2C24A91D" w14:textId="78010F7D" w:rsidR="00FA67DA" w:rsidRPr="00FA67DA" w:rsidRDefault="00FA67D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67DA">
        <w:rPr>
          <w:lang w:val="it-IT"/>
        </w:rPr>
        <w:t>Penso di non poter mettere le virgolette alte perché in</w:t>
      </w:r>
      <w:r>
        <w:rPr>
          <w:lang w:val="it-IT"/>
        </w:rPr>
        <w:t>troducono la stringa generale. O</w:t>
      </w:r>
      <w:r w:rsidRPr="00FA67DA">
        <w:rPr>
          <w:lang w:val="it-IT"/>
        </w:rPr>
        <w:t xml:space="preserve">gni volta che l’originale vuole mettere le virgolette alte all’interno della </w:t>
      </w:r>
      <w:r>
        <w:rPr>
          <w:lang w:val="it-IT"/>
        </w:rPr>
        <w:t xml:space="preserve">stringa lo fa così </w:t>
      </w:r>
      <w:r w:rsidRPr="00FA67DA">
        <w:rPr>
          <w:lang w:val="it-IT"/>
        </w:rPr>
        <w:t>\"</w:t>
      </w:r>
      <w:r>
        <w:rPr>
          <w:lang w:val="it-IT"/>
        </w:rPr>
        <w:t>….</w:t>
      </w:r>
      <w:r w:rsidRPr="00FA67DA">
        <w:rPr>
          <w:lang w:val="it-IT"/>
        </w:rPr>
        <w:t>\"</w:t>
      </w:r>
      <w:r>
        <w:rPr>
          <w:lang w:val="it-IT"/>
        </w:rPr>
        <w:t xml:space="preserve"> ed è per marcare il discorso diretto. Nel caso dovesse succedere una cosa del genere in un discorso diretto poi si avrebbero vigolette alte dentro virgolette alte. Quindi forse è meglio lasciarle così. </w:t>
      </w:r>
    </w:p>
  </w:comment>
  <w:comment w:id="56" w:author="ilaria pisanu" w:date="2020-01-26T19:19:00Z" w:initials="ip">
    <w:p w14:paraId="51C7FA81" w14:textId="57B0A0BD" w:rsidR="007E6537" w:rsidRPr="00A131C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57" w:author="ilaria pisanu" w:date="2020-01-26T19:19:00Z" w:initials="ip">
    <w:p w14:paraId="2E136740" w14:textId="7A5D0284" w:rsidR="007E6537" w:rsidRPr="00A131C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58" w:author="Windows User" w:date="2020-01-26T19:19:00Z" w:initials="WU">
    <w:p w14:paraId="1EA67FC3" w14:textId="7B858A7F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La trovo molto efficace.</w:t>
      </w:r>
    </w:p>
  </w:comment>
  <w:comment w:id="67" w:author="ilaria pisanu" w:date="2020-01-26T19:19:00Z" w:initials="ip">
    <w:p w14:paraId="15EF9FF9" w14:textId="35C9FA37" w:rsidR="007E6537" w:rsidRPr="000C140B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68" w:author="Windows User" w:date="2020-01-26T19:19:00Z" w:initials="WU">
    <w:p w14:paraId="77C1767B" w14:textId="732DA2B2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Sì, “frizzante” sarebbe davvero ridondante.</w:t>
      </w:r>
    </w:p>
  </w:comment>
  <w:comment w:id="72" w:author="ilaria pisanu" w:date="2020-01-26T19:19:00Z" w:initials="ip">
    <w:p w14:paraId="36C5F799" w14:textId="4A86B9BB" w:rsidR="007E6537" w:rsidRPr="002339B9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73" w:author="Windows User" w:date="2020-01-26T19:19:00Z" w:initials="WU">
    <w:p w14:paraId="2A3DA47F" w14:textId="5E3DD92B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In realtà, trovo che “indossare” sia più appropriato. Non ha necessariamente un’accezione positiva.</w:t>
      </w:r>
    </w:p>
  </w:comment>
  <w:comment w:id="75" w:author="Windows User" w:date="2020-01-26T19:19:00Z" w:initials="WU">
    <w:p w14:paraId="66FCEA67" w14:textId="135351AF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Sorpresa (refuso)</w:t>
      </w:r>
    </w:p>
  </w:comment>
  <w:comment w:id="77" w:author="Windows User" w:date="2020-01-26T19:19:00Z" w:initials="WU">
    <w:p w14:paraId="5AD9B9A6" w14:textId="109E28AE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“di notte” è di uso più comune.</w:t>
      </w:r>
    </w:p>
  </w:comment>
  <w:comment w:id="90" w:author="Windows User" w:date="2020-01-26T19:19:00Z" w:initials="WU">
    <w:p w14:paraId="74621D38" w14:textId="561F56E9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Rende bene l’idea, anche in base a come lo ha descritto in precedenza.</w:t>
      </w:r>
    </w:p>
  </w:comment>
  <w:comment w:id="89" w:author="ilaria pisanu" w:date="2020-01-26T19:19:00Z" w:initials="ip">
    <w:p w14:paraId="360D5ECA" w14:textId="350B0F16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93" w:author="ilaria pisanu" w:date="2020-01-26T19:19:00Z" w:initials="ip">
    <w:p w14:paraId="1AB4447A" w14:textId="11C98DE0" w:rsidR="007E6537" w:rsidRPr="00164922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922">
        <w:rPr>
          <w:lang w:val="it-IT"/>
        </w:rPr>
        <w:t>Mi sembra si usi di più la similitudine con il gatto</w:t>
      </w:r>
    </w:p>
  </w:comment>
  <w:comment w:id="94" w:author="Windows User" w:date="2020-01-26T19:19:00Z" w:initials="WU">
    <w:p w14:paraId="4E19DF7C" w14:textId="0077A65D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scelta.</w:t>
      </w:r>
    </w:p>
  </w:comment>
  <w:comment w:id="105" w:author="ilaria pisanu" w:date="2020-01-26T19:19:00Z" w:initials="ip">
    <w:p w14:paraId="4B4C0524" w14:textId="1BF9E3DC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06" w:author="Windows User" w:date="2020-01-26T19:19:00Z" w:initials="WU">
    <w:p w14:paraId="0DDBED84" w14:textId="79DDC2A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ridendo sotto i baffi.</w:t>
      </w:r>
    </w:p>
  </w:comment>
  <w:comment w:id="109" w:author="Windows User" w:date="2020-01-26T19:19:00Z" w:initials="WU">
    <w:p w14:paraId="0AD7399E" w14:textId="77F25086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Trattengo a stento una risata.</w:t>
      </w:r>
    </w:p>
  </w:comment>
  <w:comment w:id="110" w:author="ilaria pisanu" w:date="2020-01-26T19:19:00Z" w:initials="ip">
    <w:p w14:paraId="2E57613F" w14:textId="0299B2E1" w:rsidR="007E6537" w:rsidRPr="00ED2F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11" w:author="Windows User" w:date="2020-01-26T19:19:00Z" w:initials="WU">
    <w:p w14:paraId="63192A24" w14:textId="7777777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  <w:p w14:paraId="5D30568D" w14:textId="5F2484E7" w:rsidR="007E6537" w:rsidRPr="00C2397D" w:rsidRDefault="007E6537">
      <w:pPr>
        <w:pStyle w:val="Testocommento"/>
        <w:rPr>
          <w:lang w:val="it-IT"/>
        </w:rPr>
      </w:pPr>
      <w:r w:rsidRPr="00C2397D">
        <w:rPr>
          <w:lang w:val="it-IT"/>
        </w:rPr>
        <w:t>Suggerisco: piuttosto fragile.</w:t>
      </w:r>
    </w:p>
  </w:comment>
  <w:comment w:id="119" w:author="Windows User" w:date="2020-01-26T19:19:00Z" w:initials="WU">
    <w:p w14:paraId="5972404E" w14:textId="50CC2B05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Ignora pure il commento qui sotto, è automatico </w:t>
      </w:r>
      <w:r>
        <w:sym w:font="Wingdings" w:char="F04A"/>
      </w:r>
    </w:p>
  </w:comment>
  <w:comment w:id="122" w:author="ilaria pisanu" w:date="2020-01-26T19:19:00Z" w:initials="ip">
    <w:p w14:paraId="7827D321" w14:textId="7CB972B2" w:rsidR="007E6537" w:rsidRPr="00080935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23" w:author="Windows User" w:date="2020-01-26T19:19:00Z" w:initials="WU">
    <w:p w14:paraId="2097CDDA" w14:textId="0F5F39BC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Bella soluzione, rende l’idea.</w:t>
      </w:r>
    </w:p>
  </w:comment>
  <w:comment w:id="126" w:author="ilaria pisanu" w:date="2020-01-26T19:19:00Z" w:initials="ip">
    <w:p w14:paraId="290463B0" w14:textId="13DF9ABD" w:rsidR="007E6537" w:rsidRPr="007C1D1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Dispregiativo -&gt; Fattoni</w:t>
      </w:r>
    </w:p>
  </w:comment>
  <w:comment w:id="128" w:author="ilaria pisanu" w:date="2020-02-15T12:55:00Z" w:initials="ip">
    <w:p w14:paraId="1E84DDCB" w14:textId="44EF5194" w:rsidR="006D497E" w:rsidRDefault="006D497E">
      <w:pPr>
        <w:pStyle w:val="Testocommento"/>
      </w:pPr>
      <w:r>
        <w:rPr>
          <w:rStyle w:val="Rimandocommento"/>
        </w:rPr>
        <w:annotationRef/>
      </w:r>
      <w:r>
        <w:t>Difficile da tradurre</w:t>
      </w:r>
    </w:p>
  </w:comment>
  <w:comment w:id="130" w:author="ilaria pisanu" w:date="2020-01-26T19:19:00Z" w:initials="ip">
    <w:p w14:paraId="55C9CA59" w14:textId="25D4D01F" w:rsidR="007E6537" w:rsidRPr="00164E8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Verbo che esprime poco coraggio che ho scelto di</w:t>
      </w:r>
      <w:r>
        <w:rPr>
          <w:lang w:val="it-IT"/>
        </w:rPr>
        <w:t xml:space="preserve"> tradurre con un’espressione tip</w:t>
      </w:r>
      <w:r w:rsidRPr="00164E86">
        <w:rPr>
          <w:lang w:val="it-IT"/>
        </w:rPr>
        <w:t>ica italiana riferita ad una persona fifona</w:t>
      </w:r>
    </w:p>
  </w:comment>
  <w:comment w:id="132" w:author="ilaria pisanu" w:date="2020-01-26T19:19:00Z" w:initials="ip">
    <w:p w14:paraId="4169097F" w14:textId="2035A015" w:rsidR="007E6537" w:rsidRPr="00164E86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Pens</w:t>
      </w:r>
      <w:r>
        <w:rPr>
          <w:lang w:val="it-IT"/>
        </w:rPr>
        <w:t>o</w:t>
      </w:r>
      <w:r w:rsidRPr="00164E86">
        <w:rPr>
          <w:lang w:val="it-IT"/>
        </w:rPr>
        <w:t xml:space="preserve"> che “suit” abbia un accezione un po’ negativa che credo possa essere trasmessa bene da questo termine ITA</w:t>
      </w:r>
    </w:p>
  </w:comment>
  <w:comment w:id="133" w:author="Windows User" w:date="2020-01-26T19:19:00Z" w:initials="WU">
    <w:p w14:paraId="444B0E29" w14:textId="40BB7398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Sì, rende molto bene l’idea.</w:t>
      </w:r>
    </w:p>
  </w:comment>
  <w:comment w:id="137" w:author="ilaria pisanu" w:date="2020-01-26T19:19:00Z" w:initials="ip">
    <w:p w14:paraId="272FACF7" w14:textId="1FDC25C2" w:rsidR="007E6537" w:rsidRPr="00164E86" w:rsidRDefault="007E6537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64E86">
        <w:rPr>
          <w:lang w:val="en-US"/>
        </w:rPr>
        <w:t>Letteralmente “te stesso”. Did not know that.</w:t>
      </w:r>
    </w:p>
  </w:comment>
  <w:comment w:id="138" w:author="ilaria pisanu" w:date="2020-01-26T19:19:00Z" w:initials="ip">
    <w:p w14:paraId="1D092D92" w14:textId="31E317A4" w:rsidR="007E6537" w:rsidRPr="00F02935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>on so se ci sta, se magari è troppo, ma mi piace lol</w:t>
      </w:r>
    </w:p>
  </w:comment>
  <w:comment w:id="139" w:author="Windows User" w:date="2020-01-26T19:19:00Z" w:initials="WU">
    <w:p w14:paraId="2738AE81" w14:textId="1C48549E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Mi piace come soluzione </w:t>
      </w:r>
      <w:r>
        <w:sym w:font="Wingdings" w:char="F04A"/>
      </w:r>
    </w:p>
  </w:comment>
  <w:comment w:id="150" w:author="Windows User" w:date="2020-01-26T19:19:00Z" w:initials="WU">
    <w:p w14:paraId="2440D0D6" w14:textId="00439349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Anche se si può usare sia al maschile che al femminile, suggerisco di tradurlo al maschile per avvicinarci maggiormente al parlato.</w:t>
      </w:r>
    </w:p>
  </w:comment>
  <w:comment w:id="170" w:author="ilaria pisanu" w:date="2020-01-26T19:19:00Z" w:initials="ip">
    <w:p w14:paraId="6591E85A" w14:textId="430220BD" w:rsidR="007E6537" w:rsidRPr="009B697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>Non so c’è una frase fatta più usata</w:t>
      </w:r>
    </w:p>
  </w:comment>
  <w:comment w:id="171" w:author="Windows User" w:date="2020-01-26T19:51:00Z" w:initials="WU">
    <w:p w14:paraId="60AA84EC" w14:textId="2E6FC86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Non mi dispiace come soluzione. Altrimenti: scalare le classifiche.</w:t>
      </w:r>
    </w:p>
  </w:comment>
  <w:comment w:id="174" w:author="Windows User" w:date="2020-01-26T19:52:00Z" w:initials="WU">
    <w:p w14:paraId="3F89CE1C" w14:textId="77777777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</w:p>
    <w:p w14:paraId="71DA0B47" w14:textId="7C030D3B" w:rsidR="007E6537" w:rsidRPr="00C2397D" w:rsidRDefault="007E6537">
      <w:pPr>
        <w:pStyle w:val="Testocommento"/>
        <w:rPr>
          <w:lang w:val="it-IT"/>
        </w:rPr>
      </w:pPr>
      <w:r w:rsidRPr="00C2397D">
        <w:rPr>
          <w:lang w:val="it-IT"/>
        </w:rPr>
        <w:t>Suggerisco: sto facendo tutto il possibile per migliorare,...</w:t>
      </w:r>
    </w:p>
  </w:comment>
  <w:comment w:id="176" w:author="ilaria pisanu" w:date="2020-01-26T19:19:00Z" w:initials="ip">
    <w:p w14:paraId="216FF8EB" w14:textId="656FE572" w:rsidR="007E6537" w:rsidRPr="00A51C18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1C18">
        <w:rPr>
          <w:lang w:val="it-IT"/>
        </w:rPr>
        <w:t xml:space="preserve">In teoria non indossa giacca e cravatta ma è una frase fatta praticamente e non so, in generale rende il fatto che sia vestito elegante comunque </w:t>
      </w:r>
    </w:p>
    <w:p w14:paraId="425EEE8C" w14:textId="77777777" w:rsidR="007E6537" w:rsidRPr="00A51C18" w:rsidRDefault="007E6537">
      <w:pPr>
        <w:pStyle w:val="Testocommento"/>
        <w:rPr>
          <w:lang w:val="it-IT"/>
        </w:rPr>
      </w:pPr>
    </w:p>
  </w:comment>
  <w:comment w:id="177" w:author="Windows User" w:date="2020-01-26T19:56:00Z" w:initials="WU">
    <w:p w14:paraId="3ED28EE6" w14:textId="069AA6E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soluzione, rende bene l’idea. Sei sempre in tempo per cambiarla nel caso in cui lui non indossi effettivamente giacca e cravatta, ma da come è descritto sembra altamente probabile.</w:t>
      </w:r>
    </w:p>
  </w:comment>
  <w:comment w:id="189" w:author="ilaria pisanu" w:date="2020-01-26T19:19:00Z" w:initials="ip">
    <w:p w14:paraId="45166057" w14:textId="2BD069C5" w:rsidR="007E6537" w:rsidRPr="004F2763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2763">
        <w:rPr>
          <w:lang w:val="it-IT"/>
        </w:rPr>
        <w:t>Molto in du</w:t>
      </w:r>
      <w:r>
        <w:rPr>
          <w:lang w:val="it-IT"/>
        </w:rPr>
        <w:t>b</w:t>
      </w:r>
      <w:r w:rsidRPr="004F2763">
        <w:rPr>
          <w:lang w:val="it-IT"/>
        </w:rPr>
        <w:t xml:space="preserve">bio comunque su tutte queste onomatopee. </w:t>
      </w:r>
      <w:r>
        <w:rPr>
          <w:lang w:val="it-IT"/>
        </w:rPr>
        <w:t>Alcune le cambio per riportare più fedelmente il suono ita; altre mi sembrano andare bene come sono ma potrei sbagliarmi.</w:t>
      </w:r>
    </w:p>
  </w:comment>
  <w:comment w:id="190" w:author="ilaria pisanu" w:date="2020-01-26T19:19:00Z" w:initials="ip">
    <w:p w14:paraId="682DF4DE" w14:textId="77777777" w:rsidR="007E6537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2763">
        <w:rPr>
          <w:lang w:val="it-IT"/>
        </w:rPr>
        <w:t>Giuro che sto avendo di</w:t>
      </w:r>
      <w:r>
        <w:rPr>
          <w:lang w:val="it-IT"/>
        </w:rPr>
        <w:t xml:space="preserve">fficoltà a trovare una trad che </w:t>
      </w:r>
      <w:r w:rsidRPr="004F2763">
        <w:rPr>
          <w:lang w:val="it-IT"/>
        </w:rPr>
        <w:t>non</w:t>
      </w:r>
      <w:r>
        <w:rPr>
          <w:lang w:val="it-IT"/>
        </w:rPr>
        <w:t xml:space="preserve"> mi</w:t>
      </w:r>
      <w:r w:rsidRPr="004F2763">
        <w:rPr>
          <w:lang w:val="it-IT"/>
        </w:rPr>
        <w:t xml:space="preserve"> fa</w:t>
      </w:r>
      <w:r>
        <w:rPr>
          <w:lang w:val="it-IT"/>
        </w:rPr>
        <w:t>c</w:t>
      </w:r>
      <w:r w:rsidRPr="004F2763">
        <w:rPr>
          <w:lang w:val="it-IT"/>
        </w:rPr>
        <w:t>cia schifo.</w:t>
      </w:r>
      <w:r>
        <w:rPr>
          <w:lang w:val="it-IT"/>
        </w:rPr>
        <w:t xml:space="preserve"> Si ripete anche molte volte lungo tutto il testo. Penso di aver messo cose varie infatti nel tentativo di trovarne uno che mi aggradasse.</w:t>
      </w:r>
    </w:p>
    <w:p w14:paraId="321670A8" w14:textId="41F2B035" w:rsidR="007E6537" w:rsidRPr="004F2763" w:rsidRDefault="007E6537">
      <w:pPr>
        <w:pStyle w:val="Testocommento"/>
        <w:rPr>
          <w:lang w:val="it-IT"/>
        </w:rPr>
      </w:pPr>
      <w:r>
        <w:rPr>
          <w:lang w:val="it-IT"/>
        </w:rPr>
        <w:t>Alternative: rosso, tizio/tipo rosso /dai capelli rossi, rossiccio… o andiamo internazionali e mettiamo ginger? Lasciare redhead? Bah…</w:t>
      </w:r>
    </w:p>
  </w:comment>
  <w:comment w:id="191" w:author="Windows User" w:date="2020-01-27T11:31:00Z" w:initials="WU">
    <w:p w14:paraId="00954988" w14:textId="0D652F52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 xml:space="preserve">In realtà, trovo che “rosso” sia chiarissimo. </w:t>
      </w:r>
    </w:p>
  </w:comment>
  <w:comment w:id="205" w:author="Windows User" w:date="2020-01-27T11:54:00Z" w:initials="WU">
    <w:p w14:paraId="184A968C" w14:textId="3A378311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Ottima soluzione!</w:t>
      </w:r>
    </w:p>
  </w:comment>
  <w:comment w:id="204" w:author="ilaria pisanu" w:date="2020-01-26T19:19:00Z" w:initials="ip">
    <w:p w14:paraId="6E68BEE3" w14:textId="387BE0EA" w:rsidR="007E6537" w:rsidRPr="00C2397D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2397D">
        <w:rPr>
          <w:lang w:val="it-IT"/>
        </w:rPr>
        <w:t>meh</w:t>
      </w:r>
    </w:p>
  </w:comment>
  <w:comment w:id="206" w:author="ilaria pisanu" w:date="2020-01-26T19:19:00Z" w:initials="ip">
    <w:p w14:paraId="3ECB8C82" w14:textId="1A8B7D5B" w:rsidR="007E6537" w:rsidRPr="00A31740" w:rsidRDefault="007E653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31740">
        <w:rPr>
          <w:lang w:val="it-IT"/>
        </w:rPr>
        <w:t xml:space="preserve">So che “funny” </w:t>
      </w:r>
      <w:r>
        <w:rPr>
          <w:lang w:val="it-IT"/>
        </w:rPr>
        <w:t>p</w:t>
      </w:r>
      <w:r w:rsidRPr="00A31740">
        <w:rPr>
          <w:lang w:val="it-IT"/>
        </w:rPr>
        <w:t xml:space="preserve">otrebbe anche </w:t>
      </w:r>
      <w:r>
        <w:rPr>
          <w:lang w:val="it-IT"/>
        </w:rPr>
        <w:t>“particolare/strana”</w:t>
      </w:r>
      <w:r w:rsidRPr="00A31740">
        <w:rPr>
          <w:lang w:val="it-IT"/>
        </w:rPr>
        <w:t xml:space="preserve"> </w:t>
      </w:r>
      <w:r>
        <w:rPr>
          <w:lang w:val="it-IT"/>
        </w:rPr>
        <w:t>ma da un tocco canzonatorio in questo modo che secondo me caratterizza bene il personaggio.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57CD0B62" w15:done="0"/>
  <w15:commentEx w15:paraId="3E3F9C33" w15:done="0"/>
  <w15:commentEx w15:paraId="16D4D626" w15:done="0"/>
  <w15:commentEx w15:paraId="009F396C" w15:done="0"/>
  <w15:commentEx w15:paraId="25995E6D" w15:done="0"/>
  <w15:commentEx w15:paraId="31DE16F2" w15:done="0"/>
  <w15:commentEx w15:paraId="01D98BF3" w15:done="0"/>
  <w15:commentEx w15:paraId="3068D5CA" w15:done="0"/>
  <w15:commentEx w15:paraId="3354D662" w15:done="0"/>
  <w15:commentEx w15:paraId="0FACAD52" w15:done="0"/>
  <w15:commentEx w15:paraId="3F38A72B" w15:done="0"/>
  <w15:commentEx w15:paraId="18146696" w15:done="0"/>
  <w15:commentEx w15:paraId="44081AA3" w15:done="0"/>
  <w15:commentEx w15:paraId="2C24A91D" w15:done="0"/>
  <w15:commentEx w15:paraId="51C7FA81" w15:done="0"/>
  <w15:commentEx w15:paraId="2E136740" w15:done="0"/>
  <w15:commentEx w15:paraId="1EA67FC3" w15:done="0"/>
  <w15:commentEx w15:paraId="15EF9FF9" w15:done="0"/>
  <w15:commentEx w15:paraId="77C1767B" w15:done="0"/>
  <w15:commentEx w15:paraId="36C5F799" w15:done="0"/>
  <w15:commentEx w15:paraId="2A3DA47F" w15:done="0"/>
  <w15:commentEx w15:paraId="66FCEA67" w15:done="0"/>
  <w15:commentEx w15:paraId="5AD9B9A6" w15:done="0"/>
  <w15:commentEx w15:paraId="74621D38" w15:done="0"/>
  <w15:commentEx w15:paraId="360D5ECA" w15:done="0"/>
  <w15:commentEx w15:paraId="1AB4447A" w15:done="0"/>
  <w15:commentEx w15:paraId="4E19DF7C" w15:done="0"/>
  <w15:commentEx w15:paraId="4B4C0524" w15:done="0"/>
  <w15:commentEx w15:paraId="0DDBED84" w15:done="0"/>
  <w15:commentEx w15:paraId="0AD7399E" w15:done="0"/>
  <w15:commentEx w15:paraId="2E57613F" w15:done="0"/>
  <w15:commentEx w15:paraId="5D30568D" w15:done="0"/>
  <w15:commentEx w15:paraId="5972404E" w15:done="0"/>
  <w15:commentEx w15:paraId="7827D321" w15:done="0"/>
  <w15:commentEx w15:paraId="2097CDDA" w15:done="0"/>
  <w15:commentEx w15:paraId="290463B0" w15:done="0"/>
  <w15:commentEx w15:paraId="1E84DDCB" w15:done="0"/>
  <w15:commentEx w15:paraId="55C9CA59" w15:done="0"/>
  <w15:commentEx w15:paraId="4169097F" w15:done="0"/>
  <w15:commentEx w15:paraId="444B0E29" w15:done="0"/>
  <w15:commentEx w15:paraId="272FACF7" w15:done="0"/>
  <w15:commentEx w15:paraId="1D092D92" w15:done="0"/>
  <w15:commentEx w15:paraId="2738AE81" w15:done="0"/>
  <w15:commentEx w15:paraId="2440D0D6" w15:done="0"/>
  <w15:commentEx w15:paraId="6591E85A" w15:done="0"/>
  <w15:commentEx w15:paraId="60AA84EC" w15:done="0"/>
  <w15:commentEx w15:paraId="71DA0B47" w15:done="0"/>
  <w15:commentEx w15:paraId="425EEE8C" w15:done="0"/>
  <w15:commentEx w15:paraId="3ED28EE6" w15:done="0"/>
  <w15:commentEx w15:paraId="45166057" w15:done="0"/>
  <w15:commentEx w15:paraId="321670A8" w15:done="0"/>
  <w15:commentEx w15:paraId="00954988" w15:done="0"/>
  <w15:commentEx w15:paraId="184A968C" w15:done="0"/>
  <w15:commentEx w15:paraId="6E68BEE3" w15:done="0"/>
  <w15:commentEx w15:paraId="3ECB8C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B0"/>
    <w:rsid w:val="00000704"/>
    <w:rsid w:val="000068B3"/>
    <w:rsid w:val="0000733C"/>
    <w:rsid w:val="00015EC0"/>
    <w:rsid w:val="0001652A"/>
    <w:rsid w:val="0002323B"/>
    <w:rsid w:val="00024518"/>
    <w:rsid w:val="00027FDA"/>
    <w:rsid w:val="000355FE"/>
    <w:rsid w:val="00040B9B"/>
    <w:rsid w:val="00043763"/>
    <w:rsid w:val="00050237"/>
    <w:rsid w:val="00057EA5"/>
    <w:rsid w:val="00073E4A"/>
    <w:rsid w:val="00080935"/>
    <w:rsid w:val="0009253C"/>
    <w:rsid w:val="00097234"/>
    <w:rsid w:val="000A345C"/>
    <w:rsid w:val="000A41D0"/>
    <w:rsid w:val="000C140B"/>
    <w:rsid w:val="000C70B2"/>
    <w:rsid w:val="000D1E03"/>
    <w:rsid w:val="000F7C82"/>
    <w:rsid w:val="00107535"/>
    <w:rsid w:val="00111C16"/>
    <w:rsid w:val="001272E5"/>
    <w:rsid w:val="00131538"/>
    <w:rsid w:val="00155970"/>
    <w:rsid w:val="00164922"/>
    <w:rsid w:val="00164E86"/>
    <w:rsid w:val="00174914"/>
    <w:rsid w:val="001B0589"/>
    <w:rsid w:val="001B33CC"/>
    <w:rsid w:val="001B4D09"/>
    <w:rsid w:val="001B667F"/>
    <w:rsid w:val="001C51AD"/>
    <w:rsid w:val="001F59E3"/>
    <w:rsid w:val="001F610A"/>
    <w:rsid w:val="0020551E"/>
    <w:rsid w:val="00226E69"/>
    <w:rsid w:val="00231689"/>
    <w:rsid w:val="00233357"/>
    <w:rsid w:val="002339B9"/>
    <w:rsid w:val="00260451"/>
    <w:rsid w:val="0028699B"/>
    <w:rsid w:val="00291D72"/>
    <w:rsid w:val="00292E23"/>
    <w:rsid w:val="002949B2"/>
    <w:rsid w:val="002A17A2"/>
    <w:rsid w:val="002B79A7"/>
    <w:rsid w:val="002D50CF"/>
    <w:rsid w:val="002D7782"/>
    <w:rsid w:val="002E667C"/>
    <w:rsid w:val="002F6A94"/>
    <w:rsid w:val="003125D6"/>
    <w:rsid w:val="003127B2"/>
    <w:rsid w:val="00322558"/>
    <w:rsid w:val="003264B2"/>
    <w:rsid w:val="00336219"/>
    <w:rsid w:val="00367DC2"/>
    <w:rsid w:val="0038060F"/>
    <w:rsid w:val="003858E9"/>
    <w:rsid w:val="003949AC"/>
    <w:rsid w:val="003A67C2"/>
    <w:rsid w:val="003B4953"/>
    <w:rsid w:val="003C68E7"/>
    <w:rsid w:val="00402C29"/>
    <w:rsid w:val="00413090"/>
    <w:rsid w:val="0043046F"/>
    <w:rsid w:val="00466267"/>
    <w:rsid w:val="00470608"/>
    <w:rsid w:val="004935A4"/>
    <w:rsid w:val="004B4922"/>
    <w:rsid w:val="004F2763"/>
    <w:rsid w:val="00561DD5"/>
    <w:rsid w:val="0058250F"/>
    <w:rsid w:val="005A4CED"/>
    <w:rsid w:val="005C25D0"/>
    <w:rsid w:val="005E6346"/>
    <w:rsid w:val="00614FDC"/>
    <w:rsid w:val="0062139B"/>
    <w:rsid w:val="006352E4"/>
    <w:rsid w:val="00653F2F"/>
    <w:rsid w:val="00655C4D"/>
    <w:rsid w:val="00675AFA"/>
    <w:rsid w:val="00675C3F"/>
    <w:rsid w:val="0067708D"/>
    <w:rsid w:val="00691C4C"/>
    <w:rsid w:val="006A3B99"/>
    <w:rsid w:val="006C6F83"/>
    <w:rsid w:val="006D497E"/>
    <w:rsid w:val="006D7CC0"/>
    <w:rsid w:val="007317F9"/>
    <w:rsid w:val="00736797"/>
    <w:rsid w:val="00746FA3"/>
    <w:rsid w:val="00747E89"/>
    <w:rsid w:val="00750088"/>
    <w:rsid w:val="00750DDB"/>
    <w:rsid w:val="007A5319"/>
    <w:rsid w:val="007A621C"/>
    <w:rsid w:val="007C1D13"/>
    <w:rsid w:val="007E378A"/>
    <w:rsid w:val="007E6537"/>
    <w:rsid w:val="007F6634"/>
    <w:rsid w:val="00826940"/>
    <w:rsid w:val="00875DA4"/>
    <w:rsid w:val="00882E2A"/>
    <w:rsid w:val="008A1094"/>
    <w:rsid w:val="008B1289"/>
    <w:rsid w:val="008C244C"/>
    <w:rsid w:val="008C4F77"/>
    <w:rsid w:val="008D4513"/>
    <w:rsid w:val="008F4FCE"/>
    <w:rsid w:val="00900AC0"/>
    <w:rsid w:val="0090585D"/>
    <w:rsid w:val="0091403B"/>
    <w:rsid w:val="00922C88"/>
    <w:rsid w:val="00925C23"/>
    <w:rsid w:val="00932F54"/>
    <w:rsid w:val="00963FD2"/>
    <w:rsid w:val="009664A2"/>
    <w:rsid w:val="0097783A"/>
    <w:rsid w:val="009A5E14"/>
    <w:rsid w:val="009B6977"/>
    <w:rsid w:val="009C7BD1"/>
    <w:rsid w:val="009D5942"/>
    <w:rsid w:val="00A05B34"/>
    <w:rsid w:val="00A11E76"/>
    <w:rsid w:val="00A131C7"/>
    <w:rsid w:val="00A15ED9"/>
    <w:rsid w:val="00A2162B"/>
    <w:rsid w:val="00A2596C"/>
    <w:rsid w:val="00A31740"/>
    <w:rsid w:val="00A3429D"/>
    <w:rsid w:val="00A41305"/>
    <w:rsid w:val="00A502B5"/>
    <w:rsid w:val="00A51C18"/>
    <w:rsid w:val="00AC3E2D"/>
    <w:rsid w:val="00AE5ABC"/>
    <w:rsid w:val="00AE75A3"/>
    <w:rsid w:val="00B00410"/>
    <w:rsid w:val="00B2329F"/>
    <w:rsid w:val="00B24715"/>
    <w:rsid w:val="00B25B9B"/>
    <w:rsid w:val="00B277EB"/>
    <w:rsid w:val="00B761B6"/>
    <w:rsid w:val="00BA272E"/>
    <w:rsid w:val="00BA4AA7"/>
    <w:rsid w:val="00BD5CEA"/>
    <w:rsid w:val="00C02D0C"/>
    <w:rsid w:val="00C17B47"/>
    <w:rsid w:val="00C2397D"/>
    <w:rsid w:val="00C55032"/>
    <w:rsid w:val="00C573A2"/>
    <w:rsid w:val="00C83C19"/>
    <w:rsid w:val="00C87EA5"/>
    <w:rsid w:val="00C947E5"/>
    <w:rsid w:val="00C951F3"/>
    <w:rsid w:val="00CC2D1B"/>
    <w:rsid w:val="00CD28FB"/>
    <w:rsid w:val="00CD3763"/>
    <w:rsid w:val="00CE6767"/>
    <w:rsid w:val="00D02322"/>
    <w:rsid w:val="00D26A92"/>
    <w:rsid w:val="00D41725"/>
    <w:rsid w:val="00D6264C"/>
    <w:rsid w:val="00D643B7"/>
    <w:rsid w:val="00D65BB1"/>
    <w:rsid w:val="00D9250F"/>
    <w:rsid w:val="00DE76D6"/>
    <w:rsid w:val="00DF6E64"/>
    <w:rsid w:val="00E06E82"/>
    <w:rsid w:val="00E21D81"/>
    <w:rsid w:val="00E23523"/>
    <w:rsid w:val="00E65FA3"/>
    <w:rsid w:val="00E66D43"/>
    <w:rsid w:val="00E71C34"/>
    <w:rsid w:val="00E74901"/>
    <w:rsid w:val="00E87948"/>
    <w:rsid w:val="00E91FAE"/>
    <w:rsid w:val="00EA57EC"/>
    <w:rsid w:val="00EB71C9"/>
    <w:rsid w:val="00ED2F63"/>
    <w:rsid w:val="00ED74AE"/>
    <w:rsid w:val="00F02935"/>
    <w:rsid w:val="00F42DEC"/>
    <w:rsid w:val="00F5641D"/>
    <w:rsid w:val="00F639C8"/>
    <w:rsid w:val="00F93CF0"/>
    <w:rsid w:val="00F95956"/>
    <w:rsid w:val="00FA1AB8"/>
    <w:rsid w:val="00FA43B0"/>
    <w:rsid w:val="00FA54FB"/>
    <w:rsid w:val="00FA67DA"/>
    <w:rsid w:val="00FC5D7C"/>
    <w:rsid w:val="00FE4BC3"/>
    <w:rsid w:val="00FE5DAB"/>
    <w:rsid w:val="00FF4259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docId w15:val="{03864C35-42F0-4EEB-8214-228B84B5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  <w:style w:type="paragraph" w:customStyle="1" w:styleId="msonormal0">
    <w:name w:val="msonormal"/>
    <w:basedOn w:val="Normale"/>
    <w:rsid w:val="003A67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18DD-F767-4FB9-A808-0F73A085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112</Pages>
  <Words>23936</Words>
  <Characters>136436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262</cp:revision>
  <dcterms:created xsi:type="dcterms:W3CDTF">2020-01-26T14:37:00Z</dcterms:created>
  <dcterms:modified xsi:type="dcterms:W3CDTF">2020-02-15T12:39:00Z</dcterms:modified>
</cp:coreProperties>
</file>