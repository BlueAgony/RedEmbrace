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37074" w14:textId="77777777" w:rsidR="00D13CD8" w:rsidRPr="00D13CD8" w:rsidRDefault="00D13CD8" w:rsidP="00D13C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ADBF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</w:t>
      </w:r>
    </w:p>
    <w:p w14:paraId="568BDB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isaac_7e23be04:</w:t>
      </w:r>
    </w:p>
    <w:p w14:paraId="4E64C9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8C96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"–Isaac's no better than the rest of these guys, but at least he seems to know a lot about these vampires."</w:t>
      </w:r>
    </w:p>
    <w:p w14:paraId="2B6CDC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non è migliore degli altri, ma almeno sembra saperne parecchio su questi vampiri."</w:t>
      </w:r>
    </w:p>
    <w:p w14:paraId="0A6576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927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90D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</w:t>
      </w:r>
    </w:p>
    <w:p w14:paraId="3ACA2A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isaac_9ba9b833:</w:t>
      </w:r>
    </w:p>
    <w:p w14:paraId="78C6B1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9B3F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took off at the speed of light down the alley, though, so I've gotta hurry if I want to catch up!"</w:t>
      </w:r>
    </w:p>
    <w:p w14:paraId="53EF0C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ne è andato alla velocità della luce, però, quindi devo muovermi se voglio raggiungerlo!"</w:t>
      </w:r>
    </w:p>
    <w:p w14:paraId="14BADD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D03F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1E47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</w:t>
      </w:r>
    </w:p>
    <w:p w14:paraId="4B9DC9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isaac_9b4bad29:</w:t>
      </w:r>
    </w:p>
    <w:p w14:paraId="7F40E9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57A6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"\"Sorry! Maybe some other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time!\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59CAF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Scusa! Sarà per un'altra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volta!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1544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0121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7A34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</w:t>
      </w:r>
    </w:p>
    <w:p w14:paraId="0F3CDE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isaac_6582764a:</w:t>
      </w:r>
    </w:p>
    <w:p w14:paraId="2D2FCF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292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hasty shout to Rex, I turn on my heel and sprint after Isaac as fast as I can."</w:t>
      </w:r>
    </w:p>
    <w:p w14:paraId="151DAF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"Liquidato Rex, giro i tacchi e corro verso Isaac più veloce che posso."</w:t>
      </w:r>
    </w:p>
    <w:p w14:paraId="2EE53F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CFFA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D75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</w:t>
      </w:r>
    </w:p>
    <w:p w14:paraId="3933F3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isaac_c682f5d9:</w:t>
      </w:r>
    </w:p>
    <w:p w14:paraId="190118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16A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93B16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D4AF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53B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32F96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</w:t>
      </w:r>
    </w:p>
    <w:p w14:paraId="33B2CB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isaac_8670e4d4:</w:t>
      </w:r>
    </w:p>
    <w:p w14:paraId="6D2471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1FB2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 the way, I pass by Luka, who throws me a shocked stare."</w:t>
      </w:r>
    </w:p>
    <w:p w14:paraId="1D0115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la strada, passo accanto a Luka, che mi lancia uno sguardo sbigottito."</w:t>
      </w:r>
    </w:p>
    <w:p w14:paraId="4D95FE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51FD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7203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game/isaac.rpy:20</w:t>
      </w:r>
    </w:p>
    <w:p w14:paraId="02F08A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isaac_5e0a596d:</w:t>
      </w:r>
    </w:p>
    <w:p w14:paraId="610895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4A62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lp "\"Wait, it's dangerous out there!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Come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back!\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DB465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è pericoloso! Torna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indietro!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B590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433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0C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</w:t>
      </w:r>
    </w:p>
    <w:p w14:paraId="13F31A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isaac_a73c7742:</w:t>
      </w:r>
    </w:p>
    <w:p w14:paraId="7041F8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F7EF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calls out anxiously to me, but I don't have the energy to shout out a \"Tell me something I don't already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know!\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in reply."</w:t>
      </w:r>
    </w:p>
    <w:p w14:paraId="1B9F38B0" w14:textId="5E236C3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ansiosamente di attirare la mia attenzione, ma non ho le energie per rispondergli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mmi qualcosa che non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464E79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8F5B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ACAA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</w:t>
      </w:r>
    </w:p>
    <w:p w14:paraId="5C241A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isaac_1bdb159b:</w:t>
      </w:r>
    </w:p>
    <w:p w14:paraId="700D49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C997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get closer to Isaac, he seems to notice my presence, because he slows his pace down a little."</w:t>
      </w:r>
    </w:p>
    <w:p w14:paraId="78D2823E" w14:textId="5B33F93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avvicino ad Isaac, se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bra notare la mia presenza, </w:t>
      </w:r>
      <w:r w:rsidR="00D046D1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D046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D046D1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rallenta un po' il passo."</w:t>
      </w:r>
    </w:p>
    <w:p w14:paraId="3EDB89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403CBB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668B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</w:t>
      </w:r>
    </w:p>
    <w:p w14:paraId="66FBF4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isaac_213eee0c:</w:t>
      </w:r>
    </w:p>
    <w:p w14:paraId="6AE37E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F9E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"\"Why, fancy meeting you here, [mc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EF6EEA6" w14:textId="4648355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D046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bello vederti qui [mc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]!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2E18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7615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2733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</w:t>
      </w:r>
    </w:p>
    <w:p w14:paraId="58E21B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isaac_6ae9fdde:</w:t>
      </w:r>
    </w:p>
    <w:p w14:paraId="7553A5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EA1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"\"Decided you wanted a taste of the fun after all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~?\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D5EDDB2" w14:textId="37BE5285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D046D1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 xml:space="preserve">Alla fine </w:t>
      </w:r>
      <w:r w:rsidR="00D046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ai deciso di avere un assaggio di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divertimento </w:t>
      </w:r>
      <w:ins w:id="0" w:author="francesca perozziello" w:date="2020-04-11T11:02:00Z">
        <w:r w:rsidR="00D046D1" w:rsidRPr="00D13CD8" w:rsidDel="00D046D1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 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~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6BC4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6F0B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2363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</w:t>
      </w:r>
    </w:p>
    <w:p w14:paraId="3BB2C4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isaac_03acd814:</w:t>
      </w:r>
    </w:p>
    <w:p w14:paraId="542848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7E8B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"\"How about you just tell me what the fuck is happening?!\""</w:t>
      </w:r>
    </w:p>
    <w:p w14:paraId="19BDD788" w14:textId="1B70826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930990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93099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930990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mi dici che cazzo sta succedendo e basta?!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022E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B765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BD4F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</w:t>
      </w:r>
    </w:p>
    <w:p w14:paraId="04A426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isaac_70fdffc2:</w:t>
      </w:r>
    </w:p>
    <w:p w14:paraId="286FA9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4C4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"\"…Your sense of fun is pretty messed up.\""</w:t>
      </w:r>
    </w:p>
    <w:p w14:paraId="3DA79213" w14:textId="164AE285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Quello che intendi con '</w:t>
      </w:r>
      <w:ins w:id="1" w:author="ilaria pisanu" w:date="2020-04-24T13:59:00Z">
        <w:r w:rsidR="00DC0729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‘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divertimento</w:t>
      </w:r>
      <w:ins w:id="2" w:author="ilaria pisanu" w:date="2020-04-24T13:59:00Z">
        <w:r w:rsidR="00DC0729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’</w:t>
        </w:r>
      </w:ins>
      <w:ins w:id="3" w:author="francesca perozziello" w:date="2020-04-11T11:03:00Z">
        <w:r w:rsidR="009C241C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”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roba pittosto da psicopatici.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9BA9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C4B7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CC200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</w:t>
      </w:r>
    </w:p>
    <w:p w14:paraId="10F627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isaac_4a420b55:</w:t>
      </w:r>
    </w:p>
    <w:p w14:paraId="4E5279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065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Hah!\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658AF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Hah!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3485E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64FB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17D3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</w:t>
      </w:r>
    </w:p>
    <w:p w14:paraId="00230D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isaac_5bfca322:</w:t>
      </w:r>
    </w:p>
    <w:p w14:paraId="5BBE0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9F7C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lets out a bark of laughter, shoving his glasses back up on his face as we run down the street."</w:t>
      </w:r>
    </w:p>
    <w:p w14:paraId="38671182" w14:textId="247E0AC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"Mentra corriamo, Isaa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 si lascia andare ad una fragosorosa risata e si rimette a posto gli occhiali."</w:t>
      </w:r>
    </w:p>
    <w:p w14:paraId="65177B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F142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9E10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</w:t>
      </w:r>
    </w:p>
    <w:p w14:paraId="14EC6C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isaac_d4ced7d0:</w:t>
      </w:r>
    </w:p>
    <w:p w14:paraId="4D12D3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DA3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"\"You saw Rex and Dominic fighting, didn't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5BDBEC6" w14:textId="1BA37DC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visto Rex e Dominic combatte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4CAD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A29C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530A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</w:t>
      </w:r>
    </w:p>
    <w:p w14:paraId="00C939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isaac_6219b212:</w:t>
      </w:r>
    </w:p>
    <w:p w14:paraId="42A792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B91C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"\"How about two whole {i}gangs{/i} of vampires fighting each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other?\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5860F26" w14:textId="423CB12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Immaginati due intere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gang{/i} di vampiri che 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si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scontrano.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FFD9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4152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F44F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</w:t>
      </w:r>
    </w:p>
    <w:p w14:paraId="37A917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isaac_80c04ce2:</w:t>
      </w:r>
    </w:p>
    <w:p w14:paraId="6D04A0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3C3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"\"You're insane! Who the hell would want to be in the middle of something like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0CBF5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 pazzo! Chi cazzo vorrebbe ritrovarsi in mezzo a una situazione del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genere?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9EC1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D73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FFE6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</w:t>
      </w:r>
    </w:p>
    <w:p w14:paraId="652D0A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isaac_68d22559:</w:t>
      </w:r>
    </w:p>
    <w:p w14:paraId="0BFEBA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44C6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angry question makes Isaac's broad grin darken a little bit, and his eyes flash behind their lenses."</w:t>
      </w:r>
    </w:p>
    <w:p w14:paraId="5777FB45" w14:textId="73ED8BC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domanda furiosa fa scendere un velo scuro sul sorriso di Isaac e i suoi occhi </w:t>
      </w:r>
      <w:r w:rsidR="009C241C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lucci</w:t>
      </w:r>
      <w:r w:rsidR="009C241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="009C241C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ano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un secondo dietro le lenti."</w:t>
      </w:r>
    </w:p>
    <w:p w14:paraId="30EF5F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A3399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937A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</w:t>
      </w:r>
    </w:p>
    <w:p w14:paraId="2CCE1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isaac_e27fb00f:</w:t>
      </w:r>
    </w:p>
    <w:p w14:paraId="79D495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D13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"\"Wouldn't you rather see monsters tearing each other apart rather than attacking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humans?\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854E56F" w14:textId="43197A52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preferi</w:t>
      </w:r>
      <w:r w:rsidR="009C241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sti vedere dei mostri che si fanno a pezzi a vicenda piuttosto che attaccare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umani?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F2AF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45F1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59C1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</w:t>
      </w:r>
    </w:p>
    <w:p w14:paraId="645B73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isaac_095afa32:</w:t>
      </w:r>
    </w:p>
    <w:p w14:paraId="237A7F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8579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"\"After all, every dead vampire just makes the world a better place… isn't that something worth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watching?\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4A21649" w14:textId="2D65EDB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Dopottutto, per ogni vampiro che muore,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mondo diventa un posto migliore... Non ti sembra qualcosa che vale la pena di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vedere?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3DF5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FBD5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561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</w:t>
      </w:r>
    </w:p>
    <w:p w14:paraId="7AE64F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isaac_4f46a46b:</w:t>
      </w:r>
    </w:p>
    <w:p w14:paraId="707B82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D14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12976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A5D7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4D4C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F8323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</w:t>
      </w:r>
    </w:p>
    <w:p w14:paraId="14F698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isaac_2c67774d:</w:t>
      </w:r>
    </w:p>
    <w:p w14:paraId="534A47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E6D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"–Was there a strange bitterness in his voice just now, or am I imagining things?"</w:t>
      </w:r>
    </w:p>
    <w:p w14:paraId="4FEDE6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"-C'era una certa amarezza nella sua voce o me lo sono immaginata?"</w:t>
      </w:r>
    </w:p>
    <w:p w14:paraId="74A590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92C0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F36AA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game/isaac.rpy:68</w:t>
      </w:r>
    </w:p>
    <w:p w14:paraId="4B4F3D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isaac_6f520641:</w:t>
      </w:r>
    </w:p>
    <w:p w14:paraId="39F9C6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46F2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I definitely heard it. But why did it come on so suddenly…?"</w:t>
      </w:r>
    </w:p>
    <w:p w14:paraId="42DF442D" w14:textId="7B190DD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son sicuro di averla percepita. Ma </w:t>
      </w:r>
      <w:r w:rsidR="009C241C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9C241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9C241C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venuta fuori così all'improvviso...?"</w:t>
      </w:r>
    </w:p>
    <w:p w14:paraId="0A4747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9EC6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313A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</w:t>
      </w:r>
    </w:p>
    <w:p w14:paraId="0CA95C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isaac_5f48d619:</w:t>
      </w:r>
    </w:p>
    <w:p w14:paraId="5860DD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2BD7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I can question him about it, we round a corner, and Isaac abruptly stops."</w:t>
      </w:r>
    </w:p>
    <w:p w14:paraId="0801B022" w14:textId="72C3ECA6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che io possa chiedergli qualcosa a rigu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ardo, giriamo l'angolo e Isaac s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ferma bruscamente."</w:t>
      </w:r>
    </w:p>
    <w:p w14:paraId="43CEB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2B04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4A81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</w:t>
      </w:r>
    </w:p>
    <w:p w14:paraId="134449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isaac_f6f9d1f5:</w:t>
      </w:r>
    </w:p>
    <w:p w14:paraId="3DBAEB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D915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"There, before us –"</w:t>
      </w:r>
    </w:p>
    <w:p w14:paraId="1108F202" w14:textId="615AA2F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"Lì, davanti a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nostri occhi-"</w:t>
      </w:r>
    </w:p>
    <w:p w14:paraId="1F38F4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FECD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14410D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046D1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game/isaac.rpy:82</w:t>
      </w:r>
    </w:p>
    <w:p w14:paraId="1C1069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isaac_fd27e6cf:</w:t>
      </w:r>
    </w:p>
    <w:p w14:paraId="3CB72A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9FC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alley is filled with burly figures clawing and slashing at each other, like wild animals."</w:t>
      </w:r>
    </w:p>
    <w:p w14:paraId="008CBC06" w14:textId="28570DA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4" w:author="ilaria pisanu" w:date="2020-04-24T12:23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vicolo è strapieno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di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figure massic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che che si ghermiscono e graf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fiano a vicenda, come animali </w:t>
      </w:r>
      <w:r w:rsidR="005F52F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selvatici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3215F3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2638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40A3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</w:t>
      </w:r>
    </w:p>
    <w:p w14:paraId="72C489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isaac_95840ec9:</w:t>
      </w:r>
    </w:p>
    <w:p w14:paraId="78CDD7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D64C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# u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Ahahaha!\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""</w:t>
      </w:r>
    </w:p>
    <w:p w14:paraId="3740AA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Ahahaha!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6C99F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E45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32E804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</w:rPr>
        <w:t># game/isaac.rpy:84</w:t>
      </w:r>
    </w:p>
    <w:p w14:paraId="09F096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isaac_2c435acf:</w:t>
      </w:r>
    </w:p>
    <w:p w14:paraId="6DC212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3AC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"\"Come here, you Helgen piece of shit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0566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Fatti sotto, Helgen del cazzo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3842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52E1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9557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</w:t>
      </w:r>
    </w:p>
    <w:p w14:paraId="1B3F80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isaac_902c1f2b:</w:t>
      </w:r>
    </w:p>
    <w:p w14:paraId="6E360A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41DB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"\"I'll rip your head off,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bastard!\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B7BE1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spacco la testa,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bastardo!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9700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607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6D87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</w:t>
      </w:r>
    </w:p>
    <w:p w14:paraId="5CF2EB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isaac_91b26dde:</w:t>
      </w:r>
    </w:p>
    <w:p w14:paraId="6E4240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BEEE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"Angry shrieks and shouts echo in the air."</w:t>
      </w:r>
    </w:p>
    <w:p w14:paraId="7DDDB3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"Feroci strilla e urla echeggiano nell'aria."</w:t>
      </w:r>
    </w:p>
    <w:p w14:paraId="3D4994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E137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24D3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</w:t>
      </w:r>
    </w:p>
    <w:p w14:paraId="48E261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isaac_39e7e5e5:</w:t>
      </w:r>
    </w:p>
    <w:p w14:paraId="2FC6D6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2AE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"\"Uah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A6CDA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Woah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FDE6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607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FD3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</w:t>
      </w:r>
    </w:p>
    <w:p w14:paraId="199918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isaac_6a0540a1:</w:t>
      </w:r>
    </w:p>
    <w:p w14:paraId="215680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7D01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to quickly duck to dodge a spray of blood, which splatters on the wall behind me."</w:t>
      </w:r>
    </w:p>
    <w:p w14:paraId="6CAE2F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devo rapidamente accovacciare per evitare uno schizzo di sangue, che poi finisce sulla parete dietro di me."</w:t>
      </w:r>
    </w:p>
    <w:p w14:paraId="716FE2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4D08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5548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game/isaac.rpy:98</w:t>
      </w:r>
    </w:p>
    <w:p w14:paraId="7CDC69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isaac_4ac5354b:</w:t>
      </w:r>
    </w:p>
    <w:p w14:paraId="2ED090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4C5A1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"\"Isaac, this isn't safe! What the hell are we…\""</w:t>
      </w:r>
    </w:p>
    <w:p w14:paraId="16288171" w14:textId="77A89528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Isacc, questa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cosa non è sicura!  Che cazzo c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facciamo...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FA8D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0658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71A0F9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game/isaac.rpy:101</w:t>
      </w:r>
    </w:p>
    <w:p w14:paraId="293936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isaac_f12745c4:</w:t>
      </w:r>
    </w:p>
    <w:p w14:paraId="12DEDA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60B9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"\"…Are you taking {i}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notes?{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/i}\""</w:t>
      </w:r>
    </w:p>
    <w:p w14:paraId="3BCAC88A" w14:textId="03196B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...Stai prendend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appunti?{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C3C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293F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7720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</w:t>
      </w:r>
    </w:p>
    <w:p w14:paraId="5C1AE5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isaac_088fe893:</w:t>
      </w:r>
    </w:p>
    <w:p w14:paraId="0ED790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CF30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"Open-mouthed, I stare at Isaac, who's scribbling something down on a small pad of paper."</w:t>
      </w:r>
    </w:p>
    <w:p w14:paraId="6D7538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"Fisso Isaac a bocca aperta, mentre scribacchia qualcosa su un pezzetto di carta."</w:t>
      </w:r>
    </w:p>
    <w:p w14:paraId="450E0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190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6BF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</w:t>
      </w:r>
    </w:p>
    <w:p w14:paraId="3D6302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isaac_21e456fd:</w:t>
      </w:r>
    </w:p>
    <w:p w14:paraId="1A726D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D83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"\"Why do you look so surprised? Didn't I say I was an information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broker?\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71D1E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2F508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sei così sorpreso? Non ti avevo detto che sono un </w:t>
      </w:r>
      <w:commentRangeStart w:id="5"/>
      <w:commentRangeStart w:id="6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information broker</w:t>
      </w:r>
      <w:commentRangeEnd w:id="5"/>
      <w:r w:rsidR="00DE24C4">
        <w:rPr>
          <w:rStyle w:val="Rimandocommento"/>
        </w:rPr>
        <w:commentReference w:id="5"/>
      </w:r>
      <w:commentRangeEnd w:id="6"/>
      <w:r w:rsidR="00B44392">
        <w:rPr>
          <w:rStyle w:val="Rimandocommento"/>
        </w:rPr>
        <w:commentReference w:id="6"/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2DF1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8D1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D2BE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</w:t>
      </w:r>
    </w:p>
    <w:p w14:paraId="22EBEF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isaac_8528d8a8:</w:t>
      </w:r>
    </w:p>
    <w:p w14:paraId="50505D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2AE9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have to know who the strongest vampires on the food chain are right now.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It's just business, [mc].\""</w:t>
      </w:r>
    </w:p>
    <w:p w14:paraId="273E22D4" w14:textId="0754A60F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s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apere chi so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 i vampiri più in alto nella catena alimentare al momento. Sono solo affari, [mc].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CAED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FF0F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4ECA9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game/isaac.rpy:113</w:t>
      </w:r>
    </w:p>
    <w:p w14:paraId="3A27F0A7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isaac_be1c0b5e:</w:t>
      </w:r>
    </w:p>
    <w:p w14:paraId="294807AB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5AEC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casually as if he were talking about the weather, Isaac gives me a shrug, then goes back to writing."</w:t>
      </w:r>
    </w:p>
    <w:p w14:paraId="7A22ADD8" w14:textId="350794D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"Tranquillo come se</w:t>
      </w:r>
      <w:r w:rsidR="00B9673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stesse parlando del tempo, Isaa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 mi riserva solo </w:t>
      </w:r>
      <w:r w:rsidR="00B96736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un’alzata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spalle, e poi torna a scrivere."</w:t>
      </w:r>
    </w:p>
    <w:p w14:paraId="1F7426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AD1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719E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</w:t>
      </w:r>
    </w:p>
    <w:p w14:paraId="0DCC86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isaac_b4227b26:</w:t>
      </w:r>
    </w:p>
    <w:p w14:paraId="7A5091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EC98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"\"You're a madman, I swear.\""</w:t>
      </w:r>
    </w:p>
    <w:p w14:paraId="32ADD9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 un pazzo, davvero.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8ECF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264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F0E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</w:t>
      </w:r>
    </w:p>
    <w:p w14:paraId="3A2F22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isaac_013adece:</w:t>
      </w:r>
    </w:p>
    <w:p w14:paraId="3D4A6C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341D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in disbelief, turning back to the ongoing fight."</w:t>
      </w:r>
    </w:p>
    <w:p w14:paraId="495B44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la testa sconcertato, tornando di nuovo ad osservare la lotta ancora in corso."</w:t>
      </w:r>
    </w:p>
    <w:p w14:paraId="4D6B86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0C0E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8D10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</w:t>
      </w:r>
    </w:p>
    <w:p w14:paraId="5CB7A8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isaac_a8ccc100:</w:t>
      </w:r>
    </w:p>
    <w:p w14:paraId="0CC15B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D1FF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some point, it seems like Rex jumped in because I glimpse his red-haired figure in the middle of things."</w:t>
      </w:r>
    </w:p>
    <w:p w14:paraId="4336E9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"Ad un certo punto, deve essere entrato in gioco anche Rex perchè mi sembra di intravedere una figura dai capelli rossi nel mezzo del casino."</w:t>
      </w:r>
    </w:p>
    <w:p w14:paraId="2CBA7E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EF3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31B1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</w:t>
      </w:r>
    </w:p>
    <w:p w14:paraId="29784D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isaac_31265f87:</w:t>
      </w:r>
    </w:p>
    <w:p w14:paraId="0732893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C76B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"\"Come on, come on! None of you fuckin' cowards gonna challenge me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tonight?\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5705FDA" w14:textId="068B8AF4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forza! Nessuno di voi codardi vuole sfidarmi </w:t>
      </w:r>
      <w:proofErr w:type="gramStart"/>
      <w:r w:rsidR="00B96736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stanotte?</w:t>
      </w:r>
      <w:r w:rsidR="00B96736"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1A1D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F1CD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680B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</w:t>
      </w:r>
    </w:p>
    <w:p w14:paraId="1087F6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isaac_337b64d8:</w:t>
      </w:r>
    </w:p>
    <w:p w14:paraId="4B039E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EE69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guess I'll have to find a new playmate!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Ahahaha!\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94577A8" w14:textId="2EB3F29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r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dovrò trovare qualcunaltro con cui giocare!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Ahahaha!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90C24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D2AD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44B1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</w:t>
      </w:r>
    </w:p>
    <w:p w14:paraId="18555C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isaac_ba71f970:</w:t>
      </w:r>
    </w:p>
    <w:p w14:paraId="1DC8D1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0F2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maniacal laughter blends into the fray, and I can't help but shudder."</w:t>
      </w:r>
    </w:p>
    <w:p w14:paraId="7137A9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risata delirante si mescola al caos generato dallo scontro, e non posso fare altro che rabbrividire."</w:t>
      </w:r>
    </w:p>
    <w:p w14:paraId="7F763B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CAFC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32AD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</w:t>
      </w:r>
    </w:p>
    <w:p w14:paraId="3E413E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isaac_31c55e09:</w:t>
      </w:r>
    </w:p>
    <w:p w14:paraId="680F34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15D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really do look like animals… vicious wolves tearing at each other's throats."</w:t>
      </w:r>
    </w:p>
    <w:p w14:paraId="7446E6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"Sembrano proprio degli animali... Feroci lupi che si scannano a vicenda."</w:t>
      </w:r>
    </w:p>
    <w:p w14:paraId="5F0BD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6781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DFF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</w:t>
      </w:r>
    </w:p>
    <w:p w14:paraId="011D0D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isaac_2c8bcc97:</w:t>
      </w:r>
    </w:p>
    <w:p w14:paraId="5296B5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C8E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this while, these creatures have been stalking the night streets of San Fran – and I never knew?"</w:t>
      </w:r>
    </w:p>
    <w:p w14:paraId="48EDA861" w14:textId="5834DDF1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tutto questo tempo, queste creature hanno gironzolato di notte per le strade di San Fran e io non ne sapevo niente?"</w:t>
      </w:r>
    </w:p>
    <w:p w14:paraId="60616D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B1AB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18A0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</w:t>
      </w:r>
    </w:p>
    <w:p w14:paraId="6EC1F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isaac_6b0b6329:</w:t>
      </w:r>
    </w:p>
    <w:p w14:paraId="228CB1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8F23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thought makes my blood run cold."</w:t>
      </w:r>
    </w:p>
    <w:p w14:paraId="3055A2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pensiero mi fa raggelare il sangue nelle vene."</w:t>
      </w:r>
    </w:p>
    <w:p w14:paraId="60352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8505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9E4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</w:t>
      </w:r>
    </w:p>
    <w:p w14:paraId="6BED95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isaac_9b537249:</w:t>
      </w:r>
    </w:p>
    <w:p w14:paraId="148253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C9F3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what a shame.\""</w:t>
      </w:r>
    </w:p>
    <w:p w14:paraId="6CA254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che peccato.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9859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B8FF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3989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game/isaac.rpy:146</w:t>
      </w:r>
    </w:p>
    <w:p w14:paraId="37571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isaac_5bad9abd:</w:t>
      </w:r>
    </w:p>
    <w:p w14:paraId="23552D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3C4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"\"He's not here tonight… not like I expected him to be, really.\""</w:t>
      </w:r>
    </w:p>
    <w:p w14:paraId="126245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qui stanotte... non che mi aspettassi venisse, in realtà.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0441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5C9A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18A302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game/isaac.rpy:147</w:t>
      </w:r>
    </w:p>
    <w:p w14:paraId="40A1B1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isaac_4753ab17:</w:t>
      </w:r>
    </w:p>
    <w:p w14:paraId="162BC5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B2B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quiet mutter interrupts my thoughts, and I shoot him a curious look."</w:t>
      </w:r>
    </w:p>
    <w:p w14:paraId="66D2B8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flebile borbottare di Isaac interrompe il vortice dei miei pensieri, e gli lancio uno sguardo curioso."</w:t>
      </w:r>
    </w:p>
    <w:p w14:paraId="3D07B4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A2EA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0F31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game/isaac.rpy:149</w:t>
      </w:r>
    </w:p>
    <w:p w14:paraId="35D973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isaac_b73f3c38:</w:t>
      </w:r>
    </w:p>
    <w:p w14:paraId="72253D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A9A6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"\"He? Who's 'he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'?\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C7553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"Chi?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chi stai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parlando?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C17C0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3579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7408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game/isaac.rpy:150</w:t>
      </w:r>
    </w:p>
    <w:p w14:paraId="2A7434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isaac_ed13ac74:</w:t>
      </w:r>
    </w:p>
    <w:p w14:paraId="472082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79C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question Isaac, he only shakes his head, letting out a low sigh."</w:t>
      </w:r>
    </w:p>
    <w:p w14:paraId="0184A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cerco di interrogarlo, lui scuote solo la testa, emetttendo un fioco sospiro."</w:t>
      </w:r>
    </w:p>
    <w:p w14:paraId="5814F88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8EE0D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541A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</w:t>
      </w:r>
    </w:p>
    <w:p w14:paraId="588999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isaac_b2c73521:</w:t>
      </w:r>
    </w:p>
    <w:p w14:paraId="31D2F7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6FC8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 should leave. Things are getting pretty nasty.\""</w:t>
      </w:r>
    </w:p>
    <w:p w14:paraId="2C6E558B" w14:textId="7F334C3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Dovremmo andarcene. </w:t>
      </w:r>
      <w:r w:rsidR="00DB19F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Le cose si stanno mettendo maluccio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D47A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69AB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F82D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</w:t>
      </w:r>
    </w:p>
    <w:p w14:paraId="1905CF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isaac_2209d62e:</w:t>
      </w:r>
    </w:p>
    <w:p w14:paraId="0EFE35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68E4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don't want to get any blood on my shoes, either. I just had them cleaned yesterday.\""</w:t>
      </w:r>
    </w:p>
    <w:p w14:paraId="581B7C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sporcami le scarpe di sangue, fra l'altro. Le ho fatte lucidare ieri.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8603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5107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A989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game/isaac.rpy:157</w:t>
      </w:r>
    </w:p>
    <w:p w14:paraId="0AFAB6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isaac_206eea12:</w:t>
      </w:r>
    </w:p>
    <w:p w14:paraId="4F370D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FAE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"\"Never mind that, I'd be more worried about getting my neck torn open…\""</w:t>
      </w:r>
    </w:p>
    <w:p w14:paraId="24DB82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chi se ne frega, sono leggermente più preoccupato che qualcuno mi perfori il collo...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2B2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0344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3767B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</w:t>
      </w:r>
    </w:p>
    <w:p w14:paraId="637373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isaac_c17d835d:</w:t>
      </w:r>
    </w:p>
    <w:p w14:paraId="5F1217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0E69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grumble nervously, eying the vicious gangs going at each other."</w:t>
      </w:r>
    </w:p>
    <w:p w14:paraId="480110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"Borbotto nervoso, guardando le due gang scontrarsi."</w:t>
      </w:r>
    </w:p>
    <w:p w14:paraId="6BF3C1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5203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5241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game/isaac.rpy:161</w:t>
      </w:r>
    </w:p>
    <w:p w14:paraId="689860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isaac_69bd581f:</w:t>
      </w:r>
    </w:p>
    <w:p w14:paraId="38B752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E673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 argument there. Come over this way,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then!\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2E595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posso biasimarti. Seguimi,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A339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E617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2FB7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game/isaac.rpy:164</w:t>
      </w:r>
    </w:p>
    <w:p w14:paraId="7BA1BD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isaac_0f87cfee:</w:t>
      </w:r>
    </w:p>
    <w:p w14:paraId="06E01A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446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thought you were excited about our ringside seats to this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bloodbath?\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DCF624E" w14:textId="566FE2A0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fossi elettrizzato </w:t>
      </w:r>
      <w:r w:rsidR="00DB19F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all’idea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avere il posto in prima fila per questo bagno di sangue.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FB11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EA43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2F3F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</w:t>
      </w:r>
    </w:p>
    <w:p w14:paraId="7AB2A7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isaac_22590905:</w:t>
      </w:r>
    </w:p>
    <w:p w14:paraId="32BDAC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BB9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more entertaining than TV, except for the part where we could get ripped into shreds at any second.\""</w:t>
      </w:r>
    </w:p>
    <w:p w14:paraId="585ADAD2" w14:textId="6E003990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ins w:id="7" w:author="francesca perozziello" w:date="2020-04-11T11:43:00Z">
        <w:r w:rsidR="001245E0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È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più interessante della TV, a parte il fatto che potremmo essere fatti a pezzi in qualuque momento.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89A0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8C6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0AA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</w:t>
      </w:r>
    </w:p>
    <w:p w14:paraId="172945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isaac_47f9e05c:</w:t>
      </w:r>
    </w:p>
    <w:p w14:paraId="2563D3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959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"\"Yes, well, too much of a good thing and all that.\""</w:t>
      </w:r>
    </w:p>
    <w:p w14:paraId="3EB77A79" w14:textId="024BC39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beh, </w:t>
      </w:r>
      <w:ins w:id="8" w:author="ilaria pisanu" w:date="2020-04-24T12:24:00Z">
        <w:r w:rsidR="00BF4B6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‘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troppo stroppia</w:t>
      </w:r>
      <w:ins w:id="9" w:author="ilaria pisanu" w:date="2020-04-24T12:24:00Z">
        <w:r w:rsidR="00BF4B6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’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tutte quelle stronzate lì.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E23B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1AB2F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5006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game/isaac.rpy:170</w:t>
      </w:r>
    </w:p>
    <w:p w14:paraId="151D9C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isaac_44edd119:</w:t>
      </w:r>
    </w:p>
    <w:p w14:paraId="2BFC54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4514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"\"Come on, this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way!\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737B8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da questa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parte!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FA328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45DB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0F86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game/isaac.rpy:178</w:t>
      </w:r>
    </w:p>
    <w:p w14:paraId="5EAD42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isaac_fdad2420:</w:t>
      </w:r>
    </w:p>
    <w:p w14:paraId="37EF65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0C79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motions for me to follow him, and we head away from the alley, much to my relief."</w:t>
      </w:r>
    </w:p>
    <w:p w14:paraId="5790C7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mi fa segno di seguirlo e ci allontaniamo dal vicolo, con mio grande sollievo."</w:t>
      </w:r>
    </w:p>
    <w:p w14:paraId="684BF0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4E9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64F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</w:t>
      </w:r>
    </w:p>
    <w:p w14:paraId="326E19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isaac_8d166d19:</w:t>
      </w:r>
    </w:p>
    <w:p w14:paraId="44D83F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1AFA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even once we're out of sight, the image of the vampires tearing into each other keeps replaying in my head."</w:t>
      </w:r>
    </w:p>
    <w:p w14:paraId="2119ADF8" w14:textId="2F9BBC65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10" w:author="ilaria pisanu" w:date="2020-04-24T12:24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anche una volta</w:t>
      </w:r>
      <w:del w:id="11" w:author="ilaria pisanu" w:date="2020-04-24T14:00:00Z">
        <w:r w:rsidRPr="00D13CD8" w:rsidDel="00DC0729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delText> </w:delText>
        </w:r>
      </w:del>
      <w:r w:rsidR="001245E0" w:rsidRPr="00D13CD8" w:rsidDel="001245E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1245E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lontani dalla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vista, l'immagine di quei vampiri che si ammazzano a vicenda continua a tornarmi in mente."</w:t>
      </w:r>
    </w:p>
    <w:p w14:paraId="7133C2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31C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55A0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game/isaac.rpy:189</w:t>
      </w:r>
    </w:p>
    <w:p w14:paraId="4AF7EC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isaac_2f72bb36:</w:t>
      </w:r>
    </w:p>
    <w:p w14:paraId="242B98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8E8A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"\"Do they really do that… every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26B2C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lo fanno... ogni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8885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6B74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6CFD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</w:t>
      </w:r>
    </w:p>
    <w:p w14:paraId="253D12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isaac_3af8ce0d:</w:t>
      </w:r>
    </w:p>
    <w:p w14:paraId="32F278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F7FB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"\"Wouldn't the police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notice?\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6C087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polizia non dovrebbe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notarlo?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8CFD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E4A8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1A80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game/isaac.rpy:195</w:t>
      </w:r>
    </w:p>
    <w:p w14:paraId="76B2FF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isaac_67cbeeef:</w:t>
      </w:r>
    </w:p>
    <w:p w14:paraId="4BF83FF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BA42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shakes his head, letting out a patient sigh."</w:t>
      </w:r>
    </w:p>
    <w:p w14:paraId="3D978C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la testa, emmettendo un sospiro paziente."</w:t>
      </w:r>
    </w:p>
    <w:p w14:paraId="79EBCD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3419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BF39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game/isaac.rpy:197</w:t>
      </w:r>
    </w:p>
    <w:p w14:paraId="7E099B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isaac_c7b84c2d:</w:t>
      </w:r>
    </w:p>
    <w:p w14:paraId="5196C6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F3E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"\"All-out brawls don't happen too often, except when tensions escalate.\""</w:t>
      </w:r>
    </w:p>
    <w:p w14:paraId="1B2E9A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"Scontri del genere non sono frequenti, eccetto quando le tensioni schizzano alle stelle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124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0F8F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064D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</w:t>
      </w:r>
    </w:p>
    <w:p w14:paraId="63E4DA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isaac_147cc7c0:</w:t>
      </w:r>
    </w:p>
    <w:p w14:paraId="5DA68A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A6D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 two gangs hate each other a fair bit, even though they're technically part of one large San Francisco coven.\""</w:t>
      </w:r>
    </w:p>
    <w:p w14:paraId="4BAFBF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due gang si odiano abbastanza a vicenda, anche se in realtà alla fine fanno entrambe parte di un più grande coven che raccoglie tutta San Francisco.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5BD2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AC7F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9C56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</w:t>
      </w:r>
    </w:p>
    <w:p w14:paraId="21ABBE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isaac_25554ea8:</w:t>
      </w:r>
    </w:p>
    <w:p w14:paraId="54C2C0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6BFA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was hoping to work out a trade deal tonight, but it seems it's not in the cards.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Oh well…\""</w:t>
      </w:r>
    </w:p>
    <w:p w14:paraId="1F7C9624" w14:textId="4BBBB5D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Speravo di riuscire a far funzionare un accordo commerciale stanotte, ma sembra che non sia destino.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</w:t>
      </w:r>
      <w:r w:rsidR="00080A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vabbeh...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998AE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84E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3D310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</w:t>
      </w:r>
    </w:p>
    <w:p w14:paraId="031F2B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isaac_d8cb52c3:</w:t>
      </w:r>
    </w:p>
    <w:p w14:paraId="5DE1AD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E4C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grimaces, wearing a disappointed look."</w:t>
      </w:r>
    </w:p>
    <w:p w14:paraId="60788D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 una smorfia, i suoi occhi mmostrano una certa delusione."</w:t>
      </w:r>
    </w:p>
    <w:p w14:paraId="0BD38E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0E0E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4599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</w:t>
      </w:r>
    </w:p>
    <w:p w14:paraId="6530AE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isaac_51a64f06:</w:t>
      </w:r>
    </w:p>
    <w:p w14:paraId="17A0D5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26C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"…Christ, how can he act like this is such a normal thing? {w}They're {i}monsters{/i}, for God's sake! He must be insane."</w:t>
      </w:r>
    </w:p>
    <w:p w14:paraId="3B25DA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"...Cristo, come fa a comportarsi come se fosse una cosa normale?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mostri{/i}, porca puttana! Deve essere completamente pazzo."</w:t>
      </w:r>
    </w:p>
    <w:p w14:paraId="363AC5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C010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4293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game/isaac.rpy:207</w:t>
      </w:r>
    </w:p>
    <w:p w14:paraId="0B3156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isaac_89b6584a:</w:t>
      </w:r>
    </w:p>
    <w:p w14:paraId="7EE13A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9905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"\"Ngh. I'm getting out of here before any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more crazy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shit happens.\""</w:t>
      </w:r>
    </w:p>
    <w:p w14:paraId="067C14AC" w14:textId="4CD7B52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gh. Me la svigno prima che succeda qualche altra stronzata assurda.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31B4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F587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6344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</w:t>
      </w:r>
    </w:p>
    <w:p w14:paraId="233E38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isaac_12e89a40:</w:t>
      </w:r>
    </w:p>
    <w:p w14:paraId="251892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C7DA1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"Sucking in a deep breath, I begin heading in the opposite direction, towards my apartment."</w:t>
      </w:r>
    </w:p>
    <w:p w14:paraId="2005A2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 un lungo respiro, inizio a camminare verso la direzione opposta, verso il mio appartamento."</w:t>
      </w:r>
    </w:p>
    <w:p w14:paraId="133AF0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7382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6080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</w:t>
      </w:r>
    </w:p>
    <w:p w14:paraId="0E25A4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isaac_37209581:</w:t>
      </w:r>
    </w:p>
    <w:p w14:paraId="55377A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63F6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ip "\"–Wait.\""</w:t>
      </w:r>
    </w:p>
    <w:p w14:paraId="31F11F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-Aspetta.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A6150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578D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27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game/isaac.rpy:219</w:t>
      </w:r>
    </w:p>
    <w:p w14:paraId="21E2E1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isaac_f5c01669:</w:t>
      </w:r>
    </w:p>
    <w:p w14:paraId="17F80C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0376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 wouldn't leave so soon, if I were you.\""</w:t>
      </w:r>
    </w:p>
    <w:p w14:paraId="79E0CA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me ne andrei così in fretta, fossi in te.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FB2DB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9925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3C2E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</w:t>
      </w:r>
    </w:p>
    <w:p w14:paraId="18D718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isaac_4f46a46b_1:</w:t>
      </w:r>
    </w:p>
    <w:p w14:paraId="0ED6EA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AC5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A999C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07F5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5E79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55470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game/isaac.rpy:224</w:t>
      </w:r>
    </w:p>
    <w:p w14:paraId="1F9290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isaac_4833fabb:</w:t>
      </w:r>
    </w:p>
    <w:p w14:paraId="54B827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C8C3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Isaac calls out to me, I pause, turning back towards him reluctantly."</w:t>
      </w:r>
    </w:p>
    <w:p w14:paraId="2BEF19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Isaac richiama la mia attenzione, mi fermo, voltandomi verso di lui titubante."</w:t>
      </w:r>
    </w:p>
    <w:p w14:paraId="0EA28B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E0E2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0F6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game/isaac.rpy:229</w:t>
      </w:r>
    </w:p>
    <w:p w14:paraId="4AB515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isaac_911fc667:</w:t>
      </w:r>
    </w:p>
    <w:p w14:paraId="200126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23E3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"Wearing a sly, knowing smirk, he closes the distance between us at a slow pace, and soon, he's standing right in front of me again."</w:t>
      </w:r>
    </w:p>
    <w:p w14:paraId="66E9BE52" w14:textId="25AF7D1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sorriso subdolo e astuto,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accorcia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distanza fra noi a passo lento e</w:t>
      </w:r>
      <w:ins w:id="12" w:author="ilaria pisanu" w:date="2020-04-24T12:25:00Z">
        <w:r w:rsidR="00BF4B68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,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presto, è di nuovo davanti a me."</w:t>
      </w:r>
    </w:p>
    <w:p w14:paraId="303747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C2A3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048D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</w:t>
      </w:r>
    </w:p>
    <w:p w14:paraId="62B724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isaac_069c3a4a:</w:t>
      </w:r>
    </w:p>
    <w:p w14:paraId="270D95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3645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won't be long before the other vampires in San Fran hear that you know about them.\""</w:t>
      </w:r>
    </w:p>
    <w:p w14:paraId="701A26C0" w14:textId="53D789C0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ci vorrà molto prima che gli altri vam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piri di San Fran vengano a sapere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sai della loro esistenza.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4D77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FBD9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DFBE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game/isaac.rpy:233</w:t>
      </w:r>
    </w:p>
    <w:p w14:paraId="0E9A4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isaac_06c9d29c:</w:t>
      </w:r>
    </w:p>
    <w:p w14:paraId="4F15C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E11B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know what that means,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3FB4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 cosa significa questo,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FF4E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6A12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5BEC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game/isaac.rpy:237</w:t>
      </w:r>
    </w:p>
    <w:p w14:paraId="1E8E34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isaac_e0d2b75e:</w:t>
      </w:r>
    </w:p>
    <w:p w14:paraId="508533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1AF4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smug \"I know something you don't\" voice makes me clench a fist in annoyance."</w:t>
      </w:r>
    </w:p>
    <w:p w14:paraId="222DDDE6" w14:textId="70E09F1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vocina compiaciuta da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so qualcosa che tu non sai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fa stringere i pugni per il fastidio."</w:t>
      </w:r>
    </w:p>
    <w:p w14:paraId="54A685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562A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B11B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game/isaac.rpy:239</w:t>
      </w:r>
    </w:p>
    <w:p w14:paraId="04881E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isaac_afcb58d6:</w:t>
      </w:r>
    </w:p>
    <w:p w14:paraId="750A97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647F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"\"Could you cut the bullshit and just tell me,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already?\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482AAB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Potresti tagliare corto con le stronzate e andare al sodo, per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favore?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DD43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983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621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game/isaac.rpy:241</w:t>
      </w:r>
    </w:p>
    <w:p w14:paraId="197839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isaac_f04cb10b:</w:t>
      </w:r>
    </w:p>
    <w:p w14:paraId="344003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D458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dangerous lilt in his voice makes me swallow reflexively."</w:t>
      </w:r>
    </w:p>
    <w:p w14:paraId="6B5B41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cantilena terrificante mi fa deglutire."</w:t>
      </w:r>
    </w:p>
    <w:p w14:paraId="26EA35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2400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2E06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game/isaac.rpy:243</w:t>
      </w:r>
    </w:p>
    <w:p w14:paraId="12C541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isaac_1a648dff:</w:t>
      </w:r>
    </w:p>
    <w:p w14:paraId="346234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93C4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"\"…No, but I can guess that it's not anything good.\""</w:t>
      </w:r>
    </w:p>
    <w:p w14:paraId="5DEB17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...No, ma posso immaginare non sia niente di buono.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0484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64AD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5D66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game/isaac.rpy:246</w:t>
      </w:r>
    </w:p>
    <w:p w14:paraId="0A3E39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isaac_e3e868da:</w:t>
      </w:r>
    </w:p>
    <w:p w14:paraId="1029A6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EB206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snickers, his eyes narrowing in delight behind his glasses."</w:t>
      </w:r>
    </w:p>
    <w:p w14:paraId="5F479B36" w14:textId="74442F4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ridacchia, i suoi occhi si socchiudono per il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piacere dietro le lenti."</w:t>
      </w:r>
    </w:p>
    <w:p w14:paraId="591A47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35CE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2D6B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game/isaac.rpy:248</w:t>
      </w:r>
    </w:p>
    <w:p w14:paraId="688058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isaac_26e1fa46:</w:t>
      </w:r>
    </w:p>
    <w:p w14:paraId="1EE115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121E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"\"To put it bluntly – humans who learn about what goes on here at night?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 get dealt with quite expediently.\""</w:t>
      </w:r>
    </w:p>
    <w:p w14:paraId="1E29F231" w14:textId="6679A7D0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poche parole: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umani che vengono a sapere cosa succede </w:t>
      </w:r>
      <w:r w:rsidR="00BB7A6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 queste parti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 notte? Se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ne </w:t>
      </w:r>
      <w:r w:rsidR="00BB7A6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occupano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molto in fretta.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3D10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B967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B15A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game/isaac.rpy:249</w:t>
      </w:r>
    </w:p>
    <w:p w14:paraId="20E97868" w14:textId="77777777" w:rsidR="00D13CD8" w:rsidRPr="00BF4B6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isaac_a27bfbdf:</w:t>
      </w:r>
    </w:p>
    <w:p w14:paraId="37BCDF16" w14:textId="77777777" w:rsidR="00D13CD8" w:rsidRPr="00BF4B6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C716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"\"Luka and I are exceptions, since we do business with them.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But you? Hah.\""</w:t>
      </w:r>
    </w:p>
    <w:p w14:paraId="67B324DD" w14:textId="0BA9887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Luka e io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 un’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eccezione, dato che facciamo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ffari con loro.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 tu? Hah.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9A1C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315D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5EB62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</w:t>
      </w:r>
    </w:p>
    <w:p w14:paraId="423AE3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isaac_05af5003:</w:t>
      </w:r>
    </w:p>
    <w:p w14:paraId="682B6F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5016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leans in, lowering his voice to a provocative purr as he brings our faces close together."</w:t>
      </w:r>
    </w:p>
    <w:p w14:paraId="4C87581D" w14:textId="2D9C1B7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avvici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na, abbasando la voce fino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 un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provocante sussurro. Intanto, il suo viso si 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fa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sempre più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vicino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 mio.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4C3F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35B1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EE95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game/isaac.rpy:254</w:t>
      </w:r>
    </w:p>
    <w:p w14:paraId="6CDD39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isaac_380d3458:</w:t>
      </w:r>
    </w:p>
    <w:p w14:paraId="7DE5B5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27C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"\"Before the week is out, you'll end up drained dry and left as a lonely corpse…\""</w:t>
      </w:r>
    </w:p>
    <w:p w14:paraId="0D4ECEF5" w14:textId="7502FD72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Prima che finisca la settim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na, finirai completamente dissa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nguato, il tuo cadavere abbandonato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 qualche vicolo buio...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6657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2899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8DE7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</w:t>
      </w:r>
    </w:p>
    <w:p w14:paraId="36F433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isaac_77113b15:</w:t>
      </w:r>
    </w:p>
    <w:p w14:paraId="515E81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9CE8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"\"Or, more likely, as the cute little pet of whatever vampire catches you first.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Kept around for your blood and your pretty face…\""</w:t>
      </w:r>
    </w:p>
    <w:p w14:paraId="6B94F2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più probabile ancora, diventerai il cagnolino del primo vampiro che riesce a prenderti. Tenuto in vita solo per il tuo sangue e il tuo bel visino...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376B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1B30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2ED0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</w:t>
      </w:r>
    </w:p>
    <w:p w14:paraId="41F051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isaac_770c88da:</w:t>
      </w:r>
    </w:p>
    <w:p w14:paraId="3B83A46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47AD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"\"Flattering,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CD177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"Lusinghiero, non trovi?"</w:t>
      </w:r>
    </w:p>
    <w:p w14:paraId="5AE2AA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A32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34BF4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game/isaac.rpy:261</w:t>
      </w:r>
    </w:p>
    <w:p w14:paraId="1F9B0A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isaac_4f46a46b_2:</w:t>
      </w:r>
    </w:p>
    <w:p w14:paraId="19E6B0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1281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AF65F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8BAA2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EA32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B1EDF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game/isaac.rpy:263</w:t>
      </w:r>
    </w:p>
    <w:p w14:paraId="06022A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isaac_09587648:</w:t>
      </w:r>
    </w:p>
    <w:p w14:paraId="1C12B1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3AB6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crude but confident way he's talking about all this is… disturbing, to say the least."</w:t>
      </w:r>
    </w:p>
    <w:p w14:paraId="2B64D2E7" w14:textId="64B7EDC8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maniera cruda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ma sicura di </w:t>
      </w:r>
      <w:r w:rsidR="00C01ED6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C01E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C01ED6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c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ui sta parlando di tutto questo 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è...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046D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disturbante, </w:t>
      </w:r>
      <w:r w:rsidR="00C01ED6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a dir poco</w:t>
      </w:r>
      <w:r w:rsidRPr="00D046D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."</w:t>
      </w:r>
    </w:p>
    <w:p w14:paraId="55FBA489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31E3F396" w14:textId="77777777" w:rsidR="00D13CD8" w:rsidRPr="00D046D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110496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</w:t>
      </w:r>
    </w:p>
    <w:p w14:paraId="781B65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isaac_bfd8d3f6:</w:t>
      </w:r>
    </w:p>
    <w:p w14:paraId="4E0A72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CAE0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want to argue, but after I remember the way Rex was looking at me just earlier –"</w:t>
      </w:r>
    </w:p>
    <w:p w14:paraId="5F06B7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"Vorrei controbattere, ma quando mi torna in mente il modo in cui mi guardava Rex prima -"</w:t>
      </w:r>
    </w:p>
    <w:p w14:paraId="1FC6EA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13A1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26EE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game/isaac.rpy:265</w:t>
      </w:r>
    </w:p>
    <w:p w14:paraId="219E90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isaac_6a657fb2:</w:t>
      </w:r>
    </w:p>
    <w:p w14:paraId="5B14A7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59C6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that Isaac probably isn't exaggerating."</w:t>
      </w:r>
    </w:p>
    <w:p w14:paraId="092258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che Isaac probabilmente non sta esagerando."</w:t>
      </w:r>
    </w:p>
    <w:p w14:paraId="05B0B5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3747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B092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game/isaac.rpy:268</w:t>
      </w:r>
    </w:p>
    <w:p w14:paraId="66E4DC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isaac_2fdc2896:</w:t>
      </w:r>
    </w:p>
    <w:p w14:paraId="74F3D8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B661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"\"So you're saying I'm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screwed?\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4BA95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stai dicendo che sono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fottuto?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F4D2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84D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CA77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game/isaac.rpy:270</w:t>
      </w:r>
    </w:p>
    <w:p w14:paraId="095F5A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isaac_ac577a6d:</w:t>
      </w:r>
    </w:p>
    <w:p w14:paraId="2A2B7A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18047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have to leave the city, or else I'll be spending the rest of my days as vampire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cattle?\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16FC9FA" w14:textId="102929D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Devo lasciare la città o finirò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passare il resto della mia vita come bestiame per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vampiri?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A474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2890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2C59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game/isaac.rpy:272</w:t>
      </w:r>
    </w:p>
    <w:p w14:paraId="1B7B4E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isaac_ee1c78b0:</w:t>
      </w:r>
    </w:p>
    <w:p w14:paraId="648135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DF74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"\"…Well, that's {i}one{/i} option, naturally.\""</w:t>
      </w:r>
    </w:p>
    <w:p w14:paraId="568DB9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quella è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una{/i} delle opzioni, naturalmente.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60775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2B20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7C44B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game/isaac.rpy:275</w:t>
      </w:r>
    </w:p>
    <w:p w14:paraId="1664F9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isaac_92041572:</w:t>
      </w:r>
    </w:p>
    <w:p w14:paraId="3AB8CF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F96C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raises a hand, and I feel his fingers drifting through the back of my hair."</w:t>
      </w:r>
    </w:p>
    <w:p w14:paraId="21D37C2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poggia una mano sulla mia nuca e sento scorrere le sue dita fra i miei capelli."</w:t>
      </w:r>
    </w:p>
    <w:p w14:paraId="494F0B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69FF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74D7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game/isaac.rpy:278</w:t>
      </w:r>
    </w:p>
    <w:p w14:paraId="3E8CE2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isaac_4f46a46b_3:</w:t>
      </w:r>
    </w:p>
    <w:p w14:paraId="3DD7AAC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F17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EF035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4C22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C827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9EB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game/isaac.rpy:279</w:t>
      </w:r>
    </w:p>
    <w:p w14:paraId="12FF3C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isaac_c822175b:</w:t>
      </w:r>
    </w:p>
    <w:p w14:paraId="64CD36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B87F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first instinct is to duck away from his touch, but –"</w:t>
      </w:r>
    </w:p>
    <w:p w14:paraId="53F63DEC" w14:textId="524AAF4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3652E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primo istin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è quello di svi</w:t>
      </w:r>
      <w:r w:rsidR="008836B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colarmi dal suo tocco, eppure -"</w:t>
      </w:r>
    </w:p>
    <w:p w14:paraId="28B25C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9D1F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D4CE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game/isaac.rpy:283</w:t>
      </w:r>
    </w:p>
    <w:p w14:paraId="5210FC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isaac_0b75752d:</w:t>
      </w:r>
    </w:p>
    <w:p w14:paraId="70A563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F8DC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of a sudden, I can't tear my gaze away from the hypnotic, swirling glimmer of his eyes."</w:t>
      </w:r>
    </w:p>
    <w:p w14:paraId="4D3908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 a un tratto, non posso distogliere lo sguardo da quegli ipnotici e luminosi occhi."</w:t>
      </w:r>
    </w:p>
    <w:p w14:paraId="200C53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EF98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BC4B1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game/isaac.rpy:285</w:t>
      </w:r>
    </w:p>
    <w:p w14:paraId="779A74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isaac_91810ed1:</w:t>
      </w:r>
    </w:p>
    <w:p w14:paraId="7B863B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9F4C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 just like last night… {w}what kind of messed-up power is he using on me?"</w:t>
      </w:r>
    </w:p>
    <w:p w14:paraId="65393C06" w14:textId="7F2A04E4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ins w:id="13" w:author="francesca perozziello" w:date="2020-04-11T11:51:00Z">
        <w:r w:rsidR="008836B4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È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proprio com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ieri notte...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razza di potere sta usando su di me?"</w:t>
      </w:r>
    </w:p>
    <w:p w14:paraId="5FC093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E50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5820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game/isaac.rpy:288</w:t>
      </w:r>
    </w:p>
    <w:p w14:paraId="0CF5E3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isaac_86434485:</w:t>
      </w:r>
    </w:p>
    <w:p w14:paraId="502FEB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6321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see, if you were working as an 'assistant' of mine, you'd be much safer on the streets.\""</w:t>
      </w:r>
    </w:p>
    <w:p w14:paraId="4B041406" w14:textId="358874B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Vedi, se tu lavorassi come mio </w:t>
      </w:r>
      <w:r w:rsidR="00BF4B6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‘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assistente</w:t>
      </w:r>
      <w:r w:rsidR="00BF4B6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’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saresti molto più al sicuro.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8114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F0E9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3CBE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game/isaac.rpy:289</w:t>
      </w:r>
    </w:p>
    <w:p w14:paraId="465EA33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isaac_5eb1003d:</w:t>
      </w:r>
    </w:p>
    <w:p w14:paraId="37A925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76D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"\"Neither clan wants to get on my bad side. The chance of them harming you would be very low…\""</w:t>
      </w:r>
    </w:p>
    <w:p w14:paraId="0B0D4CD7" w14:textId="31958FE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Nessuno dei due clan vuole mettersi contro di me. Le possibilità che ti facci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ano del male sarebbe molto ridotte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497A1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DDC8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18D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game/isaac.rpy:292</w:t>
      </w:r>
    </w:p>
    <w:p w14:paraId="2BAFE5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isaac_3a6dd309:</w:t>
      </w:r>
    </w:p>
    <w:p w14:paraId="15F183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5EDA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"\"…Don't you think that's a tempting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agreement?\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AFC39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sembra una proposta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allettante?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949B1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D0D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6A84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game/isaac.rpy:295</w:t>
      </w:r>
    </w:p>
    <w:p w14:paraId="036E7AF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isaac_4f46a46b_4:</w:t>
      </w:r>
    </w:p>
    <w:p w14:paraId="406F25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F8B1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9B30A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4B919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01E3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F8F18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game/isaac.rpy:298</w:t>
      </w:r>
    </w:p>
    <w:p w14:paraId="2FBA65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CC754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1AD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"Try to resist"</w:t>
      </w:r>
    </w:p>
    <w:p w14:paraId="0F4200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 di resistergli"</w:t>
      </w:r>
    </w:p>
    <w:p w14:paraId="7206D48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B13C7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10EAF38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game/isaac.rpy:298</w:t>
      </w:r>
    </w:p>
    <w:p w14:paraId="208D16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F9C56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BF46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"Give in"</w:t>
      </w:r>
    </w:p>
    <w:p w14:paraId="440F8A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"Arrenditi"</w:t>
      </w:r>
    </w:p>
    <w:p w14:paraId="2346B26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A3731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626551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game/isaac.rpy:304</w:t>
      </w:r>
    </w:p>
    <w:p w14:paraId="6400EF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isaac_75a67b67:</w:t>
      </w:r>
    </w:p>
    <w:p w14:paraId="12EC53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475C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"Ngh… I have to try and clear my head… I can't fall prey to this guy."</w:t>
      </w:r>
    </w:p>
    <w:p w14:paraId="3FAF81D4" w14:textId="37113AA1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"Ngh... Devo cercare di schiar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ir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la mente... Non posso cadere preda di questo tizio."</w:t>
      </w:r>
    </w:p>
    <w:p w14:paraId="4B14694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772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88E5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game/isaac.rpy:306</w:t>
      </w:r>
    </w:p>
    <w:p w14:paraId="75EA0C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isaac_073c745f:</w:t>
      </w:r>
    </w:p>
    <w:p w14:paraId="2EF1E5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10A2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everything just feels so cloudy, like I'm inside a dream.\n{w}All I can see is Isaac's beautiful golden gaze."</w:t>
      </w:r>
    </w:p>
    <w:p w14:paraId="4624CA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è tutto così annebbiato, come se fossi in un sogno.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Tutto quello che vedo sono i meravigliosi occhi dorati di Isaac."</w:t>
      </w:r>
    </w:p>
    <w:p w14:paraId="0C6DD0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DE23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440498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game/isaac.rpy:309</w:t>
      </w:r>
    </w:p>
    <w:p w14:paraId="7F4B02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isaac_d397c22d:</w:t>
      </w:r>
    </w:p>
    <w:p w14:paraId="7B9D24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830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"\"Hmm? You heard me,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1A9C0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Hmm? Mi hai sentito,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4694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BF64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6C83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game/isaac.rpy:310</w:t>
      </w:r>
    </w:p>
    <w:p w14:paraId="490E2E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isaac_98783ed9:</w:t>
      </w:r>
    </w:p>
    <w:p w14:paraId="400E8A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D311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"\"It's a very {i}tempting{/i} agreement… and beneficial for both of us, certainly…\""</w:t>
      </w:r>
    </w:p>
    <w:p w14:paraId="245DDF34" w14:textId="4EF2550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C01A9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proposta molto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allettante{/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i}...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vantaggiosa per entrambi, certamente...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4894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77A3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D069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game/isaac.rpy:311</w:t>
      </w:r>
    </w:p>
    <w:p w14:paraId="11736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isaac_3bc1e692:</w:t>
      </w:r>
    </w:p>
    <w:p w14:paraId="132A1C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3A9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drips into my ears like honey, melting away my will to resist."</w:t>
      </w:r>
    </w:p>
    <w:p w14:paraId="0E9A31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gocciola nelle mie orecchie come miele caldo, sciogliendo ogni mio tentativo di resistere.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7BB86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5F3C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ABC9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game/isaac.rpy:313</w:t>
      </w:r>
    </w:p>
    <w:p w14:paraId="425595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isaac_f7503184:</w:t>
      </w:r>
    </w:p>
    <w:p w14:paraId="6866F13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414F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"Soon, I find myself nodding my head, unable to disagree with his words."</w:t>
      </w:r>
    </w:p>
    <w:p w14:paraId="749C96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"Presto, mi ritrovo ad annuire, incapace di contrastare le sue parole."</w:t>
      </w:r>
    </w:p>
    <w:p w14:paraId="365880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4122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D014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game/isaac.rpy:321</w:t>
      </w:r>
    </w:p>
    <w:p w14:paraId="6EB1BCF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isaac_148b733b:</w:t>
      </w:r>
    </w:p>
    <w:p w14:paraId="33AA41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94C8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"Everything feels so cloudy, like I'm inside a dream… {w}I don't want to fight against it."</w:t>
      </w:r>
    </w:p>
    <w:p w14:paraId="57EC0B4D" w14:textId="41B54231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4C04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tutto così annebbiato, come se fossi in un sogno...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combatterlo."</w:t>
      </w:r>
    </w:p>
    <w:p w14:paraId="157A6A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52CA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1DE309" w14:textId="77777777" w:rsidR="00D13CD8" w:rsidRPr="00BF4B6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game/isaac.rpy:322</w:t>
      </w:r>
    </w:p>
    <w:p w14:paraId="609B9E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isaac_98533480:</w:t>
      </w:r>
    </w:p>
    <w:p w14:paraId="4D167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58D8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I can see is Isaac's beautiful, golden gaze."</w:t>
      </w:r>
    </w:p>
    <w:p w14:paraId="55643E5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"Tutto quello che vedo sono i meravigliosi occhi dorati di Isaac."</w:t>
      </w:r>
    </w:p>
    <w:p w14:paraId="01B75E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B8D8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5F6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game/isaac.rpy:324</w:t>
      </w:r>
    </w:p>
    <w:p w14:paraId="54E31F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isaac_cbebefb8:</w:t>
      </w:r>
    </w:p>
    <w:p w14:paraId="284EC1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5FDD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"Feeling dazed, I numbly nod my head."</w:t>
      </w:r>
    </w:p>
    <w:p w14:paraId="28AFFC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"Disorientato, annusisco passivamente."</w:t>
      </w:r>
    </w:p>
    <w:p w14:paraId="028091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65E1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7A74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game/isaac.rpy:328</w:t>
      </w:r>
    </w:p>
    <w:p w14:paraId="18CC79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isaac_d8869f07:</w:t>
      </w:r>
    </w:p>
    <w:p w14:paraId="774FA1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F98C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"\"There's a good boy. You know I have your best interests at heart, don't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48F64F6" w14:textId="61B9184E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Bravo ragazzo. Lo sai che voglio solo il tuo </w:t>
      </w:r>
      <w:r w:rsidR="004C041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210B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B4E2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5110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game/isaac.rpy:329</w:t>
      </w:r>
    </w:p>
    <w:p w14:paraId="48F96B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isaac_25c26892:</w:t>
      </w:r>
    </w:p>
    <w:p w14:paraId="23965A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A4E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hand drifts from my hair over to my cheek, and those slender fingers trace down to my jaw."</w:t>
      </w:r>
    </w:p>
    <w:p w14:paraId="3E3D47A3" w14:textId="29115BB2" w:rsidR="00D13CD8" w:rsidRPr="00AD7C51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mano si sposta dai miei capelli, alla mia guancia, e quelle lun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ghe dita affusolate tracciano le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linee d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el mio viso f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ino alla mascella."</w:t>
      </w:r>
    </w:p>
    <w:p w14:paraId="4FF209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C63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2326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game/isaac.rpy:333</w:t>
      </w:r>
    </w:p>
    <w:p w14:paraId="1F75BF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isaac_ac5b15dc:</w:t>
      </w:r>
    </w:p>
    <w:p w14:paraId="033B4C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E5F15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think of anything other than the seductive murmur echoing in my ears."</w:t>
      </w:r>
    </w:p>
    <w:p w14:paraId="5468DA78" w14:textId="11ABF6B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pensare a nient'altro che al sensuale mormori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che echeggia nelle mie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orecchie."</w:t>
      </w:r>
    </w:p>
    <w:p w14:paraId="559217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8CC3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46C9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game/isaac.rpy:335</w:t>
      </w:r>
    </w:p>
    <w:p w14:paraId="1DA093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isaac_5873c841:</w:t>
      </w:r>
    </w:p>
    <w:p w14:paraId="3439DD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F0FA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think I'm falling asleep… {w}or maybe I already am, since…"</w:t>
      </w:r>
    </w:p>
    <w:p w14:paraId="79BBD25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di starmi addormentando...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forse sto già dormendo, visto che..."</w:t>
      </w:r>
    </w:p>
    <w:p w14:paraId="3582377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95B5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4FAD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game/isaac.rpy:342</w:t>
      </w:r>
    </w:p>
    <w:p w14:paraId="44B0C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isaac_98fdf5be:</w:t>
      </w:r>
    </w:p>
    <w:p w14:paraId="4D0A26E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364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0BDFF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03CA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8CDC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ED9AF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game/isaac.rpy:343</w:t>
      </w:r>
    </w:p>
    <w:p w14:paraId="245FF4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isaac_dc518b2e:</w:t>
      </w:r>
    </w:p>
    <w:p w14:paraId="10380B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2E0A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"–And just like that, the fog in my head vanishes."</w:t>
      </w:r>
    </w:p>
    <w:p w14:paraId="6E64A2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"-all'improvviso, la nebbia nella mia testa si dirada."</w:t>
      </w:r>
    </w:p>
    <w:p w14:paraId="25B9C70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57E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9F49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game/isaac.rpy:345</w:t>
      </w:r>
    </w:p>
    <w:p w14:paraId="5BCCE4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isaac_8b436bd5:</w:t>
      </w:r>
    </w:p>
    <w:p w14:paraId="5E63D2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0E5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how close Isaac's standing to me and quickly stumble back, blinking in confusion."</w:t>
      </w:r>
    </w:p>
    <w:p w14:paraId="557F508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di quando Isaac mi sia vicino e rapidamente indietreggio goffamente, sbattendo le palpebre per la confusione."</w:t>
      </w:r>
    </w:p>
    <w:p w14:paraId="104219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DCDD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264B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game/isaac.rpy:350</w:t>
      </w:r>
    </w:p>
    <w:p w14:paraId="1E20BA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isaac_845bea45:</w:t>
      </w:r>
    </w:p>
    <w:p w14:paraId="6895FC7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0466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"\"What… what'd I just…\""</w:t>
      </w:r>
    </w:p>
    <w:p w14:paraId="0CD98E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Cosa... Cosa mi è succ..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3EB1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210D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FCB5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game/isaac.rpy:355</w:t>
      </w:r>
    </w:p>
    <w:p w14:paraId="64CCF7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isaac_cb1b7faa:</w:t>
      </w:r>
    </w:p>
    <w:p w14:paraId="264F16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E1F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"\"Well! Now that you're officially my assistant, I'll stop by your fine establishment tomorrow night to get things settled.\""</w:t>
      </w:r>
    </w:p>
    <w:p w14:paraId="0FE235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Bene! Ora che sei ufficialmente il mio assistente, farò una visitina al tuo elangante appartamento domani notte per sistemare tutte le cose."</w:t>
      </w:r>
    </w:p>
    <w:p w14:paraId="741ACB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0696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D2517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game/isaac.rpy:357</w:t>
      </w:r>
    </w:p>
    <w:p w14:paraId="158B22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isaac_dd84ec64:</w:t>
      </w:r>
    </w:p>
    <w:p w14:paraId="15A57F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953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Wait!\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1179371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43B9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2EB5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FA28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game/isaac.rpy:360</w:t>
      </w:r>
    </w:p>
    <w:p w14:paraId="4CEF54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isaac_16ff42ee:</w:t>
      </w:r>
    </w:p>
    <w:p w14:paraId="148FEC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6276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"\"Hang on, I didn't really mean –\""</w:t>
      </w:r>
    </w:p>
    <w:p w14:paraId="0C751F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Aspetta, non intendevo davvero-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34D1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4B44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2EF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game/isaac.rpy:363</w:t>
      </w:r>
    </w:p>
    <w:p w14:paraId="3B0A60C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isaac_bbfabeac:</w:t>
      </w:r>
    </w:p>
    <w:p w14:paraId="182FE02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B6150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grins cheerfully, giving a few playful clicks of his tongue."</w:t>
      </w:r>
    </w:p>
    <w:p w14:paraId="07525D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sorride contento, schioccando giocosamente la lingua."</w:t>
      </w:r>
    </w:p>
    <w:p w14:paraId="7DC6BB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C38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BD76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game/isaac.rpy:364</w:t>
      </w:r>
    </w:p>
    <w:p w14:paraId="0C7924D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isaac_cea719ca:</w:t>
      </w:r>
    </w:p>
    <w:p w14:paraId="1E87E3A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35BF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 agreement's an agreement, right? You're not intending to just break your word,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surely?\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F2550A" w14:textId="14E6659E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accordo è un accordo, giusto? Sono sicuro che non intendi </w:t>
      </w:r>
      <w:r w:rsidR="002412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venir meno</w:t>
      </w:r>
      <w:r w:rsidR="00241246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2412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parola </w:t>
      </w:r>
      <w:commentRangeStart w:id="14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data</w:t>
      </w:r>
      <w:commentRangeEnd w:id="14"/>
      <w:r w:rsidR="00241246">
        <w:rPr>
          <w:rStyle w:val="Rimandocommento"/>
        </w:rPr>
        <w:commentReference w:id="14"/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non è così?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B54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00C9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418D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game/isaac.rpy:367</w:t>
      </w:r>
    </w:p>
    <w:p w14:paraId="5DD0E3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isaac_1105a139:</w:t>
      </w:r>
    </w:p>
    <w:p w14:paraId="31C649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00A9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you are… well, there're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vampires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 know who'd {i}love{/i} to punish an untrustworthy mischief-maker like you~\""</w:t>
      </w:r>
    </w:p>
    <w:p w14:paraId="777BEF9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 vuoi... Beh, c'è qualche vampiro che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adorerebbe{/i} punire un inaffidabile combinaguai come te~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A2E4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2A6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99EC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game/isaac.rpy:369</w:t>
      </w:r>
    </w:p>
    <w:p w14:paraId="361DFDB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isaac_f6007deb:</w:t>
      </w:r>
    </w:p>
    <w:p w14:paraId="379A2FE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2C075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12228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...!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8B3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7BFD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0C2135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game/isaac.rpy:370</w:t>
      </w:r>
    </w:p>
    <w:p w14:paraId="206DB4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isaac_bab5d6d7:</w:t>
      </w:r>
    </w:p>
    <w:p w14:paraId="2BC474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AE58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believe this guy! {w}Could he be any more open about blackmailing me?!"</w:t>
      </w:r>
    </w:p>
    <w:p w14:paraId="7D78DA7B" w14:textId="7195E0D2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ci posso crede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Può ricattarmi più apertamente di così?!"</w:t>
      </w:r>
    </w:p>
    <w:p w14:paraId="2062ACB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921C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E1B0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game/isaac.rpy:371</w:t>
      </w:r>
    </w:p>
    <w:p w14:paraId="3C44A1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isaac_0272d52d:</w:t>
      </w:r>
    </w:p>
    <w:p w14:paraId="30063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D9BD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"More importantly, what the hell did I just agree to? And why couldn't I resist?"</w:t>
      </w:r>
    </w:p>
    <w:p w14:paraId="315109BA" w14:textId="37273CAE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ancora più importante, cosa cazzo ho detto</w:t>
      </w:r>
      <w:r w:rsidR="00AD7C5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che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avrei fatto? E perché non potevo resistere?"</w:t>
      </w:r>
    </w:p>
    <w:p w14:paraId="0CEEE7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21FC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D3C46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game/isaac.rpy:373</w:t>
      </w:r>
    </w:p>
    <w:p w14:paraId="65237C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isaac_86e23818:</w:t>
      </w:r>
    </w:p>
    <w:p w14:paraId="1D67C6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2F0D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definitely something supernatural about him, even if he's not a full vampire…"</w:t>
      </w:r>
    </w:p>
    <w:p w14:paraId="752200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sicuramente qualcosa di sovrannaturale in lui, anche se non è un vero e proprio vampiro..."</w:t>
      </w:r>
    </w:p>
    <w:p w14:paraId="3472B3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4A4B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40B1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game/isaac.rpy:377</w:t>
      </w:r>
    </w:p>
    <w:p w14:paraId="5CEAD4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isaac_77c7819d:</w:t>
      </w:r>
    </w:p>
    <w:p w14:paraId="37F9B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295C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– you're a real goddamn piece of work, Isaac.\""</w:t>
      </w:r>
    </w:p>
    <w:p w14:paraId="07D52A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- sei davvero un maledetto stronzo, Isaac.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D8893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3F18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25F0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game/isaac.rpy:378</w:t>
      </w:r>
    </w:p>
    <w:p w14:paraId="7377B5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isaac_045ccbfd:</w:t>
      </w:r>
    </w:p>
    <w:p w14:paraId="5288922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5C159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finally manage to growl out some words at him, though I doubt I sound very threatening."</w:t>
      </w:r>
    </w:p>
    <w:p w14:paraId="53B64F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"Finalmente riesco a ringhiargli addosso qualche parola, anche se dubito di sembrare molto minaccioso."</w:t>
      </w:r>
    </w:p>
    <w:p w14:paraId="141D59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062A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8BC7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game/isaac.rpy:381</w:t>
      </w:r>
    </w:p>
    <w:p w14:paraId="45770EF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isaac_f90fc249:</w:t>
      </w:r>
    </w:p>
    <w:p w14:paraId="0385BD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B717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"\"Ngh. I should've kept walking.\""</w:t>
      </w:r>
    </w:p>
    <w:p w14:paraId="571147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Ngh. Avrei dovuto continuare a camminare.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FF9A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CD21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77ED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game/isaac.rpy:382</w:t>
      </w:r>
    </w:p>
    <w:p w14:paraId="2FCF81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isaac_03535d8e:</w:t>
      </w:r>
    </w:p>
    <w:p w14:paraId="46A2D0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1A720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More angry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at myself than at Isaac, I ball my hands into fists."</w:t>
      </w:r>
    </w:p>
    <w:p w14:paraId="649511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"Più incazzato con me stesso che con Isaac, stringo la mano in un pugno."</w:t>
      </w:r>
    </w:p>
    <w:p w14:paraId="45D95D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DBA11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C0C43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game/isaac.rpy:385</w:t>
      </w:r>
    </w:p>
    <w:p w14:paraId="2033E3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isaac_7a32ccd5:</w:t>
      </w:r>
    </w:p>
    <w:p w14:paraId="01AF1C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F2C0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"\"…Fine. Come to the diner tomorrow.\""</w:t>
      </w:r>
    </w:p>
    <w:p w14:paraId="3CDCFC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...D'accordo. Vieni al locale domani.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D58F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FD4B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53F55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game/isaac.rpy:387</w:t>
      </w:r>
    </w:p>
    <w:p w14:paraId="46F7C9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isaac_189cd752:</w:t>
      </w:r>
    </w:p>
    <w:p w14:paraId="2B0749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8854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swear, if you pull something else like this again…\""</w:t>
      </w:r>
    </w:p>
    <w:p w14:paraId="761302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ti giuro, se fai di nuovo una roba del genere...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46023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CF91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DA6B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game/isaac.rpy:390</w:t>
      </w:r>
    </w:p>
    <w:p w14:paraId="50F0F33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isaac_5d588e43:</w:t>
      </w:r>
    </w:p>
    <w:p w14:paraId="46AFB5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33A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"\"Pull? Pull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what?\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B719D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Fare?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AAA0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D494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41582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game/isaac.rpy:392</w:t>
      </w:r>
    </w:p>
    <w:p w14:paraId="6FE05D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isaac_b4e02864:</w:t>
      </w:r>
    </w:p>
    <w:p w14:paraId="0D6E4A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332AA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have no idea what you're talking about. I'm just an ordinary businessman – with extraordinary talents.\""</w:t>
      </w:r>
    </w:p>
    <w:p w14:paraId="54F85322" w14:textId="71260D1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 di cosa tu stia parlando. Sono solo un ordinario uomo d'affari - con un talento straordinario.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9A3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A211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8CB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game/isaac.rpy:396</w:t>
      </w:r>
    </w:p>
    <w:p w14:paraId="63CCC7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isaac_9d3e9fd9:</w:t>
      </w:r>
    </w:p>
    <w:p w14:paraId="4206FDA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3D2B3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innocently shrugs his shoulders, then offers me a little wink before turning away."</w:t>
      </w:r>
    </w:p>
    <w:p w14:paraId="42AE832A" w14:textId="4EE4D616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le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spalle con fare innocente, poi mi riserva un occhiolino prima di andarsene."</w:t>
      </w:r>
    </w:p>
    <w:p w14:paraId="3BEABA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13BE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877D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game/isaac.rpy:399</w:t>
      </w:r>
    </w:p>
    <w:p w14:paraId="67D8BD0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isaac_4cd0b497:</w:t>
      </w:r>
    </w:p>
    <w:p w14:paraId="00D94F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E888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"\"I'll show up promptly at closing tomorrow night, so be ready!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Make sure to wear your Sunday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best!\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D59745F" w14:textId="3BF5EAB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farò vivo putuale all'ora di chiusu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domani notte, quindi tieniti pronto! Assicurati di indossare il tuo abito migliore.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BD23C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58ED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9587E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game/isaac.rpy:403</w:t>
      </w:r>
    </w:p>
    <w:p w14:paraId="3C8C9C3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isaac_c8dba8f4:</w:t>
      </w:r>
    </w:p>
    <w:p w14:paraId="7950B8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BF0E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"\"And get it all grease-stained, sure.\""</w:t>
      </w:r>
    </w:p>
    <w:p w14:paraId="449D13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per macchiarmelo tutto di unto, certo.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F0DA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0A89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3A018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game/isaac.rpy:404</w:t>
      </w:r>
    </w:p>
    <w:p w14:paraId="2259B7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isaac_207b26a6:</w:t>
      </w:r>
    </w:p>
    <w:p w14:paraId="66EF83F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A7273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hope you slip on the sidewalk and crack your head open on your way to the diner, bastard.\""</w:t>
      </w:r>
    </w:p>
    <w:p w14:paraId="6097A265" w14:textId="158C6D6E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che scivoli sul marciapiede e ti spacchi la tes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 cadendo mentre vieni alla tavola calda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bastardo.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3DF8D9" w14:textId="77777777" w:rsidR="00D13CD8" w:rsidRPr="00D13CD8" w:rsidRDefault="00D13CD8" w:rsidP="00D13CD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8075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game/isaac.rpy:407</w:t>
      </w:r>
    </w:p>
    <w:p w14:paraId="0335D7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isaac_dcedf213:</w:t>
      </w:r>
    </w:p>
    <w:p w14:paraId="439C29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E27AB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can't wait. If I'm lucky, I'll get struck by lightning before I reach the diner.\""</w:t>
      </w:r>
    </w:p>
    <w:p w14:paraId="038B3B11" w14:textId="4152082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vedo l'ora. Se sono fortunato, un fulmine mi prenderà in 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pieno prima di arrivare alla tavola calda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65BA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B319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F0BD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game/isaac.rpy:411</w:t>
      </w:r>
    </w:p>
    <w:p w14:paraId="67A6ED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isaac_971ed558:</w:t>
      </w:r>
    </w:p>
    <w:p w14:paraId="09E2D9B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C6D7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"Only letting out an airy chuckle at my sour response, Isaac waves a hand at me while heading off down the road."</w:t>
      </w:r>
    </w:p>
    <w:p w14:paraId="0D4F1F1E" w14:textId="22D6675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andosi andare ad una semplice risati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na, Isaac mi saluta con la mano e s'incammina lungo la strada."</w:t>
      </w:r>
    </w:p>
    <w:p w14:paraId="2F6970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C3D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68C3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game/isaac.rpy:413</w:t>
      </w:r>
    </w:p>
    <w:p w14:paraId="1F2CBA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isaac_a7453046:</w:t>
      </w:r>
    </w:p>
    <w:p w14:paraId="11F727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BEDA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scowl at his departing back, which soon vanishes around a corner."</w:t>
      </w:r>
    </w:p>
    <w:p w14:paraId="21CCC5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"Aggrotto la fronte alla sua schiena che si allontana e che presto svanisce dietro l'angolo."</w:t>
      </w:r>
    </w:p>
    <w:p w14:paraId="47C3BE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66FC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FE78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game/isaac.rpy:416</w:t>
      </w:r>
    </w:p>
    <w:p w14:paraId="55555F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isaac_35a28d4c:</w:t>
      </w:r>
    </w:p>
    <w:p w14:paraId="4747C1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C93A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10E4711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6D2CD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675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E80E4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game/isaac.rpy:418</w:t>
      </w:r>
    </w:p>
    <w:p w14:paraId="11D75F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isaac_eec3395a:</w:t>
      </w:r>
    </w:p>
    <w:p w14:paraId="0E83FC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7940C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once he's gone, all of my angry energy from earlier dissipates, leaving me exhausted."</w:t>
      </w:r>
    </w:p>
    <w:p w14:paraId="5EB6696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una volta andatosene, tutta la mia rabbia si dissipa, lasciandomi completamente esausto."</w:t>
      </w:r>
    </w:p>
    <w:p w14:paraId="16F5A7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35021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9E8A3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game/isaac.rpy:420</w:t>
      </w:r>
    </w:p>
    <w:p w14:paraId="2A2959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isaac_469fcbc8:</w:t>
      </w:r>
    </w:p>
    <w:p w14:paraId="0F6D27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906F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once he's gone, all of my tense energy from earlier dissipates, leaving me exhausted."</w:t>
      </w:r>
    </w:p>
    <w:p w14:paraId="651FD3B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una volta andatosene, tutta la tensione dentro di me si dissipa, lasciandomi completamente esausto"</w:t>
      </w:r>
    </w:p>
    <w:p w14:paraId="1108EA7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16D34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B450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game/isaac.rpy:422</w:t>
      </w:r>
    </w:p>
    <w:p w14:paraId="5C6E81A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isaac_c00346a4:</w:t>
      </w:r>
    </w:p>
    <w:p w14:paraId="167068D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72C8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"Ugh… and my head hurts,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too.{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It must be because of that weird thing Isaac keeps doing with his eyes…"</w:t>
      </w:r>
    </w:p>
    <w:p w14:paraId="5B70E97E" w14:textId="3B1A1883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"Ugh... e mi 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fa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male la </w:t>
      </w:r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testa.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Dev'essere per colpa di quella strana cos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che Isaac continua a fare coi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suoi occhi..."</w:t>
      </w:r>
    </w:p>
    <w:p w14:paraId="15BA7A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A8C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25F3F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game/isaac.rpy:425</w:t>
      </w:r>
    </w:p>
    <w:p w14:paraId="3D0D4B9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isaac_473229f3:</w:t>
      </w:r>
    </w:p>
    <w:p w14:paraId="421A635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618E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should get a pair of good sunglasses.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Maybe that would help.\""</w:t>
      </w:r>
    </w:p>
    <w:p w14:paraId="7EA63C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dovrei comprare un paio di occhiali da sole buoni. Magari aiutano.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5C372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BC326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E74A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game/isaac.rpy:429</w:t>
      </w:r>
    </w:p>
    <w:p w14:paraId="583428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isaac_77ca794c:</w:t>
      </w:r>
    </w:p>
    <w:p w14:paraId="63FBA0E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5903A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"Grumbling quietly, I shove my hands in my pockets and begin walking home."</w:t>
      </w:r>
    </w:p>
    <w:p w14:paraId="3CEE04EB" w14:textId="0A124789" w:rsidR="00D13CD8" w:rsidRPr="00B5433D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"Borbottando a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bassa voce, ficco le mani nelle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tasche della giacca e inizio a camminare verso casa."</w:t>
      </w:r>
    </w:p>
    <w:p w14:paraId="123F90C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A0E6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B2B5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game/isaac.rpy:434</w:t>
      </w:r>
    </w:p>
    <w:p w14:paraId="20E744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isaac_3eecaf63:</w:t>
      </w:r>
    </w:p>
    <w:p w14:paraId="634A589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62F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"…It's all Isaac's fault that I've been swept up in this."</w:t>
      </w:r>
    </w:p>
    <w:p w14:paraId="57CC824E" w14:textId="04A4B741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</w:t>
      </w:r>
      <w:ins w:id="15" w:author="francesca perozziello" w:date="2020-04-11T12:14:00Z">
        <w:r w:rsidR="0008685E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È</w:t>
        </w:r>
      </w:ins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solo colpa di Isaac se sono stato trascinato in tutto questo."</w:t>
      </w:r>
    </w:p>
    <w:p w14:paraId="5BAFCA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0B584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4571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game/isaac.rpy:435</w:t>
      </w:r>
    </w:p>
    <w:p w14:paraId="6B16BA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isaac_aae64a5f:</w:t>
      </w:r>
    </w:p>
    <w:p w14:paraId="620E380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8783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it weren't for his stupid invitation last night, I'd still be living my normal life, blissfully ignorant of vampires."</w:t>
      </w:r>
    </w:p>
    <w:p w14:paraId="27CD09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fosse stato per il suo stupido invito di ieri notte, starei ancora vivendo la mia vita normale, beatamente ignorante dell'esistenza di vampiri."</w:t>
      </w:r>
    </w:p>
    <w:p w14:paraId="7FFE46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3A9D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F680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game/isaac.rpy:437</w:t>
      </w:r>
    </w:p>
    <w:p w14:paraId="7BAF9CC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isaac_2c3176cd:</w:t>
      </w:r>
    </w:p>
    <w:p w14:paraId="1B1F92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3F83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\"ordinary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businessman,\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sure, just like Rex is a pink bunny who vomits rainbows.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Tch."</w:t>
      </w:r>
    </w:p>
    <w:p w14:paraId="10AC82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ordinario uomo d'affari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certo, proprio come Rex è un coniglietto rosa che vomita arcobaleni.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Tzh."</w:t>
      </w:r>
    </w:p>
    <w:p w14:paraId="4525E0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249A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3D797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game/isaac.rpy:443</w:t>
      </w:r>
    </w:p>
    <w:p w14:paraId="0D698E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isaac_28c8f192:</w:t>
      </w:r>
    </w:p>
    <w:p w14:paraId="25839D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4B4A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"–Home sweet home."</w:t>
      </w:r>
    </w:p>
    <w:p w14:paraId="748254F2" w14:textId="4F7B340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"-Casa dolc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casa."</w:t>
      </w:r>
    </w:p>
    <w:p w14:paraId="4701AF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403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36410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game/isaac.rpy:444</w:t>
      </w:r>
    </w:p>
    <w:p w14:paraId="256AA043" w14:textId="77777777" w:rsidR="00D13CD8" w:rsidRPr="00BF4B6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translate italian isaac_3217e37e:</w:t>
      </w:r>
    </w:p>
    <w:p w14:paraId="0692ECA8" w14:textId="77777777" w:rsidR="00D13CD8" w:rsidRPr="00BF4B6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4D8D92F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 could pretend all of this was a crazy fever dream…"</w:t>
      </w:r>
    </w:p>
    <w:p w14:paraId="4B4CE9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potessi fare finta che tutto qesto sia solo un fottuto sogno febbrile..."</w:t>
      </w:r>
    </w:p>
    <w:p w14:paraId="609FE0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81106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5E8A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game/isaac.rpy:446</w:t>
      </w:r>
    </w:p>
    <w:p w14:paraId="2006203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isaac_755013e2:</w:t>
      </w:r>
    </w:p>
    <w:p w14:paraId="260F9D5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358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only it was that easy."</w:t>
      </w:r>
    </w:p>
    <w:p w14:paraId="4143E1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solo fosse così facile."</w:t>
      </w:r>
    </w:p>
    <w:p w14:paraId="643C7F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FEBA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40E0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game/isaac.rpy:450</w:t>
      </w:r>
    </w:p>
    <w:p w14:paraId="55FEB4E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isaac_418a4da3:</w:t>
      </w:r>
    </w:p>
    <w:p w14:paraId="276FEE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2F782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end up tossing and turning in bed for what feels like ages, until eventually…"</w:t>
      </w:r>
    </w:p>
    <w:p w14:paraId="14209A9A" w14:textId="3E16FB4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per continuare a girarmi e rigirarmi nel letto per quella che sembra un'eternità, </w:t>
      </w:r>
      <w:r w:rsidR="009D4350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finch</w:t>
      </w:r>
      <w:r w:rsidR="009D435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9D4350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alla fine..."</w:t>
      </w:r>
    </w:p>
    <w:p w14:paraId="41D7CF2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32D06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71D2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game/isaac.rpy:452</w:t>
      </w:r>
    </w:p>
    <w:p w14:paraId="48B715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isaac_b659ea90:</w:t>
      </w:r>
    </w:p>
    <w:p w14:paraId="32C11CE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7DB8D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exhaustion from tonight pulls me into a deep sleep."</w:t>
      </w:r>
    </w:p>
    <w:p w14:paraId="332990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stanchezza di questa nottata non mi trascina in un sonno profondo."</w:t>
      </w:r>
    </w:p>
    <w:p w14:paraId="5C9C9A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F1D2B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2DA04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game/isaac.rpy:455</w:t>
      </w:r>
    </w:p>
    <w:p w14:paraId="576AAFE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isaac_d7bc401d:</w:t>
      </w:r>
    </w:p>
    <w:p w14:paraId="32EB81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E5D86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"\"Ngh…\""</w:t>
      </w:r>
    </w:p>
    <w:p w14:paraId="7FAB513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5873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66A1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24412A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game/isaac.rpy:457</w:t>
      </w:r>
    </w:p>
    <w:p w14:paraId="288B54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isaac_fb1286de:</w:t>
      </w:r>
    </w:p>
    <w:p w14:paraId="0441EE2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5B38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early afternoon sun trickles into my apartment, fighting through storm clouds to arrive upon my face."</w:t>
      </w:r>
    </w:p>
    <w:p w14:paraId="7685D0A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sole del primo pomeriggio si affaccia alla finestra del mio appartamento, combattendo nuvole di tempesta per arrivarmi giusto in faccia."</w:t>
      </w:r>
    </w:p>
    <w:p w14:paraId="06A3C37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8F33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C706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game/isaac.rpy:464</w:t>
      </w:r>
    </w:p>
    <w:p w14:paraId="6944BD5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isaac_d9f0ab1d:</w:t>
      </w:r>
    </w:p>
    <w:p w14:paraId="0D20C06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80C97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push myself up with a yawn."</w:t>
      </w:r>
    </w:p>
    <w:p w14:paraId="33BDA29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in piedi sbadigliando."</w:t>
      </w:r>
    </w:p>
    <w:p w14:paraId="0D1426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0FD8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F0D0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game/isaac.rpy:465</w:t>
      </w:r>
    </w:p>
    <w:p w14:paraId="64838A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isaac_6e9385ac:</w:t>
      </w:r>
    </w:p>
    <w:p w14:paraId="2561FC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1F5A0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 can't say I feel very refreshed."</w:t>
      </w:r>
    </w:p>
    <w:p w14:paraId="3CCD1D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dire di sentirmi riposato."</w:t>
      </w:r>
    </w:p>
    <w:p w14:paraId="23FD0C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E2D6B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5339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game/isaac.rpy:467</w:t>
      </w:r>
    </w:p>
    <w:p w14:paraId="0DDCCD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isaac_35a28d4c_1:</w:t>
      </w:r>
    </w:p>
    <w:p w14:paraId="6AB26CC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48D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BA6D5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4FBC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0B32D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8A9E2D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game/isaac.rpy:469</w:t>
      </w:r>
    </w:p>
    <w:p w14:paraId="2870BE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isaac_237177e3:</w:t>
      </w:r>
    </w:p>
    <w:p w14:paraId="084937B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EAA9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events last night, the fight between Dominic and Rex…"</w:t>
      </w:r>
    </w:p>
    <w:p w14:paraId="74845DD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eventi della scorsa notte, lo scontro fra Dominic e Rex..."</w:t>
      </w:r>
    </w:p>
    <w:p w14:paraId="15106B4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F148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71AD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game/isaac.rpy:471</w:t>
      </w:r>
    </w:p>
    <w:p w14:paraId="74202E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isaac_bff95d2a:</w:t>
      </w:r>
    </w:p>
    <w:p w14:paraId="119538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ABCB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 vampires."</w:t>
      </w:r>
    </w:p>
    <w:p w14:paraId="6DBCA662" w14:textId="12B385C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</w:t>
      </w:r>
      <w:r w:rsidR="009D435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</w:t>
      </w:r>
      <w:r w:rsidR="009D4350"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vampiri."</w:t>
      </w:r>
    </w:p>
    <w:p w14:paraId="7947EDC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9754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9444F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game/isaac.rpy:472</w:t>
      </w:r>
    </w:p>
    <w:p w14:paraId="78265EF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isaac_3f4f46d9:</w:t>
      </w:r>
    </w:p>
    <w:p w14:paraId="731717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DA6E6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was hoping it would be a dream, but –"</w:t>
      </w:r>
    </w:p>
    <w:p w14:paraId="71C98A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"Speravo fosse solo un brutto sogno, ma -"</w:t>
      </w:r>
    </w:p>
    <w:p w14:paraId="5BD4509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2441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F41E8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game/isaac.rpy:473</w:t>
      </w:r>
    </w:p>
    <w:p w14:paraId="084527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isaac_93dca89d:</w:t>
      </w:r>
    </w:p>
    <w:p w14:paraId="6008FAE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EE3A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extend " it sticks too vividly in my mind, like a bad taste that won't leave my mouth."</w:t>
      </w:r>
    </w:p>
    <w:p w14:paraId="2BC09F84" w14:textId="0C1FDDBE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extend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rimasto troppo vivido nella mia mente, come un </w:t>
      </w:r>
      <w:r w:rsidR="009D435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cattivo</w:t>
      </w:r>
      <w:r w:rsidR="009D4350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sapore che non vuole andarsene dalla mia bocca."</w:t>
      </w:r>
    </w:p>
    <w:p w14:paraId="17B44B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C5BCD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EB94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game/isaac.rpy:481</w:t>
      </w:r>
    </w:p>
    <w:p w14:paraId="7E99878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isaac_c22df253:</w:t>
      </w:r>
    </w:p>
    <w:p w14:paraId="62F079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6AF24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"\"This would make for a great story to write about… except I'd definitely have an anxiety attack while writing it…\""</w:t>
      </w:r>
    </w:p>
    <w:p w14:paraId="27DCEC60" w14:textId="448898E2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una storia fantastica da scrivere... solo che avrei sicuramente un attacco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panico mentre la scrivo...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164F84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9516E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9D743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game/isaac.rpy:484</w:t>
      </w:r>
    </w:p>
    <w:p w14:paraId="1E802E0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isaac_b1971e2f:</w:t>
      </w:r>
    </w:p>
    <w:p w14:paraId="3672D0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BF72D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could mix up an amazing EP inspired by this stuff… although I'm not sure if I'd live long enough to drop it…\""</w:t>
      </w:r>
    </w:p>
    <w:p w14:paraId="64A6D1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Potrei creare un fantastico EP ispirato a questa roba... anche se non sono sicuro di vivere abbastanza a lungo da pubblicarlo...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BBD7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D77A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2363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game/isaac.rpy:487</w:t>
      </w:r>
    </w:p>
    <w:p w14:paraId="04AC598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isaac_63af986d:</w:t>
      </w:r>
    </w:p>
    <w:p w14:paraId="62F33C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63E3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"\"But I feel like I could draw some amazing vampire shit right now… it would probably land me on the cover of a teen goth magazine, though…\""</w:t>
      </w:r>
    </w:p>
    <w:p w14:paraId="1B0DDF94" w14:textId="799D779C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sento che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adesso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potrei disegnare qualche stronzata fighissima coi vampiri... mi porterebbe solo sulla coper</w:t>
      </w:r>
      <w:r w:rsidR="00B5433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tina di qualche rivista per rag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azzini goth, però..."</w:t>
      </w:r>
    </w:p>
    <w:p w14:paraId="7E47022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29DC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00920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game/isaac.rpy:489</w:t>
      </w:r>
    </w:p>
    <w:p w14:paraId="5AEE019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isaac_9b894557:</w:t>
      </w:r>
    </w:p>
    <w:p w14:paraId="77BFAD6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6D62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"Still half-asleep, I mumble to myself as I put on the coffee machine."</w:t>
      </w:r>
    </w:p>
    <w:p w14:paraId="72600772" w14:textId="77CE366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mezzo addormentato, morm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oro fra me e me,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mentre metto su la caffettiera."</w:t>
      </w:r>
    </w:p>
    <w:p w14:paraId="690A8F7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2E5CD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AC55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game/isaac.rpy:492</w:t>
      </w:r>
    </w:p>
    <w:p w14:paraId="6460E40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isaac_441ca035:</w:t>
      </w:r>
    </w:p>
    <w:p w14:paraId="7418FAA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564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true, all this excitement's definitely inspired me a little – though I'm also too on edge to really channel it right now."</w:t>
      </w:r>
    </w:p>
    <w:p w14:paraId="4FF62402" w14:textId="2D53AD6A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3652E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vero, tutta questa eccitazione mi ha decisamente ispirato un po', anche se sono troppo sull'orlo di una crisi per incanalarla al momento."</w:t>
      </w:r>
    </w:p>
    <w:p w14:paraId="30D03D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D6992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BF215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game/isaac.rpy:497</w:t>
      </w:r>
    </w:p>
    <w:p w14:paraId="0D6F308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isaac_0bb05ef8:</w:t>
      </w:r>
    </w:p>
    <w:p w14:paraId="7DA61CD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AD1D8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"Isaac…"</w:t>
      </w:r>
    </w:p>
    <w:p w14:paraId="545196B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"Isaac..."</w:t>
      </w:r>
    </w:p>
    <w:p w14:paraId="59107EF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3AD4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7C98E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game/isaac.rpy:498</w:t>
      </w:r>
    </w:p>
    <w:p w14:paraId="24028A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isaac_87a1b133:</w:t>
      </w:r>
    </w:p>
    <w:p w14:paraId="108037D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EA005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words from last night are still ringing in my ears."</w:t>
      </w:r>
    </w:p>
    <w:p w14:paraId="291CD1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parle della scorsa notte risuonano ancora nelle mie orecchie."</w:t>
      </w:r>
    </w:p>
    <w:p w14:paraId="5190B3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4E8D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97A8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game/isaac.rpy:500</w:t>
      </w:r>
    </w:p>
    <w:p w14:paraId="641766F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isaac_aa946bd3:</w:t>
      </w:r>
    </w:p>
    <w:p w14:paraId="70D62D4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94004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"Am I really in that much danger? {w}Did I need to accept his offer, or is he just playing off my fears?"</w:t>
      </w:r>
    </w:p>
    <w:p w14:paraId="3FDC0EB2" w14:textId="3D0A00A8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davvero così tanto in pericolo?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Era necessario accettare la sua offerta, o stava solo giocando su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paura?"</w:t>
      </w:r>
    </w:p>
    <w:p w14:paraId="782C872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49976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41C86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game/isaac.rpy:501</w:t>
      </w:r>
    </w:p>
    <w:p w14:paraId="67B1A8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isaac_9f843341:</w:t>
      </w:r>
    </w:p>
    <w:p w14:paraId="258EA0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B968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reeks of \"sleazy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businessman,\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and he seems to have pretty questionable intentions, but…"</w:t>
      </w:r>
    </w:p>
    <w:p w14:paraId="42E30C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puzza di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uomo d'affari malfamato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sembra avere delle intenzioni discutibili, ma..."</w:t>
      </w:r>
    </w:p>
    <w:p w14:paraId="1B5792E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AD53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C1CAF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game/isaac.rpy:503</w:t>
      </w:r>
    </w:p>
    <w:p w14:paraId="1A950E0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isaac_e4b42d80:</w:t>
      </w:r>
    </w:p>
    <w:p w14:paraId="6346D19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E2910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get the feeling he was telling the truth. {w}And to be honest, I'd rather not take any chances."</w:t>
      </w:r>
    </w:p>
    <w:p w14:paraId="44E27BDB" w14:textId="7E3089E1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16" w:author="ilaria pisanu" w:date="2020-04-24T14:0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</w:t>
      </w:r>
      <w:r w:rsidR="004C4B97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="004C4B9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à</w:t>
      </w:r>
      <w:r w:rsidR="004C4B97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sensazione che stesse dicendo la verità.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se devo essere sincero, non voglio rischiarmela."</w:t>
      </w:r>
    </w:p>
    <w:p w14:paraId="3FB650E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49BD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A4CD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game/isaac.rpy:510</w:t>
      </w:r>
    </w:p>
    <w:p w14:paraId="3292E5D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isaac_83294fed:</w:t>
      </w:r>
    </w:p>
    <w:p w14:paraId="48884E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295C5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manage to get some writing commissions finished up during the rest of the day, although they are sorely in need of some editing."</w:t>
      </w:r>
    </w:p>
    <w:p w14:paraId="3DC768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"Riesco a finire di scrivere qualche lavoro commissionato durante il resto della giornata, anche se hanno decisamente bisogno di qualche revisione."</w:t>
      </w:r>
    </w:p>
    <w:p w14:paraId="260448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5FAE4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AC981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game/isaac.rpy:512</w:t>
      </w:r>
    </w:p>
    <w:p w14:paraId="3A5408E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isaac_309f9f7f:</w:t>
      </w:r>
    </w:p>
    <w:p w14:paraId="44E5FEC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6CCE7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start a new little story, drawing heavily from the crazy stuff that happened last night."</w:t>
      </w:r>
    </w:p>
    <w:p w14:paraId="573AB7AD" w14:textId="4921DA06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</w:t>
      </w:r>
      <w:r w:rsidR="0002716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lavoro, decido di cominciare una nuova storiella, prendendo spunto intensamente dalla roba assurda che è successa ieri sera."</w:t>
      </w:r>
    </w:p>
    <w:p w14:paraId="02A5440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2EEA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EAE2A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game/isaac.rpy:513</w:t>
      </w:r>
    </w:p>
    <w:p w14:paraId="4906D1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isaac_12e88fc3:</w:t>
      </w:r>
    </w:p>
    <w:p w14:paraId="25994C2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0A1B7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change a few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details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here and there, but it reads more like a diary rather than fiction."</w:t>
      </w:r>
    </w:p>
    <w:p w14:paraId="6FCCE57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"Cambio qualche dettaglio qua e là, ma sembra più un diario che un romanzo."</w:t>
      </w:r>
    </w:p>
    <w:p w14:paraId="228C17B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77A44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E5D98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game/isaac.rpy:516</w:t>
      </w:r>
    </w:p>
    <w:p w14:paraId="3FD6468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isaac_6f0f48d2:</w:t>
      </w:r>
    </w:p>
    <w:p w14:paraId="1A5CEE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E4FA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finish a couple of short songs for the indie game I was hired onto, but I know I'll need to go back and give them another listen when I'm more focused."</w:t>
      </w:r>
    </w:p>
    <w:p w14:paraId="438362FC" w14:textId="3FB027E4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"Finisco qualche </w:t>
      </w:r>
      <w:r w:rsidR="0002716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breve</w:t>
      </w:r>
      <w:ins w:id="17" w:author="ilaria pisanu" w:date="2020-04-24T12:42:00Z">
        <w:r w:rsidR="00801749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 </w:t>
        </w:r>
      </w:ins>
      <w:proofErr w:type="gramStart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canzone  per</w:t>
      </w:r>
      <w:proofErr w:type="gramEnd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gioco indie per cui mi hanno assunto, ma so già che dovrò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ritornarci e ascoltarle con più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attenzione."</w:t>
      </w:r>
    </w:p>
    <w:p w14:paraId="22792DC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DEB33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8D2E9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game/isaac.rpy:518</w:t>
      </w:r>
    </w:p>
    <w:p w14:paraId="5A418E94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isaac_ce34df72:</w:t>
      </w:r>
    </w:p>
    <w:p w14:paraId="2007AC4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697BA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play around with a new track, trying to capture the essence of the tension from last night."</w:t>
      </w:r>
    </w:p>
    <w:p w14:paraId="26B8CD25" w14:textId="064680B5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</w:t>
      </w:r>
      <w:r w:rsidR="004C18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lavoro, decido di giochicchiare un po' e lavorare a una nuova traccia, cercando di rendere la tensione di ieri sera."</w:t>
      </w:r>
    </w:p>
    <w:p w14:paraId="1AA2CF5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FA3B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CBEB2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game/isaac.rpy:519</w:t>
      </w:r>
    </w:p>
    <w:p w14:paraId="1E097AC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isaac_e4f0d27a:</w:t>
      </w:r>
    </w:p>
    <w:p w14:paraId="6CB914C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F6F1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ends up as some dark, trip-hoppy piece with out-of-tune guitar and grungy synths. {w}Sounds like it'd be right at home in a vampire game, at least."</w:t>
      </w:r>
    </w:p>
    <w:p w14:paraId="4F347F05" w14:textId="7F6A07B5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"Finisce per essere un pezzo molto dark e trip-hop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una chitarra scordata e un sin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tetizzatore molto grunge.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starebbe proprio bene in un gioc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di vampiri, per lo meno."</w:t>
      </w:r>
    </w:p>
    <w:p w14:paraId="2BF9C43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E99DA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517B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game/isaac.rpy:522</w:t>
      </w:r>
    </w:p>
    <w:p w14:paraId="7904CF5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isaac_c1f2238d:</w:t>
      </w:r>
    </w:p>
    <w:p w14:paraId="4893E4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3621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spend the rest of the day on a few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commissions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my eyes glazing over a little as I color and shade in auto-pilot mode."</w:t>
      </w:r>
    </w:p>
    <w:p w14:paraId="52F6C440" w14:textId="11C24BD1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"Passo il resto della giornata </w:t>
      </w:r>
      <w:r w:rsidR="004C18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ad </w:t>
      </w:r>
      <w:commentRangeStart w:id="18"/>
      <w:r w:rsidR="004C18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occuparmi</w:t>
      </w:r>
      <w:commentRangeEnd w:id="18"/>
      <w:r w:rsidR="004C18C2">
        <w:rPr>
          <w:rStyle w:val="Rimandocommento"/>
        </w:rPr>
        <w:commentReference w:id="18"/>
      </w:r>
      <w:r w:rsidR="004C18C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di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qualche lavoro commissionato, i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iei occhi si vela</w:t>
      </w:r>
      <w:r w:rsid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no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leggermente mentre colo</w:t>
      </w:r>
      <w:r w:rsid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ombreggio praticamente con il pilota automatico."</w:t>
      </w:r>
    </w:p>
    <w:p w14:paraId="5FD3B8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5C936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8FB281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game/isaac.rpy:524</w:t>
      </w:r>
    </w:p>
    <w:p w14:paraId="0DBFE1C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isaac_f98b33b3:</w:t>
      </w:r>
    </w:p>
    <w:p w14:paraId="1545136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06A2F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the last couple hours before work, I decide to draw the new picture filling my head – a looming, shadowy figure in an alleyway."</w:t>
      </w:r>
    </w:p>
    <w:p w14:paraId="17A6FFA7" w14:textId="484A7DD6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1E5D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"Nelle ultime ore prima di andare a</w:t>
      </w:r>
      <w:r w:rsidR="003140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lavoro, decido di dis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egnare l'immagine che continua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ronzarmi in testa, un'o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 sagoma che si staglia sullo sfondo di un vicolo."</w:t>
      </w:r>
    </w:p>
    <w:p w14:paraId="7CAA71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C9635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4449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game/isaac.rpy:525</w:t>
      </w:r>
    </w:p>
    <w:p w14:paraId="56F81BB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isaac_48989624:</w:t>
      </w:r>
    </w:p>
    <w:p w14:paraId="074CF50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1FA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make sure the light is focused on the figure's bared teeth, using the memory of Rex's fangs as reference. {w}It turns out surprisingly well, almost {i}too{/i} well."</w:t>
      </w:r>
    </w:p>
    <w:p w14:paraId="7FCBF1C6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assicuro che la luce metta in evidenza i denti aguzzi della sagoma, ispirandomi all'immagine dei canini di Rex. 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risultato è soprendentemento buono, forse anche</w:t>
      </w:r>
      <w:r w:rsidRPr="00D13CD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troppo{/i} buono.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0733A9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55C89E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FE104B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game/isaac.rpy:532</w:t>
      </w:r>
    </w:p>
    <w:p w14:paraId="1BC3DE3F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isaac_bcf7e85b:</w:t>
      </w:r>
    </w:p>
    <w:p w14:paraId="4431D7E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356C0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"–When I get ready to leave for work, the sight of the darkening sky outside makes me tense."</w:t>
      </w:r>
    </w:p>
    <w:p w14:paraId="677EF71A" w14:textId="6CCA65BD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preparo per andare a</w:t>
      </w:r>
      <w:r w:rsidR="0031400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lavoro, la vista del cielo scuro fuori dalla finestra mi fa irrigidire."</w:t>
      </w:r>
    </w:p>
    <w:p w14:paraId="0CDA8C1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E35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93E72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game/isaac.rpy:533</w:t>
      </w:r>
    </w:p>
    <w:p w14:paraId="0D18374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isaac_edac02e6:</w:t>
      </w:r>
    </w:p>
    <w:p w14:paraId="750DBD1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1CFA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Isaac warned me about the threat of being caught by a vampire, I can't get it off my mind, even if he was exaggerating."</w:t>
      </w:r>
    </w:p>
    <w:p w14:paraId="11BBEE23" w14:textId="38DFB58C" w:rsidR="00D13CD8" w:rsidRPr="004A7DD6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 quando Isaac mi ha avvisato del pericolo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essere catturato da un vampir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o, non riesco a togliermelo dalla testa, anche se stesse esagerando."</w:t>
      </w:r>
    </w:p>
    <w:p w14:paraId="71AB801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5DE83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A27B8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game/isaac.rpy:535</w:t>
      </w:r>
    </w:p>
    <w:p w14:paraId="406A5D1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isaac_b2080c8a:</w:t>
      </w:r>
    </w:p>
    <w:p w14:paraId="4B82DE4D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9715B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"I'd better hurry to the diner before it gets too late… and hope that Isaac keeps his word."</w:t>
      </w:r>
    </w:p>
    <w:p w14:paraId="1D294DAD" w14:textId="79448AE8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"Sarà meglio che mi dia una mossa, meglio arrivare alla tavola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 prima che si faccia troppo tardi... e speriamo che Isaac mantenga la sua parola."</w:t>
      </w:r>
    </w:p>
    <w:p w14:paraId="549595E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39CC7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C22F1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game/isaac.rpy:539</w:t>
      </w:r>
    </w:p>
    <w:p w14:paraId="0894A8E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isaac_9a199308:</w:t>
      </w:r>
    </w:p>
    <w:p w14:paraId="4A202D7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7DD526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"Luckily, nothing happens on the way to my shift, and I flick on the diner's lights with a sigh of relief."</w:t>
      </w:r>
    </w:p>
    <w:p w14:paraId="2966EA3F" w14:textId="5ABE3559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"Fortunatamente, non succede nulla per strada. Accendo le luci della tavola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D243D5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</w:t>
      </w:r>
      <w:r w:rsidR="00D243D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="00D243D5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un sospiro di sollievo."</w:t>
      </w:r>
    </w:p>
    <w:p w14:paraId="6C354B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A7EEE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85BC68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game/isaac.rpy:550</w:t>
      </w:r>
    </w:p>
    <w:p w14:paraId="6199D87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isaac_c5a690cf:</w:t>
      </w:r>
    </w:p>
    <w:p w14:paraId="661242A4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937F9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crap is doing a real number on my stress levels, I'll say…\""</w:t>
      </w:r>
    </w:p>
    <w:p w14:paraId="6693BBC5" w14:textId="71DF615F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ste stronzate stanno mettendo a dura prova</w:t>
      </w:r>
      <w:r w:rsidR="004A7DD6"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miei nervi, devo dire...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C97599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540A2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17863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game/isaac.rpy:551</w:t>
      </w:r>
    </w:p>
    <w:p w14:paraId="7585B1D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isaac_7e159a0f:</w:t>
      </w:r>
    </w:p>
    <w:p w14:paraId="25048396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8DC5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"Muttering to myself, I switch the sign to \"Open\" after a little bit of prep work, and the night finally begins."</w:t>
      </w:r>
    </w:p>
    <w:p w14:paraId="556A076A" w14:textId="21A75D8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"Bo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bottando da solo, giro il cartello verso 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Aperto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dopo aver fatto qualche lavoretto preparativo, e la notte finalmente inizia."</w:t>
      </w:r>
    </w:p>
    <w:p w14:paraId="5FAB597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9493B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F3604C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game/isaac.rpy:559</w:t>
      </w:r>
    </w:p>
    <w:p w14:paraId="1CC1F969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isaac_58c651c5:</w:t>
      </w:r>
    </w:p>
    <w:p w14:paraId="5889F4A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7B9D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"\"Y-yeah, I'll have, uh… just the fries, uh, yeah…\""</w:t>
      </w:r>
    </w:p>
    <w:p w14:paraId="045FF55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S-sì- vorrei, uhm... solo delle patatine, uhm, sì...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52F61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B7F67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774E41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game/isaac.rpy:561</w:t>
      </w:r>
    </w:p>
    <w:p w14:paraId="39020CB3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isaac_b224c099:</w:t>
      </w:r>
    </w:p>
    <w:p w14:paraId="1EADF6E3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E51D5D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"\"Coming right up.\""</w:t>
      </w:r>
    </w:p>
    <w:p w14:paraId="7AA4236B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Arrivano subito.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EFA747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0F561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80278FC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game/isaac.rpy:563</w:t>
      </w:r>
    </w:p>
    <w:p w14:paraId="31E820DB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isaac_d92bbdef:</w:t>
      </w:r>
    </w:p>
    <w:p w14:paraId="31414C13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10389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"–Just the normal drunk customers."</w:t>
      </w:r>
    </w:p>
    <w:p w14:paraId="5656C6FA" w14:textId="2CBC63D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"-Solo i s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liti clienti ubriachi."</w:t>
      </w:r>
    </w:p>
    <w:p w14:paraId="5A1C366A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0794C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1A049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game/isaac.rpy:564</w:t>
      </w:r>
    </w:p>
    <w:p w14:paraId="502F0699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isaac_94713439:</w:t>
      </w:r>
    </w:p>
    <w:p w14:paraId="371CEB15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7353C0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 dude, can I get… an ice cream frothy…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thing?\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260E5C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Hey amico, posso avere un... </w:t>
      </w:r>
      <w:commentRangeStart w:id="19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gelato frullato</w:t>
      </w:r>
      <w:commentRangeEnd w:id="19"/>
      <w:r>
        <w:rPr>
          <w:rStyle w:val="Rimandocommento"/>
        </w:rPr>
        <w:commentReference w:id="19"/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quella roba lì?"</w:t>
      </w:r>
    </w:p>
    <w:p w14:paraId="1A5B2AC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85E6D2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F4D2CA" w14:textId="77777777" w:rsidR="00D13CD8" w:rsidRPr="00423887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game/isaac.rpy:567</w:t>
      </w:r>
    </w:p>
    <w:p w14:paraId="50477AAE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isaac_e3c04c17:</w:t>
      </w:r>
    </w:p>
    <w:p w14:paraId="613A433F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32A028" w14:textId="77777777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 mean a </w:t>
      </w:r>
      <w:proofErr w:type="gramStart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milkshake?\</w:t>
      </w:r>
      <w:proofErr w:type="gramEnd"/>
      <w:r w:rsidRPr="00D13CD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836D0F6" w14:textId="0B45A3EB" w:rsidR="00D13CD8" w:rsidRPr="00D13CD8" w:rsidRDefault="00D13CD8" w:rsidP="00D13CD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D13CD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D13CD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intendi un </w:t>
      </w:r>
      <w:commentRangeStart w:id="20"/>
      <w:commentRangeStart w:id="21"/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frapp</w:t>
      </w:r>
      <w:r w:rsid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D13CD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?"</w:t>
      </w:r>
      <w:commentRangeEnd w:id="20"/>
      <w:r>
        <w:rPr>
          <w:rStyle w:val="Rimandocommento"/>
        </w:rPr>
        <w:commentReference w:id="20"/>
      </w:r>
      <w:commentRangeEnd w:id="21"/>
      <w:r w:rsidR="008F7304">
        <w:rPr>
          <w:rStyle w:val="Rimandocommento"/>
        </w:rPr>
        <w:commentReference w:id="21"/>
      </w:r>
    </w:p>
    <w:p w14:paraId="5B6C3A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04C4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EBD09B" w14:textId="77777777" w:rsidR="00423887" w:rsidRPr="0044008C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game/isaac.rpy:572</w:t>
      </w:r>
    </w:p>
    <w:p w14:paraId="50AEB6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isaac_d4ca8061:</w:t>
      </w:r>
    </w:p>
    <w:p w14:paraId="5990D8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C72C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"–Average, high-as-a-kite teenagers."</w:t>
      </w:r>
    </w:p>
    <w:p w14:paraId="07FDA136" w14:textId="7D774B8F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'adolescente strafatto medio."</w:t>
      </w:r>
    </w:p>
    <w:p w14:paraId="281E5B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AED0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86D52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game/isaac.rpy:573</w:t>
      </w:r>
    </w:p>
    <w:p w14:paraId="2FAD28F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isaac_b5bc11dc:</w:t>
      </w:r>
    </w:p>
    <w:p w14:paraId="210A65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E889C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"Nothing out of the ordinary…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{w}not yet."</w:t>
      </w:r>
    </w:p>
    <w:p w14:paraId="41FB7A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"Niente di anormale...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ora."</w:t>
      </w:r>
    </w:p>
    <w:p w14:paraId="67A6CC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F8A4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D540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game/isaac.rpy:577</w:t>
      </w:r>
    </w:p>
    <w:p w14:paraId="7D1763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isaac_638f2724:</w:t>
      </w:r>
    </w:p>
    <w:p w14:paraId="0548AE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6018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"Sometimes I glimpse a shape moving outside of the diner's windows, although it's probably just a random passerby."</w:t>
      </w:r>
    </w:p>
    <w:p w14:paraId="1198C15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tanto mi sembra di intravedere una sagoma mnuoversi fuori dalle finestre della tavola calda, ma probabilmente sono solo passanti."</w:t>
      </w:r>
    </w:p>
    <w:p w14:paraId="2C3CF99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402CC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0207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game/isaac.rpy:579</w:t>
      </w:r>
    </w:p>
    <w:p w14:paraId="27F746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isaac_d9eb8d34:</w:t>
      </w:r>
    </w:p>
    <w:p w14:paraId="54594F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4542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"…But for some reason, I have an uneasy feeling."</w:t>
      </w:r>
    </w:p>
    <w:p w14:paraId="591E958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"...Eppure per qualche motivo, ho una brutta sensazione."</w:t>
      </w:r>
    </w:p>
    <w:p w14:paraId="055BCE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0E54C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814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game/isaac.rpy:580</w:t>
      </w:r>
    </w:p>
    <w:p w14:paraId="5AA34F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isaac_21e86447:</w:t>
      </w:r>
    </w:p>
    <w:p w14:paraId="4626DC0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D3A6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I'm being watched – and not in the comforting \"guardian angel\" way, either."</w:t>
      </w:r>
    </w:p>
    <w:p w14:paraId="61B4B669" w14:textId="5A350C31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6C06D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come se qualcuno mi stesse osservando, e non nel confortante modo alla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angelo custode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fra l'altro."</w:t>
      </w:r>
    </w:p>
    <w:p w14:paraId="6CC6C3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40E1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1FB56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game/isaac.rpy:589</w:t>
      </w:r>
    </w:p>
    <w:p w14:paraId="7F7EB8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isaac_2fbfc154:</w:t>
      </w:r>
    </w:p>
    <w:p w14:paraId="3B8A84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FB49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couple minutes before closing time, I moodily stare at the linoleum floor while wiping a glass."</w:t>
      </w:r>
    </w:p>
    <w:p w14:paraId="0231C68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paio di minuti prima di chiudere, mi ritrovo di cattivo umore a fissare il pavimento di linoleum mentre asciugo un bicchiere.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A9A7B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815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455B5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game/isaac.rpy:590</w:t>
      </w:r>
    </w:p>
    <w:p w14:paraId="5718B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isaac_8a4a31b5:</w:t>
      </w:r>
    </w:p>
    <w:p w14:paraId="6A750BB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4F8D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"None of the people who came in here seemed like they were vampires, but then again, I never guessed Dominic was one either."</w:t>
      </w:r>
    </w:p>
    <w:p w14:paraId="3201AF46" w14:textId="3E8B6FDF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"Nessuna delle persone che sono entrate mi è parsa essere un vampiro, però alla fine, neanche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 avrei mai pensato lo fosse.”</w:t>
      </w:r>
    </w:p>
    <w:p w14:paraId="05ADEA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06EA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5E41D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game/isaac.rpy:591</w:t>
      </w:r>
    </w:p>
    <w:p w14:paraId="2B1057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isaac_fb13b49d:</w:t>
      </w:r>
    </w:p>
    <w:p w14:paraId="2CF6E2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6172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this rate, I'm gonna go paranoid and end up committed somewhere, seriously…"</w:t>
      </w:r>
    </w:p>
    <w:p w14:paraId="3375C97F" w14:textId="1BDAF7B8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 questo passo, diventerò paranoico e finirò internato da qualche parte..."</w:t>
      </w:r>
    </w:p>
    <w:p w14:paraId="48BFE1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3260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A609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game/isaac.rpy:594</w:t>
      </w:r>
    </w:p>
    <w:p w14:paraId="4BC63F1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isaac_da24d08f:</w:t>
      </w:r>
    </w:p>
    <w:p w14:paraId="0F6E86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485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"\"Good evening. Is that my lovely new assistant I spy over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there?\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FF4AAEB" w14:textId="3A5E0A16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Buonasera. </w:t>
      </w:r>
      <w:r w:rsidR="00660D8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mio nuovo dolce assistente quello che vedo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là?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4DEF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F3BF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F3D8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game/isaac.rpy:596</w:t>
      </w:r>
    </w:p>
    <w:p w14:paraId="12C9E9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isaac_36a7a87b:</w:t>
      </w:r>
    </w:p>
    <w:p w14:paraId="66FEBF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F68D2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9123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11635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06B0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A437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game/isaac.rpy:597</w:t>
      </w:r>
    </w:p>
    <w:p w14:paraId="41EC69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isaac_577650a2:</w:t>
      </w:r>
    </w:p>
    <w:p w14:paraId="25875D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798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airy voice calls out to me, breaking my thoughts, and I realize a new customer has walked in."</w:t>
      </w:r>
    </w:p>
    <w:p w14:paraId="6B033A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spensierata mi richiama da dietro di me, interrompendo i miei pensieri, e mi rendo conto che è entrato un nuovo cliente."</w:t>
      </w:r>
    </w:p>
    <w:p w14:paraId="75F9286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01D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9DF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game/isaac.rpy:604</w:t>
      </w:r>
    </w:p>
    <w:p w14:paraId="647F88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isaac_645c1b85:</w:t>
      </w:r>
    </w:p>
    <w:p w14:paraId="0B9E1A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ADB5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"…No, not a customer.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{w}Isaac."</w:t>
      </w:r>
    </w:p>
    <w:p w14:paraId="779C5D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"...No, non un cliente.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Isaac."</w:t>
      </w:r>
    </w:p>
    <w:p w14:paraId="44B94F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205CA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902A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game/isaac.rpy:607</w:t>
      </w:r>
    </w:p>
    <w:p w14:paraId="0DAAC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isaac_71e90771:</w:t>
      </w:r>
    </w:p>
    <w:p w14:paraId="6C26B7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FB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"\"Oh, so you came after all,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huh?\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631C1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quindi sei venuto alla fine,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C6F3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7B13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AA47E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game/isaac.rpy:609</w:t>
      </w:r>
    </w:p>
    <w:p w14:paraId="2F94C1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isaac_338b57a7:</w:t>
      </w:r>
    </w:p>
    <w:p w14:paraId="78D8FC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8E97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"\"Glad you decided to give me the gift of your company.\""</w:t>
      </w:r>
    </w:p>
    <w:p w14:paraId="4ED19C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contento che tu abbia deciso di farmi dono della tua compagnia.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660B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D597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25F3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game/isaac.rpy:611</w:t>
      </w:r>
    </w:p>
    <w:p w14:paraId="62F82F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isaac_8a39f19f:</w:t>
      </w:r>
    </w:p>
    <w:p w14:paraId="6633F38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352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now, you're going to have to work on that attitude of yours if you want to move up the corporate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ladder!\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A5B34A4" w14:textId="526699A5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dovrai lavorare su questo t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uo atteggiamento se vuoi scalare la gerarchia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aziendale!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FF792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D6C30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03B2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game/isaac.rpy:612</w:t>
      </w:r>
    </w:p>
    <w:p w14:paraId="28F476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isaac_b657d1a6:</w:t>
      </w:r>
    </w:p>
    <w:p w14:paraId="4565B59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F57B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"Pushing up his glasses, Isaac flashes me a cheerful, energetic grin."</w:t>
      </w:r>
    </w:p>
    <w:p w14:paraId="098815BD" w14:textId="49FC47E6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"Tirandosi su gli occhiali, Isaac mi la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ncia un sorriso energico e vivac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e."</w:t>
      </w:r>
    </w:p>
    <w:p w14:paraId="44B6A23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7903E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9851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game/isaac.rpy:615</w:t>
      </w:r>
    </w:p>
    <w:p w14:paraId="6C7E29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isaac_d3aa26db:</w:t>
      </w:r>
    </w:p>
    <w:p w14:paraId="3F1A50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9F24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swear,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his face looks more punchable every time I see him."</w:t>
      </w:r>
    </w:p>
    <w:p w14:paraId="474E20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"Giuro che la sua faccia mi ispira pugni ogni volta di piu."</w:t>
      </w:r>
    </w:p>
    <w:p w14:paraId="1B3B85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737AF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41D8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game/isaac.rpy:617</w:t>
      </w:r>
    </w:p>
    <w:p w14:paraId="5B2561B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isaac_7e557e36:</w:t>
      </w:r>
    </w:p>
    <w:p w14:paraId="4421AD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0EA3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someone who's got no problem blackmailing other people, he's pretty damn lighthearted."</w:t>
      </w:r>
    </w:p>
    <w:p w14:paraId="5B9B821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qualcuno che non si fa nessun problema a ricattare gli altri, è fottutamente spensierato."</w:t>
      </w:r>
    </w:p>
    <w:p w14:paraId="77DA59E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B82A4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3A5E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game/isaac.rpy:620</w:t>
      </w:r>
    </w:p>
    <w:p w14:paraId="3C54A2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isaac_eca7db6d:</w:t>
      </w:r>
    </w:p>
    <w:p w14:paraId="15EF32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6AC3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"\"So, are you ready to head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out?\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EE5FF3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Allora, sei pronto per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uscire?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87CAA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B3978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C82B0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game/isaac.rpy:622</w:t>
      </w:r>
    </w:p>
    <w:p w14:paraId="7728368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isaac_8c8a0e3e:</w:t>
      </w:r>
    </w:p>
    <w:p w14:paraId="5CC0208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AD8D6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"\"I'd rather not spend too much time here. I can already feel the grease soaking into my suit.\""</w:t>
      </w:r>
    </w:p>
    <w:p w14:paraId="0A175E0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Preferirei non stare qui troppo a lungo. Sento già l'unto che penetra il mio abito.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7ED4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A4BE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1A39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game/isaac.rpy:625</w:t>
      </w:r>
    </w:p>
    <w:p w14:paraId="7520B1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isaac_3531e9dc:</w:t>
      </w:r>
    </w:p>
    <w:p w14:paraId="025390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2E5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"\"Yeah, yeah. Let me get my keys.\""</w:t>
      </w:r>
    </w:p>
    <w:p w14:paraId="4D964A28" w14:textId="6E5F2D8D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046D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va bene. Prendo le chiavi.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A7AD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C595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0FF0B9" w14:textId="77777777" w:rsidR="00423887" w:rsidRPr="00801749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game/isaac.rpy:636</w:t>
      </w:r>
    </w:p>
    <w:p w14:paraId="4992C5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isaac_866fbdde:</w:t>
      </w:r>
    </w:p>
    <w:p w14:paraId="1EB330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5D9D9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close up the diner for the night and head out with Isaac, I can't help but feel a little relieved."</w:t>
      </w:r>
    </w:p>
    <w:p w14:paraId="317311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chiudo il locale e raggiungo Isaac fuori, non posso fare a meno di sentirmi un minimo sollevato."</w:t>
      </w:r>
    </w:p>
    <w:p w14:paraId="267BFA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D3439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9F59A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game/isaac.rpy:637</w:t>
      </w:r>
    </w:p>
    <w:p w14:paraId="173FD8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isaac_c311c0ea:</w:t>
      </w:r>
    </w:p>
    <w:p w14:paraId="076EF3F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9243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"Call me a coward, but having his \"protection\" is a lot more reassuring than going out alone."</w:t>
      </w:r>
    </w:p>
    <w:p w14:paraId="7437D12B" w14:textId="44B5C954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"Chiamatemi codardo, ma avere la sua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protezione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molto più rassicurante </w:t>
      </w:r>
      <w:r w:rsidR="006D4F7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</w:t>
      </w:r>
      <w:r w:rsidR="006D4F7F"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uscire da solo."</w:t>
      </w:r>
    </w:p>
    <w:p w14:paraId="1C604C3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59B67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BA128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game/isaac.rpy:639</w:t>
      </w:r>
    </w:p>
    <w:p w14:paraId="7665A5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isaac_be30f886:</w:t>
      </w:r>
    </w:p>
    <w:p w14:paraId="34844AA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30B8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it worth the price, though? {w}I guess I'll have to find out."</w:t>
      </w:r>
    </w:p>
    <w:p w14:paraId="3232D77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 vale la pena, però?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che dovrò scoprirlo."</w:t>
      </w:r>
    </w:p>
    <w:p w14:paraId="63804CF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147E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39B99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game/isaac.rpy:647</w:t>
      </w:r>
    </w:p>
    <w:p w14:paraId="46920B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isaac_45a38d29:</w:t>
      </w:r>
    </w:p>
    <w:p w14:paraId="6BC9932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1FC9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"\"Where are we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going?\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191E2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Dove stiamo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andando?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9A41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7F7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6F8D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game/isaac.rpy:648</w:t>
      </w:r>
    </w:p>
    <w:p w14:paraId="688B75B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isaac_9faebc21:</w:t>
      </w:r>
    </w:p>
    <w:p w14:paraId="4930E6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0856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question Isaac as he extends an arm to call a taxi, and his golden eyes flick towards me."</w:t>
      </w:r>
    </w:p>
    <w:p w14:paraId="7EF50D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"Chiedo ad Isaac mentre allunga un braccio per chiamare un taxi, e i suoi occhi dorati lampeggiano verso di me."</w:t>
      </w:r>
    </w:p>
    <w:p w14:paraId="1A07098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066B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632B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game/isaac.rpy:650</w:t>
      </w:r>
    </w:p>
    <w:p w14:paraId="579A399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isaac_a65ab633:</w:t>
      </w:r>
    </w:p>
    <w:p w14:paraId="529FF2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205B4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"\"Why, to our apartment, naturally.\""</w:t>
      </w:r>
    </w:p>
    <w:p w14:paraId="3D59A52E" w14:textId="62BD4FE0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al nostro apparta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mento, naturalmente.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22A4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FAD9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82C8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game/isaac.rpy:652</w:t>
      </w:r>
    </w:p>
    <w:p w14:paraId="404F922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isaac_6b9eb71d:</w:t>
      </w:r>
    </w:p>
    <w:p w14:paraId="47A5CD2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BB86B1" w14:textId="77777777" w:rsidR="00423887" w:rsidRPr="005F628F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F628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"\"…'Our' </w:t>
      </w:r>
      <w:proofErr w:type="gramStart"/>
      <w:r w:rsidRPr="005F628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apartment?\</w:t>
      </w:r>
      <w:proofErr w:type="gramEnd"/>
      <w:r w:rsidRPr="005F628F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B2AF903" w14:textId="115F4432" w:rsidR="00423887" w:rsidRPr="005F628F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F628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4A7DD6"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 il </w:t>
      </w:r>
      <w:r w:rsid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‘</w:t>
      </w:r>
      <w:r w:rsidR="004A7DD6"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nostro</w:t>
      </w:r>
      <w:r w:rsid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’</w:t>
      </w:r>
      <w:r w:rsidR="004A7DD6"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proofErr w:type="gramStart"/>
      <w:r w:rsidR="004A7DD6"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apparta</w:t>
      </w:r>
      <w:r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mento?</w:t>
      </w:r>
      <w:r w:rsidRPr="005F628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F628F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F628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9FB137" w14:textId="77777777" w:rsidR="00423887" w:rsidRPr="005F628F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5E95F9" w14:textId="77777777" w:rsidR="00423887" w:rsidRPr="005F628F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AC49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game/isaac.rpy:654</w:t>
      </w:r>
    </w:p>
    <w:p w14:paraId="2A80F7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isaac_0e930569:</w:t>
      </w:r>
    </w:p>
    <w:p w14:paraId="30B332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A94E6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"\"Mine and Luka's. We're roommates, since it makes our cooperative work a lot easier.\""</w:t>
      </w:r>
    </w:p>
    <w:p w14:paraId="2B31CD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 e di Luka. Siamo coinquilini, dato che rende il lavoro cooperativo molto più facile.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0A228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0B1E5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97E4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game/isaac.rpy:656</w:t>
      </w:r>
    </w:p>
    <w:p w14:paraId="07311CE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isaac_489c8fd7:</w:t>
      </w:r>
    </w:p>
    <w:p w14:paraId="022DDB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4994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"\"He's out tonight, though, so you probably won't see him.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Are you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disappointed?\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5DFB4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 è fuori, però, quindi probabilmente non lo inconterai.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Deluso?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1AA7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94C50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D586B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game/isaac.rpy:659</w:t>
      </w:r>
    </w:p>
    <w:p w14:paraId="441557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isaac_ae7de9f5:</w:t>
      </w:r>
    </w:p>
    <w:p w14:paraId="01C89B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F094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"\"About not meeting that blond brat?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Yeah, real devastated.\""</w:t>
      </w:r>
    </w:p>
    <w:p w14:paraId="3376BE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non incontrare quel moccioso biondo? Certo, assolutamente devastato.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73FB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7BE3B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DCC58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game/isaac.rpy:662</w:t>
      </w:r>
    </w:p>
    <w:p w14:paraId="4C923C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isaac_afdb6cdf:</w:t>
      </w:r>
    </w:p>
    <w:p w14:paraId="212636B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0EA9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"\"Not sure if I'd say that. I think the poor kid hates my guts by now.\""</w:t>
      </w:r>
    </w:p>
    <w:p w14:paraId="177C3BBA" w14:textId="3BFB3C2D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 se dovrei dirlo. Penso c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he quel povero ragazzino mi odi,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ormai.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0BFA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83C5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4AC1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game/isaac.rpy:667</w:t>
      </w:r>
    </w:p>
    <w:p w14:paraId="7B012023" w14:textId="21DD5378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isaac_a069af3e:</w:t>
      </w:r>
    </w:p>
    <w:p w14:paraId="753ACA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64B31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laughs when I roll my eyes, but he nods understandingly."</w:t>
      </w:r>
    </w:p>
    <w:p w14:paraId="1138AAF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ride quando sollevo gli occhi al cielo, ma annuisce comprensivo."</w:t>
      </w:r>
    </w:p>
    <w:p w14:paraId="4603A5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36B5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6AB7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game/isaac.rpy:669</w:t>
      </w:r>
    </w:p>
    <w:p w14:paraId="6E1879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isaac_b429ddf6:</w:t>
      </w:r>
    </w:p>
    <w:p w14:paraId="3C00A0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6CF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"\"You're not the only one. Luka actually hates me, too.\""</w:t>
      </w:r>
    </w:p>
    <w:p w14:paraId="292D29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sei l'unico. Luka odia anche me, in realtà.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4A6C64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112F0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4580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game/isaac.rpy:672</w:t>
      </w:r>
    </w:p>
    <w:p w14:paraId="305207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isaac_42d5a1ee:</w:t>
      </w:r>
    </w:p>
    <w:p w14:paraId="55F771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2C27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"\"What? Why does he work with you,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then?\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07A22A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Cosa? Perché lavora con te,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90EE1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0B88E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8FFE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game/isaac.rpy:674</w:t>
      </w:r>
    </w:p>
    <w:p w14:paraId="431CB26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isaac_ab91a5e0:</w:t>
      </w:r>
    </w:p>
    <w:p w14:paraId="3EF4399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51FD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"\"Convenience, mostly. I'm just a means to an end for him.\""</w:t>
      </w:r>
    </w:p>
    <w:p w14:paraId="766848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convenienza, principalmente. Sono solo un mezzo per arrivare a un fine per lui.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B735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89C1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CBBE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game/isaac.rpy:676</w:t>
      </w:r>
    </w:p>
    <w:p w14:paraId="4A5F3E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isaac_3054536e:</w:t>
      </w:r>
    </w:p>
    <w:p w14:paraId="42F648C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52C0A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shrugs indifferently, apparently not troubled by such a thing at all."</w:t>
      </w:r>
    </w:p>
    <w:p w14:paraId="6AB58FA5" w14:textId="1EF3FAFA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 le spalle con indifferenza, a quanto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pare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nulla preoccupato dalla cosa."</w:t>
      </w:r>
    </w:p>
    <w:p w14:paraId="5254AA2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103B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BF44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game/isaac.rpy:678</w:t>
      </w:r>
    </w:p>
    <w:p w14:paraId="06ABFD3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isaac_c50c0bea:</w:t>
      </w:r>
    </w:p>
    <w:p w14:paraId="0F1DE6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2F80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didn't rope him into working with me, unlike you.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should feel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honored!\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7C0FAAE" w14:textId="7D92EB5B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l'ho 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spinto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io a lavorare con me, al contrario di te. Dovresti sentirti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onorato!.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5DC7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BBF8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43E4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game/isaac.rpy:682</w:t>
      </w:r>
    </w:p>
    <w:p w14:paraId="22AA91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isaac_7cc27904:</w:t>
      </w:r>
    </w:p>
    <w:p w14:paraId="0493A2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C12E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"\"Right. I'm sure 'Vampire Arms Dealer's Assistant' will look great on my resume.\""</w:t>
      </w:r>
    </w:p>
    <w:p w14:paraId="441182AB" w14:textId="46655485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Certo. Sono sicuro che 'Assistente Spacciatore di Armi per Vampiri' sarà un'ottima aggiunta al mio curriculum.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ECEA5F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C12E3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171D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game/isaac.rpy:685</w:t>
      </w:r>
    </w:p>
    <w:p w14:paraId="6FD5395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isaac_5fc2fa0d:</w:t>
      </w:r>
    </w:p>
    <w:p w14:paraId="62064C9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B4684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"\"Honored's one word for it… would've chosen 'damned' myself.\""</w:t>
      </w:r>
    </w:p>
    <w:p w14:paraId="7210A967" w14:textId="6CE7E7C5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Onorato non è la parola che avrei scelto... più 'dannato' direi."</w:t>
      </w:r>
    </w:p>
    <w:p w14:paraId="043FD7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E651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E9D0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game/isaac.rpy:690</w:t>
      </w:r>
    </w:p>
    <w:p w14:paraId="5AFEAB7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isaac_7af381e6:</w:t>
      </w:r>
    </w:p>
    <w:p w14:paraId="7705C84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E04A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short taxi ride, we end up in front of a much fancier-looking apartment complex than my own."</w:t>
      </w:r>
    </w:p>
    <w:p w14:paraId="3E92C402" w14:textId="5FD9F21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una breve</w:t>
      </w:r>
      <w:r w:rsidR="004A7DD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corsa in taxi, finiamo davanti</w:t>
      </w:r>
      <w:r w:rsidR="004A7DD6"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ad un complesso di appartamenti decisamente più elegante del mio."</w:t>
      </w:r>
    </w:p>
    <w:p w14:paraId="1F7646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8940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76EC7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game/isaac.rpy:691</w:t>
      </w:r>
    </w:p>
    <w:p w14:paraId="785AE3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isaac_f7901311:</w:t>
      </w:r>
    </w:p>
    <w:p w14:paraId="51C754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EF8C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follow Isaac inside, and we take the elevator up to one of the top floors."</w:t>
      </w:r>
    </w:p>
    <w:p w14:paraId="0EFB47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"Seguo Isaac all'interno e prendiamo l'ascensore fino a uno dei piani più alti."</w:t>
      </w:r>
    </w:p>
    <w:p w14:paraId="58FDB3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DCFC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DA94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game/isaac.rpy:698</w:t>
      </w:r>
    </w:p>
    <w:p w14:paraId="437DA2B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isaac_7cde1f07:</w:t>
      </w:r>
    </w:p>
    <w:p w14:paraId="45D752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92DE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"\"Wow…\""</w:t>
      </w:r>
    </w:p>
    <w:p w14:paraId="4D5E47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Wow...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4D8E1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47C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EDFE1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game/isaac.rpy:699</w:t>
      </w:r>
    </w:p>
    <w:p w14:paraId="6DD4F90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isaac_9928d525:</w:t>
      </w:r>
    </w:p>
    <w:p w14:paraId="1E61AE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687B1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apartment we walk into is an incredibly sleek one – well, relative to my own, anyway."</w:t>
      </w:r>
    </w:p>
    <w:p w14:paraId="574707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L'appartamento in cui entriamo è incredibilmente raffinato - beh, rispetto al mio, almeno."</w:t>
      </w:r>
    </w:p>
    <w:p w14:paraId="5AEE4A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9A49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03A4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game/isaac.rpy:700</w:t>
      </w:r>
    </w:p>
    <w:p w14:paraId="4ABFF2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isaac_9bcdfa6f:</w:t>
      </w:r>
    </w:p>
    <w:p w14:paraId="40D765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5661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even smells nice, a little bit like citrus. {w}I bet these guys actually buy air fresheners."</w:t>
      </w:r>
    </w:p>
    <w:p w14:paraId="66DA5D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anche un buon profumo, sa un po' di limone. 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Scommetto che questi tipi comprano davvero i deodoranti per ambienti."</w:t>
      </w:r>
    </w:p>
    <w:p w14:paraId="623FF2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5162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3441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game/isaac.rpy:705</w:t>
      </w:r>
    </w:p>
    <w:p w14:paraId="02C24B3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isaac_6c24a6fc:</w:t>
      </w:r>
    </w:p>
    <w:p w14:paraId="72CCEDF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D1631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hope it lives up to your expectations.\</w:t>
      </w:r>
    </w:p>
    <w:p w14:paraId="0DD4263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non abbia deluso le tue aspettative.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CB5EF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0789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3FE1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game/isaac.rpy:707</w:t>
      </w:r>
    </w:p>
    <w:p w14:paraId="0CCC60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isaac_651a8e8b:</w:t>
      </w:r>
    </w:p>
    <w:p w14:paraId="17A788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313F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"\"Oh, we're looking for another roommate, if you're interested.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 rent isn't terrible if it's split three ways.\""</w:t>
      </w:r>
    </w:p>
    <w:p w14:paraId="2968DD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stiamo cercando un nuovo coinquilino, se sei interessato. L'affitto non è terribile se diviso in tre.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12153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559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118C2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game/isaac.rpy:711</w:t>
      </w:r>
    </w:p>
    <w:p w14:paraId="553B3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isaac_788b05a8:</w:t>
      </w:r>
    </w:p>
    <w:p w14:paraId="5ACFDB5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1DA4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have a spare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room?\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34114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Avete una stanza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libera?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B650C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746CA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DB03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game/isaac.rpy:713</w:t>
      </w:r>
    </w:p>
    <w:p w14:paraId="2A1017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isaac_296c422f:</w:t>
      </w:r>
    </w:p>
    <w:p w14:paraId="466C3CC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63725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"\"No, actually. I figured we'd just share mine.\""</w:t>
      </w:r>
    </w:p>
    <w:p w14:paraId="1F2605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realtà, no. Pensavo che avremmo semplicemente condiviso la mia.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0BCBB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757FC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B49D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game/isaac.rpy:717</w:t>
      </w:r>
    </w:p>
    <w:p w14:paraId="54FEF96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isaac_d6675f5e:</w:t>
      </w:r>
    </w:p>
    <w:p w14:paraId="54B1C7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4E64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"\"…Of course. Should've seen that one coming.\""</w:t>
      </w:r>
    </w:p>
    <w:p w14:paraId="3180A0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...Ovvio. Me lo sarei dovuto aspettare.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8E68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400B5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FF3B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game/isaac.rpy:720</w:t>
      </w:r>
    </w:p>
    <w:p w14:paraId="49A340D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isaac_0e9dbb0b:</w:t>
      </w:r>
    </w:p>
    <w:p w14:paraId="16FB2BA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C6A4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"\"…Right. If I'm ever that desperate, I think a park bench would be more appealing.\""</w:t>
      </w:r>
    </w:p>
    <w:p w14:paraId="2BA82FC1" w14:textId="02B7A7F2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...Bene. Se mai sarò così disperato, penso che un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panchina del parco sarebbe comunque più invitante."</w:t>
      </w:r>
    </w:p>
    <w:p w14:paraId="6E3CCD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ACAD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90FC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game/isaac.rpy:723</w:t>
      </w:r>
    </w:p>
    <w:p w14:paraId="594119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isaac_dfe60678:</w:t>
      </w:r>
    </w:p>
    <w:p w14:paraId="318D68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F0CA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unenthusiastic response is met with a little chuckle."</w:t>
      </w:r>
    </w:p>
    <w:p w14:paraId="68A5E0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mia fredda risposta ricevo solo una risatina."</w:t>
      </w:r>
    </w:p>
    <w:p w14:paraId="3EB1F2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C270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5754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game/isaac.rpy:728</w:t>
      </w:r>
    </w:p>
    <w:p w14:paraId="1A51BB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isaac_bb63446f:</w:t>
      </w:r>
    </w:p>
    <w:p w14:paraId="4CA5E5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2EA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closes the door behind us and clears his throat, a slightly more serious look climbing his features."</w:t>
      </w:r>
    </w:p>
    <w:p w14:paraId="6EFB9C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chiude la porta dietro di noi e si schiarisce la gola, uno sguardo leggermente più serio gli si dipinge sul viso."</w:t>
      </w:r>
    </w:p>
    <w:p w14:paraId="45A241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BBD56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711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game/isaac.rpy:730</w:t>
      </w:r>
    </w:p>
    <w:p w14:paraId="3D75E4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isaac_ff62f687:</w:t>
      </w:r>
    </w:p>
    <w:p w14:paraId="6EDCC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3A3B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as much as I'd like to flirt with you until the sun rises, there's business to discuss.\""</w:t>
      </w:r>
    </w:p>
    <w:p w14:paraId="22F9FC62" w14:textId="464BEF30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Ora, per quanto mi piacerebbe flirtare con t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fino all'alba, abbiamo degli affari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cui parlare.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B540E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B64E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DB840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game/isaac.rpy:731</w:t>
      </w:r>
    </w:p>
    <w:p w14:paraId="5E660B6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isaac_2268eefd:</w:t>
      </w:r>
    </w:p>
    <w:p w14:paraId="0BD0C4F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2006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"\"Why don't you take a seat, and I'll bring some coffee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over?\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EA44CC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non ti siedi? Intanto porto del caffè.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2186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9C0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E366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game/isaac.rpy:735</w:t>
      </w:r>
    </w:p>
    <w:p w14:paraId="370AB7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isaac_0a5368f9:</w:t>
      </w:r>
    </w:p>
    <w:p w14:paraId="313684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7F61B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motions towards a large sofa near the window, then turns and strides off towards the kitchen."</w:t>
      </w:r>
    </w:p>
    <w:p w14:paraId="18D52D42" w14:textId="6CA3C061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fa cenno di andare a sedermi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su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grande divano vicino alla 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finestra, poi si gira e si diri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ge verso la cucina."</w:t>
      </w:r>
    </w:p>
    <w:p w14:paraId="45360D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A352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9868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game/isaac.rpy:738</w:t>
      </w:r>
    </w:p>
    <w:p w14:paraId="62DD8B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isaac_82ac3b21:</w:t>
      </w:r>
    </w:p>
    <w:p w14:paraId="683E7F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B6D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"\"Hmph…\""</w:t>
      </w:r>
    </w:p>
    <w:p w14:paraId="41C53E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Hmpf...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04687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28A9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60C876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game/isaac.rpy:742</w:t>
      </w:r>
    </w:p>
    <w:p w14:paraId="49B32F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isaac_58458b5e:</w:t>
      </w:r>
    </w:p>
    <w:p w14:paraId="7A3C58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20FDF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guess he's not as terrible a host as I was expecting, but this still feels really weird."</w:t>
      </w:r>
    </w:p>
    <w:p w14:paraId="24BADE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"Immagino non sia un padrone di casa così terribile come mi aspettavo, però è ancora tutto molto strano."</w:t>
      </w:r>
    </w:p>
    <w:p w14:paraId="2FEEB1B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23DA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7B61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game/isaac.rpy:743</w:t>
      </w:r>
    </w:p>
    <w:p w14:paraId="35627E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isaac_5dfba531:</w:t>
      </w:r>
    </w:p>
    <w:p w14:paraId="1E9387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BFD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no idea why he wants me as an \"assistant\" or what that even involves. Probably something shady… though at least I might learn what's going on."</w:t>
      </w:r>
    </w:p>
    <w:p w14:paraId="072D982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ho la minima idea del perché mi voglia come suo 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assistente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 che cosa vorrebbe dire. Probabilmente qualcosa di losco... anche se magari potrei scoprire che sta succedendo."</w:t>
      </w:r>
    </w:p>
    <w:p w14:paraId="7B31A5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9E1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FB104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game/isaac.rpy:745</w:t>
      </w:r>
    </w:p>
    <w:p w14:paraId="26AD8E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isaac_52cf919a:</w:t>
      </w:r>
    </w:p>
    <w:p w14:paraId="6B4E07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35C5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as much as I hate to admit it, I'm pretty damn curious about the city's secret vampire network, which I had no idea about until yesterday."</w:t>
      </w:r>
    </w:p>
    <w:p w14:paraId="03AA65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per quanto odi ammetterlo, sono fottutamente curioso di conoscere questa rete di vampiri in città, di cui non sapevo nulla fino a ieri."</w:t>
      </w:r>
    </w:p>
    <w:p w14:paraId="3AF274D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7937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F621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game/isaac.rpy:750</w:t>
      </w:r>
    </w:p>
    <w:p w14:paraId="708853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isaac_98249583:</w:t>
      </w:r>
    </w:p>
    <w:p w14:paraId="38E6959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60F3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I wait on the sofa for a little while, gazing out at the beautiful cityscape through the windows, Isaac eventually comes back."</w:t>
      </w:r>
    </w:p>
    <w:p w14:paraId="608345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aspettato qualche minuto sul divano, osservando il bellissimo paesaggio urbano dalla finestra, Isaac finalmente ritorna."</w:t>
      </w:r>
    </w:p>
    <w:p w14:paraId="271E09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4D7A3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56183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game/isaac.rpy:752</w:t>
      </w:r>
    </w:p>
    <w:p w14:paraId="72EC1B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isaac_045a53e1:</w:t>
      </w:r>
    </w:p>
    <w:p w14:paraId="66F339D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FE2FE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"\"Sorry for making you wait! I hope you like your coffee bold.\""</w:t>
      </w:r>
    </w:p>
    <w:p w14:paraId="01800850" w14:textId="39DD968E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Scusami se ti ho fatto aspettare! Spero ti piaccia forte</w:t>
      </w:r>
      <w:r w:rsidR="00A366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caffè.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7CB874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12958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001BE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game/isaac.rpy:754</w:t>
      </w:r>
    </w:p>
    <w:p w14:paraId="693A33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isaac_9f432176:</w:t>
      </w:r>
    </w:p>
    <w:p w14:paraId="78E3CC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2EB45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work the night shift, you know. I practically survive on dark coffee.\""</w:t>
      </w:r>
    </w:p>
    <w:p w14:paraId="58C9B5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Faccio il turno di notte, sai. Praticamente sopravvivo grazie al caffè nero.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42743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7206E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7E9A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game/isaac.rpy:757</w:t>
      </w:r>
    </w:p>
    <w:p w14:paraId="71F982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isaac_796686f4:</w:t>
      </w:r>
    </w:p>
    <w:p w14:paraId="0C0E7C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2651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sits down beside me on the couch, handing over a mug."</w:t>
      </w:r>
    </w:p>
    <w:p w14:paraId="16AC1C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siede accanto a me sul divano, porgendomi una tazza."</w:t>
      </w:r>
    </w:p>
    <w:p w14:paraId="63D35C6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8D98D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2C4D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game/isaac.rpy:759</w:t>
      </w:r>
    </w:p>
    <w:p w14:paraId="13B4CDA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isaac_9c9dee2a:</w:t>
      </w:r>
    </w:p>
    <w:p w14:paraId="1A41CDB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CD3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take a cautious sip of the brew, not expecting much… {w}and blink in surprise."</w:t>
      </w:r>
    </w:p>
    <w:p w14:paraId="74BFF5F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"Prendo un sorso cauto della miscela, non aspettandomi molto... </w:t>
      </w:r>
      <w:r w:rsidRPr="00423887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sbatto le ciglia per la sorpresa."</w:t>
      </w:r>
    </w:p>
    <w:p w14:paraId="034BF0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60D9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25AAF" w14:textId="77777777" w:rsidR="00423887" w:rsidRPr="00801749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game/isaac.rpy:760</w:t>
      </w:r>
    </w:p>
    <w:p w14:paraId="74DDB08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isaac_0b548da1:</w:t>
      </w:r>
    </w:p>
    <w:p w14:paraId="77C949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C67A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actually pretty good, and I'm a picky coffee drinker."</w:t>
      </w:r>
    </w:p>
    <w:p w14:paraId="76F25E0B" w14:textId="17B35486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4B5DE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parecchio buono in realtà, e sono piuttosto schizzinoso in quanto a caffè."</w:t>
      </w:r>
    </w:p>
    <w:p w14:paraId="4B0EB20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D16D2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54144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game/isaac.rpy:763</w:t>
      </w:r>
    </w:p>
    <w:p w14:paraId="529AD5B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isaac_19939244:</w:t>
      </w:r>
    </w:p>
    <w:p w14:paraId="190592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E009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"\"Don't even try to complain that you don't like it. I can see approval written all over your cute face.\""</w:t>
      </w:r>
    </w:p>
    <w:p w14:paraId="7EE38A1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provarci nemmeno a dire che non ti piace. Lo vedo benissimo da quel bel faccino quanto l'hai gradito.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3608D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FE3A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99A6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game/isaac.rpy:766</w:t>
      </w:r>
    </w:p>
    <w:p w14:paraId="28155E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isaac_4f46a46b_5:</w:t>
      </w:r>
    </w:p>
    <w:p w14:paraId="56E4873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2447C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2E1C43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30D9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226DA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6D5FB1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game/isaac.rpy:767</w:t>
      </w:r>
    </w:p>
    <w:p w14:paraId="2A0D42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isaac_1d1d7575:</w:t>
      </w:r>
    </w:p>
    <w:p w14:paraId="59B51A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D5D9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beams at me in satisfaction, and I sulkily turn my head away a little bit."</w:t>
      </w:r>
    </w:p>
    <w:p w14:paraId="0E0E64D4" w14:textId="3B54414B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sorride soddisfatto, e io sposto sgarbatamente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lo sguardo da un’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altra parte."</w:t>
      </w:r>
    </w:p>
    <w:p w14:paraId="593ECB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1550F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D12B1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game/isaac.rpy:768</w:t>
      </w:r>
    </w:p>
    <w:p w14:paraId="706FE7A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isaac_311de269:</w:t>
      </w:r>
    </w:p>
    <w:p w14:paraId="1015DB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4AAD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need to work on a better poker face."</w:t>
      </w:r>
    </w:p>
    <w:p w14:paraId="499B3E9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"Devo proprio lavorare sulla mia poker face."</w:t>
      </w:r>
    </w:p>
    <w:p w14:paraId="63BC24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D33A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703FD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game/isaac.rpy:771</w:t>
      </w:r>
    </w:p>
    <w:p w14:paraId="024EDB5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isaac_e10b30c7:</w:t>
      </w:r>
    </w:p>
    <w:p w14:paraId="2641CBE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876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I've had worse. I guess you're good for something after all, Isaac.\""</w:t>
      </w:r>
    </w:p>
    <w:p w14:paraId="222D8AD7" w14:textId="2A59B729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ho bevuto di peggio. Immagino che se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buono a qualcosa dopottutto, Isaac.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34123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AC16C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F2DD1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game/isaac.rpy:774</w:t>
      </w:r>
    </w:p>
    <w:p w14:paraId="6418541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isaac_09d47775:</w:t>
      </w:r>
    </w:p>
    <w:p w14:paraId="145E813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90282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"\"Anyway, didn't you say there was 'business' to talk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about?\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D60F560" w14:textId="69D44F83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Comunque, non avevi detto che avevamo 'affari' di cui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parlare?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B226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89AE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FBF3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game/isaac.rpy:776</w:t>
      </w:r>
    </w:p>
    <w:p w14:paraId="74C8DA5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isaac_a713fd71:</w:t>
      </w:r>
    </w:p>
    <w:p w14:paraId="586CBAA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40A4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"\"Ah, yes.\""</w:t>
      </w:r>
    </w:p>
    <w:p w14:paraId="710319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Ah, sì.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F006AF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145BD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E137C2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game/isaac.rpy:778</w:t>
      </w:r>
    </w:p>
    <w:p w14:paraId="6C8FB1F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isaac_a87c719f:</w:t>
      </w:r>
    </w:p>
    <w:p w14:paraId="5FAB7F5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40029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"\"Very important business, actually, so you'd best give me your full attention.\""</w:t>
      </w:r>
    </w:p>
    <w:p w14:paraId="1FB0559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Affari molto importanti, in realtà, quindi farai meglio a prestarmi la massima attenzione.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D04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A2EC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CDC1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game/isaac.rpy:785</w:t>
      </w:r>
    </w:p>
    <w:p w14:paraId="6174450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isaac_51d4583d:</w:t>
      </w:r>
    </w:p>
    <w:p w14:paraId="448831B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E8517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sets his mug down on the table before turning to face me, his golden gaze growing a little sharper."</w:t>
      </w:r>
    </w:p>
    <w:p w14:paraId="6688F7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poggia la sua tazza sul tavolino e si volta verso di me, il suo sguardo dorato si fa più severo."</w:t>
      </w:r>
    </w:p>
    <w:p w14:paraId="2F82299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83644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AB7F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game/isaac.rpy:787</w:t>
      </w:r>
    </w:p>
    <w:p w14:paraId="7448B95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isaac_76270183:</w:t>
      </w:r>
    </w:p>
    <w:p w14:paraId="24FBCB4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B30A8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 key part of my job, you see, is collecting information. To do that, I need eyes and ears in a lot of places.\""</w:t>
      </w:r>
    </w:p>
    <w:p w14:paraId="71A80122" w14:textId="10FB4CB4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Vedi, una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parte fondamentale del mio lavoro è raccogliere informazioni. Per farlo, mi servono occhi e </w:t>
      </w:r>
      <w:r w:rsidR="00427AB5"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orecchi</w:t>
      </w:r>
      <w:r w:rsidR="00427A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="00427AB5"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vari posti.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406D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B9E80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07B6D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game/isaac.rpy:788</w:t>
      </w:r>
    </w:p>
    <w:p w14:paraId="78FDAB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isaac_3cec17ae:</w:t>
      </w:r>
    </w:p>
    <w:p w14:paraId="36B38CB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2A34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probably don't know this, but a fair number of vampires have frequented your diner. Not a huge amount, but it's still in an important location.\""</w:t>
      </w:r>
    </w:p>
    <w:p w14:paraId="6B3C5563" w14:textId="491D2724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Probabilmente non lo sai, ma un buon numero di vampiri ha frequentato la tua tavola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calda. Non tantissimi, ma è comunque un luogo rilevante.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A49E2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53A99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9CD50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game/isaac.rpy:791</w:t>
      </w:r>
    </w:p>
    <w:p w14:paraId="39A52D9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isaac_4f46a46b_6:</w:t>
      </w:r>
    </w:p>
    <w:p w14:paraId="10D37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CCA86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5666A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1A9CC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D1A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0FE6BA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game/isaac.rpy:793</w:t>
      </w:r>
    </w:p>
    <w:p w14:paraId="1B75E8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isaac_a3b35d48:</w:t>
      </w:r>
    </w:p>
    <w:p w14:paraId="15748E9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F9BF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"…My mind flashes back to Dom at Isaac's words."</w:t>
      </w:r>
    </w:p>
    <w:p w14:paraId="275FFDE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"...La mia mente ritorna per un secondo a Dom ascoltando le parole di Isaac."</w:t>
      </w:r>
    </w:p>
    <w:p w14:paraId="289D056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4080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1480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game/isaac.rpy:794</w:t>
      </w:r>
    </w:p>
    <w:p w14:paraId="72A4FCD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isaac_7ac1b663:</w:t>
      </w:r>
    </w:p>
    <w:p w14:paraId="3E85A8C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A8320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really never would've thought of him as anything other than an antisocial guy if I hadn't seen him in the alleyway fighting Rex."</w:t>
      </w:r>
    </w:p>
    <w:p w14:paraId="57952E88" w14:textId="50B67FA9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avrei dav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vero mai pensto che fosse altro,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oltre che non un tizio asociale, se non l'avessi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visto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combattere contro Rex in quel vicolo."</w:t>
      </w:r>
    </w:p>
    <w:p w14:paraId="1127036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B9704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1493E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game/isaac.rpy:799</w:t>
      </w:r>
    </w:p>
    <w:p w14:paraId="0179FAE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isaac_b32d4bc3:</w:t>
      </w:r>
    </w:p>
    <w:p w14:paraId="3F9B336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10CF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"\"Now, I could very easily spread the word that your diner will be a new, temporary neutral ground for the city's vampires.\""</w:t>
      </w:r>
    </w:p>
    <w:p w14:paraId="5FFC783D" w14:textId="1D99A274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Ora, potrei facilmente far correre la voce che la tua tavola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calda è un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nuovo, temporaneo territorio neutro per i vampiri della città.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9DAC2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E3296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B7C2A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game/isaac.rpy:802</w:t>
      </w:r>
    </w:p>
    <w:p w14:paraId="27B3A55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isaac_edfee958:</w:t>
      </w:r>
    </w:p>
    <w:p w14:paraId="31DBB4B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B0480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"\"What?!\""</w:t>
      </w:r>
    </w:p>
    <w:p w14:paraId="09C7872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Cosa?!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69820B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2B952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06958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game/isaac.rpy:804</w:t>
      </w:r>
    </w:p>
    <w:p w14:paraId="0BA2F5A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isaac_e00c10d1:</w:t>
      </w:r>
    </w:p>
    <w:p w14:paraId="05B77F9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A7390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"\"Calm down, calm down. It just means that a couple more booths will be occupied than normal.\""</w:t>
      </w:r>
    </w:p>
    <w:p w14:paraId="09435B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Calmati, calmati. Vuol dire solo che verrà occupato qualche tavolo in più rispetto al solito.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103F0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4FB4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game/isaac.rpy:805</w:t>
      </w:r>
    </w:p>
    <w:p w14:paraId="66C410F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isaac_a3bc022a:</w:t>
      </w:r>
    </w:p>
    <w:p w14:paraId="0ACC83C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E8B9F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smirks at my alarmed reaction, winking at me reassuringly."</w:t>
      </w:r>
    </w:p>
    <w:p w14:paraId="153333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sogghigna alla mia reazione allarmata, facendomi l'occhiolino per rassicurarmi."</w:t>
      </w:r>
    </w:p>
    <w:p w14:paraId="685B632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F7FCD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AC12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game/isaac.rpy:807</w:t>
      </w:r>
    </w:p>
    <w:p w14:paraId="4C5595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isaac_9cf59f38:</w:t>
      </w:r>
    </w:p>
    <w:p w14:paraId="0A45AB8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27D3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 don't try to tell me you're worried about overcrowding.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 place is like a graveyard.\""</w:t>
      </w:r>
    </w:p>
    <w:p w14:paraId="7F1B582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dirmi che hai paura arrivi troppa gente. Quel posto è un mortorio.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1216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ED85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2836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game/isaac.rpy:810</w:t>
      </w:r>
    </w:p>
    <w:p w14:paraId="2BBDD2C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isaac_5de6f068:</w:t>
      </w:r>
    </w:p>
    <w:p w14:paraId="2C4C50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B04C7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"\"…Although, if your only customers are undead, it might still be a graveyard, now that I think about it.\""</w:t>
      </w:r>
    </w:p>
    <w:p w14:paraId="3471820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...Anche se, se i tuoi unici clienti sono non-morti, potrebbe comunque essere un mortorio, ora che ci penso.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967E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73FF5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1832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game/isaac.rpy:815</w:t>
      </w:r>
    </w:p>
    <w:p w14:paraId="1166B6E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isaac_2b317062:</w:t>
      </w:r>
    </w:p>
    <w:p w14:paraId="2C8284D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301C2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yeah, but won't it be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dangerous?\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EB4E66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sì, ma non sarebbe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pericoloso?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F7B5E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0AAA3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30385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game/isaac.rpy:816</w:t>
      </w:r>
    </w:p>
    <w:p w14:paraId="4EEE95A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isaac_3ef85351:</w:t>
      </w:r>
    </w:p>
    <w:p w14:paraId="31F03A6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FC67B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 if they attack me? Or start attacking each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other?\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924A8F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se mi attaccano? O iniziano ad attaccarsi a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vicenda?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729D0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FF60E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35308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game/isaac.rpy:819</w:t>
      </w:r>
    </w:p>
    <w:p w14:paraId="589242E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isaac_3d22b305:</w:t>
      </w:r>
    </w:p>
    <w:p w14:paraId="7E1DEF7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9582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"\"Let me get this straight.\""</w:t>
      </w:r>
    </w:p>
    <w:p w14:paraId="13372CB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Fammi capire bene.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BBB8A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A6E94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4F4A9D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game/isaac.rpy:821</w:t>
      </w:r>
    </w:p>
    <w:p w14:paraId="5CEE475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isaac_834d85f1:</w:t>
      </w:r>
    </w:p>
    <w:p w14:paraId="3C34D5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7403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want to turn the place into a watering hole for bloodsucking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monsters?\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F965624" w14:textId="3C66EC81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Vuoi trasformare il posto in una bettola per mostri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succhiasangue?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0B39E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BA18C8" w14:textId="77777777" w:rsidR="00423887" w:rsidRPr="0044008C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5588C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game/isaac.rpy:822</w:t>
      </w:r>
    </w:p>
    <w:p w14:paraId="626CDEC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isaac_f3fb4622:</w:t>
      </w:r>
    </w:p>
    <w:p w14:paraId="05AB8A2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E0D34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"\"I'd have to bring a shotgun to work every day to stop them from turning me into their own personal soda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fountain!\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C1689C8" w14:textId="74086DED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Ogni giorno dovrei portarmi a lavoro un fucile a po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mpa per </w:t>
      </w:r>
      <w:r w:rsidR="009E780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evitare che mi trasformino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ne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loro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personale dispenser delle </w:t>
      </w:r>
      <w:proofErr w:type="gramStart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bevande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B0BDE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73527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2F747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game/isaac.rpy:825</w:t>
      </w:r>
    </w:p>
    <w:p w14:paraId="5095211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isaac_17d5f9fc:</w:t>
      </w:r>
    </w:p>
    <w:p w14:paraId="0423AAC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5A6C74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"\"Nonsense. They may be brutes, but they respect laws of neutrality. No fighting can occur on a neutral ground.\""</w:t>
      </w:r>
    </w:p>
    <w:p w14:paraId="12FF7CC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Cazzate.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Saranno anche dei bruti, ma rispettano le leggi della neutralità. Nessuno scontro può avvenire in territorio neutrale.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62A1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DD88F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DBB88E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game/isaac.rpy:827</w:t>
      </w:r>
    </w:p>
    <w:p w14:paraId="1943F71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isaac_597e6968:</w:t>
      </w:r>
    </w:p>
    <w:p w14:paraId="5F6B804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2509D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sounds thoroughly confident, which makes me relax a little bit – but only a little."</w:t>
      </w:r>
    </w:p>
    <w:p w14:paraId="39F78C7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estremamente sicuro della sua affermazione, il che mi fa rilassare un minimo, ma davvero poco."</w:t>
      </w:r>
    </w:p>
    <w:p w14:paraId="68D3B7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29D0D1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3CAF1A" w14:textId="77777777" w:rsidR="00423887" w:rsidRPr="0044008C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game/isaac.rpy:828</w:t>
      </w:r>
    </w:p>
    <w:p w14:paraId="7B1655B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isaac_affb9109:</w:t>
      </w:r>
    </w:p>
    <w:p w14:paraId="22E3C63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39142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idea of the diner becoming a vampire den is pretty unnerving, no matter how you spin it."</w:t>
      </w:r>
    </w:p>
    <w:p w14:paraId="03C7485B" w14:textId="5F520831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0174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"L'idea che la tavola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 possa diventare un covo di va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piri è piuttosto snervante, non importa come la rigiri."</w:t>
      </w:r>
    </w:p>
    <w:p w14:paraId="0F2F8E4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71C449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83E87A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game/isaac.rpy:831</w:t>
      </w:r>
    </w:p>
    <w:p w14:paraId="287A86DC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isaac_5702cf15:</w:t>
      </w:r>
    </w:p>
    <w:p w14:paraId="7F946708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41983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"\"What's the point of driving more vampires to the diner?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To collect more </w:t>
      </w:r>
      <w:proofErr w:type="gramStart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information?\</w:t>
      </w:r>
      <w:proofErr w:type="gramEnd"/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1E785410" w14:textId="691128C6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attirare ulteriori vampiri alla tavo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calda? Per raccogliere più 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formazioni?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3DAF9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85520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A79B4B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game/isaac.rpy:833</w:t>
      </w:r>
    </w:p>
    <w:p w14:paraId="67FD8F8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isaac_d79a452f:</w:t>
      </w:r>
    </w:p>
    <w:p w14:paraId="0577C42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ACAFAF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"\"Precisely! I knew you'd catch on fast, [mc].\""</w:t>
      </w:r>
    </w:p>
    <w:p w14:paraId="21DCAA29" w14:textId="6EBF97E0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Esattamente! Sapevo che 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avresti 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afferrato tutto subito, [mc].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78BBB7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C626A3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C4F5D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game/isaac.rpy:836</w:t>
      </w:r>
    </w:p>
    <w:p w14:paraId="4A16E1B0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isaac_ee7f5f68:</w:t>
      </w:r>
    </w:p>
    <w:p w14:paraId="6ADCEE75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4F052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want you to listen for something in particular… any vampires talking about a man named 'Bishop.'\""</w:t>
      </w:r>
    </w:p>
    <w:p w14:paraId="10745056" w14:textId="77777777" w:rsidR="00423887" w:rsidRPr="00423887" w:rsidRDefault="00423887" w:rsidP="004238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23887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Voglio che ascolti per cercare di sentire qualcosa in particolare... qualcunque vampiro parli di un uomo chiamato '</w:t>
      </w:r>
      <w:commentRangeStart w:id="22"/>
      <w:commentRangeStart w:id="23"/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</w:t>
      </w:r>
      <w:commentRangeEnd w:id="22"/>
      <w:r>
        <w:rPr>
          <w:rStyle w:val="Rimandocommento"/>
        </w:rPr>
        <w:commentReference w:id="22"/>
      </w:r>
      <w:commentRangeEnd w:id="23"/>
      <w:r w:rsidR="005D4EAB">
        <w:rPr>
          <w:rStyle w:val="Rimandocommento"/>
        </w:rPr>
        <w:commentReference w:id="23"/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'.</w:t>
      </w:r>
      <w:r w:rsidRPr="00423887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2388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DF2CF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CE2F0" w14:textId="77777777" w:rsidR="005A48AA" w:rsidRPr="0044008C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2AD78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game/isaac.rpy:839</w:t>
      </w:r>
    </w:p>
    <w:p w14:paraId="429BDED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isaac_dae733bc:</w:t>
      </w:r>
    </w:p>
    <w:p w14:paraId="70C0B4F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EA95C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Bishop?\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180186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Bishop?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A351A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58064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5F6243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game/isaac.rpy:841</w:t>
      </w:r>
    </w:p>
    <w:p w14:paraId="7ED7476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isaac_946874b7:</w:t>
      </w:r>
    </w:p>
    <w:p w14:paraId="23DC733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3D1B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nods, his lips pulling together in a distasteful grimace."</w:t>
      </w:r>
    </w:p>
    <w:p w14:paraId="526686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annuisce, le sue labbra si stringono in una smorfia disgustata."</w:t>
      </w:r>
    </w:p>
    <w:p w14:paraId="4240108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C74B2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9B333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game/isaac.rpy:843</w:t>
      </w:r>
    </w:p>
    <w:p w14:paraId="1309B91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isaac_fa9ff0fb:</w:t>
      </w:r>
    </w:p>
    <w:p w14:paraId="770DE8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A873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"\"Yes, Bishop.\""</w:t>
      </w:r>
    </w:p>
    <w:p w14:paraId="387291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Sì, Bishop.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E45953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7A99D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6D1A7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game/isaac.rpy:845</w:t>
      </w:r>
    </w:p>
    <w:p w14:paraId="249DDC3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isaac_a322b7f5:</w:t>
      </w:r>
    </w:p>
    <w:p w14:paraId="5716FE3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3F0C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"\"Try to see if anyone's saying bad things about him or discussing the idea of a revolt.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Anarchistic murmurings.\""</w:t>
      </w:r>
    </w:p>
    <w:p w14:paraId="05D7F55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Cerca di capire se qualcuno ne parla male o sta discutendo l'idea di una rivolta.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Mormorii anarchici.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EC645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27E5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94527B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game/isaac.rpy:847</w:t>
      </w:r>
    </w:p>
    <w:p w14:paraId="2D128BF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isaac_0fd3c708:</w:t>
      </w:r>
    </w:p>
    <w:p w14:paraId="3B8FC0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E4BD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you need to, you can prompt them a little. But don't arouse any suspicion, 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understand?\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F103F0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nessario, puoi stuzzicarli tu. Ma non destare sospetti, 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capito?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4F247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37E90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F2FFD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game/isaac.rpy:848</w:t>
      </w:r>
    </w:p>
    <w:p w14:paraId="344EB11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isaac_1c30b8a9:</w:t>
      </w:r>
    </w:p>
    <w:p w14:paraId="49EC34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B2122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quite serious all of a sudden, and the intensity of his golden eyes behind those lenses is a little intimidating."</w:t>
      </w:r>
    </w:p>
    <w:p w14:paraId="1B6E79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"Tutt'a un tratto, si fa molto serio e l'intensità del suo sguardo dorato che attraversa le lenti è abbastanza intimidante."</w:t>
      </w:r>
    </w:p>
    <w:p w14:paraId="783D79D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792C1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9C49B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game/isaac.rpy:854</w:t>
      </w:r>
    </w:p>
    <w:p w14:paraId="4EC5AF0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isaac_d4b5bb23:</w:t>
      </w:r>
    </w:p>
    <w:p w14:paraId="10D8717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84C3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"…After hesitating for a good few moments, I end up offering a reluctant nod."</w:t>
      </w:r>
    </w:p>
    <w:p w14:paraId="325F5C6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aver tentennato per qualche manciata di secondi, finisco per annuire riluttante."</w:t>
      </w:r>
    </w:p>
    <w:p w14:paraId="0F68F50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8CA8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2C98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game/isaac.rpy:855</w:t>
      </w:r>
    </w:p>
    <w:p w14:paraId="64E8F27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isaac_93fbcb23:</w:t>
      </w:r>
    </w:p>
    <w:p w14:paraId="57A9C6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4A47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doesn't sound like that much work, and if it's all I have to do to keep from being someone's dinner, I guess it's worth it."</w:t>
      </w:r>
    </w:p>
    <w:p w14:paraId="29971F2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sembra essere troppo stressante, e se è tutto quello che devo fare per non diventare la cena di qualcuno, immagino ne valga la pena."</w:t>
      </w:r>
    </w:p>
    <w:p w14:paraId="25923F6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9658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DCBE7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game/isaac.rpy:859</w:t>
      </w:r>
    </w:p>
    <w:p w14:paraId="2F84293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isaac_393b99f9:</w:t>
      </w:r>
    </w:p>
    <w:p w14:paraId="7C2DBCC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AF300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"\"All right…. even if it's against my better judgment.\""</w:t>
      </w:r>
    </w:p>
    <w:p w14:paraId="38D2AB8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D'accordo... anche se va contro il mio buonsenso.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0A2C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54B49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A1DA2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game/isaac.rpy:862</w:t>
      </w:r>
    </w:p>
    <w:p w14:paraId="7A3AF26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isaac_073f58ca:</w:t>
      </w:r>
    </w:p>
    <w:p w14:paraId="4271D99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4779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"\"Fine. You'd better not be lying about it being a 'neutral ground,' though.\""</w:t>
      </w:r>
    </w:p>
    <w:p w14:paraId="3A5D2650" w14:textId="607F2D5C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D'accordo. Sarà meglio che tu non stia mentendo sulla storia del 'territorio neutrale', però.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939C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F9514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B0B8D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game/isaac.rpy:865</w:t>
      </w:r>
    </w:p>
    <w:p w14:paraId="3CAFB69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isaac_09e4773d:</w:t>
      </w:r>
    </w:p>
    <w:p w14:paraId="3BFDB32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CF8EC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"\"Good. That's all I need you to do, for now.\""</w:t>
      </w:r>
    </w:p>
    <w:p w14:paraId="4BA542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"Ottimo. Questo è tutto quello che ho bisogno tu faccia, al momento.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F2638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E03B2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49571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game/isaac.rpy:867</w:t>
      </w:r>
    </w:p>
    <w:p w14:paraId="7F9E57E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isaac_9a579fb2:</w:t>
      </w:r>
    </w:p>
    <w:p w14:paraId="78A0321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AF1E5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"\"I'll come to the diner nightly to check up on your progress, and I expect {i}detailed{/i} reports.\""</w:t>
      </w:r>
    </w:p>
    <w:p w14:paraId="3D2B8BB4" w14:textId="4732518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Verrò alla tavola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calda ogni notte per verificare i tuoi progressi, mi aspetto dei resoconti </w:t>
      </w:r>
      <w:r w:rsidRPr="005A48A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dettagliati/i}.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9B56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580B7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BD13C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game/isaac.rpy:869</w:t>
      </w:r>
    </w:p>
    <w:p w14:paraId="70AB6AB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isaac_03c6c6b9:</w:t>
      </w:r>
    </w:p>
    <w:p w14:paraId="7B29D0A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35E0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airy grin flits back over his face, and Isaac reaches out to squeeze my shoulder."</w:t>
      </w:r>
    </w:p>
    <w:p w14:paraId="43F7F54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sorriso spensieriato gli torna subito in faccia, poi allunga il braccio per stringermi la spalla."</w:t>
      </w:r>
    </w:p>
    <w:p w14:paraId="1A898EB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35E2B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47828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game/isaac.rpy:870</w:t>
      </w:r>
    </w:p>
    <w:p w14:paraId="0268A05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isaac_765b3e1a:</w:t>
      </w:r>
    </w:p>
    <w:p w14:paraId="02DCBF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A639B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"Rather than trying to move away, though, I study his face curiously as he leans closer."</w:t>
      </w:r>
    </w:p>
    <w:p w14:paraId="2901E82A" w14:textId="09FC0EEC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5F12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Anziché</w:t>
      </w:r>
      <w:r w:rsidR="005F1264" w:rsidRPr="005A48AA" w:rsidDel="005F126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cercare di allontanarmi, tuttavia, studio la sua faccia incuriosito, mentre si avvicina."</w:t>
      </w:r>
    </w:p>
    <w:p w14:paraId="493463A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DFFA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888C4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game/isaac.rpy:873</w:t>
      </w:r>
    </w:p>
    <w:p w14:paraId="317A6B9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isaac_781add0b:</w:t>
      </w:r>
    </w:p>
    <w:p w14:paraId="407F4E7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2CCD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"\"Why do you want me to listen for people talking about 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Bishop?\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3A8BC6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Perché vuoi che ascolti persone che parlano male di 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51928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6EA19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3A6E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game/isaac.rpy:874</w:t>
      </w:r>
    </w:p>
    <w:p w14:paraId="3A9B0D4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isaac_eee7940e:</w:t>
      </w:r>
    </w:p>
    <w:p w14:paraId="695952C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A85E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"\"Are you trying to put down some kind of 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uprising?\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7F92F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Stai cercando di reprimere qualche sorta di 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insurrezione?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35A90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A169B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60C5C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game/isaac.rpy:877</w:t>
      </w:r>
    </w:p>
    <w:p w14:paraId="3291382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isaac_22911eae:</w:t>
      </w:r>
    </w:p>
    <w:p w14:paraId="0823A1C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2544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"\"No… very much the opposite.\""</w:t>
      </w:r>
    </w:p>
    <w:p w14:paraId="2668848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No...</w:t>
      </w:r>
      <w:proofErr w:type="gramEnd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contrario, in realtà.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B133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150E0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C925F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game/isaac.rpy:878</w:t>
      </w:r>
    </w:p>
    <w:p w14:paraId="44C38B9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isaac_38275f2d:</w:t>
      </w:r>
    </w:p>
    <w:p w14:paraId="1CCF058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141EE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cryptic smirk slowly spreads across Isaac's face."</w:t>
      </w:r>
    </w:p>
    <w:p w14:paraId="17F25E5C" w14:textId="5BBB7E4A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sorrisetto crip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tico gli si allarga sul volto."</w:t>
      </w:r>
    </w:p>
    <w:p w14:paraId="481AAC1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49B35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71220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game/isaac.rpy:879</w:t>
      </w:r>
    </w:p>
    <w:p w14:paraId="2F32A30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isaac_726634d6:</w:t>
      </w:r>
    </w:p>
    <w:p w14:paraId="44A550D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1BD16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flash darkly behind his glasses, making me wonder what kind of plot's forming in that head of his."</w:t>
      </w:r>
    </w:p>
    <w:p w14:paraId="673E23B4" w14:textId="42E8B539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prendono un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vena oscura, facendomi domandare che razza di piano stia elaborando nella sua testa."</w:t>
      </w:r>
    </w:p>
    <w:p w14:paraId="55EC99D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D5B03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D5AD7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game/isaac.rpy:882</w:t>
      </w:r>
    </w:p>
    <w:p w14:paraId="306C31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isaac_1ff0cb34:</w:t>
      </w:r>
    </w:p>
    <w:p w14:paraId="41A0C27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52080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"\"If you do your job well, I'll give you some more details.\""</w:t>
      </w:r>
    </w:p>
    <w:p w14:paraId="190BE857" w14:textId="747D2B76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farai bene il tuo lavoro, ti darò qualche dettaglio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più.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DD109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D3746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24BE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game/isaac.rpy:884</w:t>
      </w:r>
    </w:p>
    <w:p w14:paraId="06ADFC3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isaac_25c369a3:</w:t>
      </w:r>
    </w:p>
    <w:p w14:paraId="5BB276D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8514C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"\"Until then, I'm afraid that's all I plan to say.\""</w:t>
      </w:r>
    </w:p>
    <w:p w14:paraId="547B02DD" w14:textId="096C8A55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Fino ad allora, temo che q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uesto sia tutto quello che ho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da dirti.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E29B9B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C59A3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BACEF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game/isaac.rpy:886</w:t>
      </w:r>
    </w:p>
    <w:p w14:paraId="4DA25AD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isaac_2282c6e5:</w:t>
      </w:r>
    </w:p>
    <w:p w14:paraId="688452D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A95F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takes a relaxed sip of his coffee, as if to signify the end of that particular conversation."</w:t>
      </w:r>
    </w:p>
    <w:p w14:paraId="0F07DD61" w14:textId="65E538B0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fare rila</w:t>
      </w:r>
      <w:r w:rsidR="008E6D1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sato, sorseggia il suo caffè, come a voler marcare la fine di quella precisa conversazione."</w:t>
      </w:r>
    </w:p>
    <w:p w14:paraId="3BC4920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21F9F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7E7AA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game/isaac.rpy:889</w:t>
      </w:r>
    </w:p>
    <w:p w14:paraId="7033318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isaac_4f46a46b_7:</w:t>
      </w:r>
    </w:p>
    <w:p w14:paraId="76FEF27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969F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575330B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D811D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44282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C5555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game/isaac.rpy:890</w:t>
      </w:r>
    </w:p>
    <w:p w14:paraId="0F68613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isaac_55b5ded8:</w:t>
      </w:r>
    </w:p>
    <w:p w14:paraId="32658C8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D47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shouldn't really care that much about his motives, but now, I can't help but be interested in them."</w:t>
      </w:r>
    </w:p>
    <w:p w14:paraId="6A428A03" w14:textId="75BAF37C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E75A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dovrebbe fergarmene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molto delle sue ragioni, ma ora, non posso fare altro che esserne tremendamente interessato."</w:t>
      </w:r>
    </w:p>
    <w:p w14:paraId="15B585B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D74AD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5E1A8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game/isaac.rpy:891</w:t>
      </w:r>
    </w:p>
    <w:p w14:paraId="022B93F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isaac_2e53da28:</w:t>
      </w:r>
    </w:p>
    <w:p w14:paraId="5CD8410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444CC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"I'll just have to wait until he trusts me more to ask, then. {w}But there's another question on my mind, too - an even more important one."</w:t>
      </w:r>
    </w:p>
    <w:p w14:paraId="2A42D3A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"Dovrò aspettare quando si fiderà di più di me per chiedere, quindi. </w:t>
      </w:r>
      <w:r w:rsidRPr="005A48AA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c'è un'altra domanda che mi ronza in testa, una ancora più importante."</w:t>
      </w:r>
    </w:p>
    <w:p w14:paraId="60BE614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A759D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EF7B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game/isaac.rpy:900</w:t>
      </w:r>
    </w:p>
    <w:p w14:paraId="49E1A9B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isaac_fcb1ad24:</w:t>
      </w:r>
    </w:p>
    <w:p w14:paraId="713946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580E5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"\"Can I ask you something else, </w:t>
      </w:r>
      <w:proofErr w:type="gramStart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Isaac?\</w:t>
      </w:r>
      <w:proofErr w:type="gramEnd"/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62C11A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Posso chiederti un'altra cosa, </w:t>
      </w:r>
      <w:proofErr w:type="gramStart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Isaac?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AEF86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7C909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C4A0E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game/isaac.rpy:902</w:t>
      </w:r>
    </w:p>
    <w:p w14:paraId="2D5E0E9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isaac_07b7f71e:</w:t>
      </w:r>
    </w:p>
    <w:p w14:paraId="0C62B20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54F4C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"\"Of course. I'll answer anything I can for you, darling.\""</w:t>
      </w:r>
    </w:p>
    <w:p w14:paraId="733FA3F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Certo. Risponderò a tutto quello che posso, tesoro."</w:t>
      </w:r>
    </w:p>
    <w:p w14:paraId="6B82894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DA6D4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9FCF1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game/isaac.rpy:905</w:t>
      </w:r>
    </w:p>
    <w:p w14:paraId="5CD9181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isaac_c7d0a1ea:</w:t>
      </w:r>
    </w:p>
    <w:p w14:paraId="0F7F4AE3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688FFA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"\"Your eyes…\""</w:t>
      </w:r>
    </w:p>
    <w:p w14:paraId="4368356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 tuoi occhi...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FD654A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79DA5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9BA0F6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game/isaac.rpy:907</w:t>
      </w:r>
    </w:p>
    <w:p w14:paraId="51ECB28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isaac_7163b263:</w:t>
      </w:r>
    </w:p>
    <w:p w14:paraId="008B0C3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1566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"\"How did you gain that power?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That… hypnotic look.\""</w:t>
      </w:r>
    </w:p>
    <w:p w14:paraId="3E3C89E2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hai ottenuto quel potere? Quello... sguardo ipnotico.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8267A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F9FF4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381A2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game/isaac.rpy:910</w:t>
      </w:r>
    </w:p>
    <w:p w14:paraId="674FFAB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isaac_8df6c9d7:</w:t>
      </w:r>
    </w:p>
    <w:p w14:paraId="025259A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662B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"\"…\""</w:t>
      </w:r>
    </w:p>
    <w:p w14:paraId="2344DFE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4F0D0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B339B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1B993C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game/isaac.rpy:911</w:t>
      </w:r>
    </w:p>
    <w:p w14:paraId="4766BD3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isaac_4c1f55a9:</w:t>
      </w:r>
    </w:p>
    <w:p w14:paraId="4B74C55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C452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looks like that question was the last one he expected to hear."</w:t>
      </w:r>
    </w:p>
    <w:p w14:paraId="5BB04AF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che questa sia l'ultima domanda che si aspettasse di sentire."</w:t>
      </w:r>
    </w:p>
    <w:p w14:paraId="1539A3A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480C0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6A02DBA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game/isaac.rpy:913</w:t>
      </w:r>
    </w:p>
    <w:p w14:paraId="0AB2B2AD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isaac_cf7626f1:</w:t>
      </w:r>
    </w:p>
    <w:p w14:paraId="047D521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C41660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"Well, after being duped by it twice, did he really think I'd just forget about what happened?"</w:t>
      </w:r>
    </w:p>
    <w:p w14:paraId="3B9B33AC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"Beh, dopo essermi fatto ingannare due volte da quella cosa, pensa davvero che me ne sarei scordato?"</w:t>
      </w:r>
    </w:p>
    <w:p w14:paraId="4C1A1C4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BCDFD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E3E61E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game/isaac.rpy:916</w:t>
      </w:r>
    </w:p>
    <w:p w14:paraId="29FFCA6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isaac_2a15b094:</w:t>
      </w:r>
    </w:p>
    <w:p w14:paraId="55052337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24E599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"Soon, Isaac's brow furrows slightly, and he glances to one side with a wry chuckle."</w:t>
      </w:r>
    </w:p>
    <w:p w14:paraId="3F88F8A5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"Subito, Isaac aggrotta la fronte e si volta con una risattina pungente."</w:t>
      </w:r>
    </w:p>
    <w:p w14:paraId="04B7B886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2E9358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D76651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game/isaac.rpy:918</w:t>
      </w:r>
    </w:p>
    <w:p w14:paraId="127D18F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isaac_8bf72eb5:</w:t>
      </w:r>
    </w:p>
    <w:p w14:paraId="643409DB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6B0AFF" w14:textId="77777777" w:rsidR="005A48AA" w:rsidRPr="005A48AA" w:rsidRDefault="005A48AA" w:rsidP="005A48A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5A48A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"\"Right, I forgot… a Strix would've noticed it.\""</w:t>
      </w:r>
    </w:p>
    <w:p w14:paraId="1491BCD2" w14:textId="59A246DC" w:rsidR="005A48AA" w:rsidRDefault="005A48AA" w:rsidP="0044008C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5A48AA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Giusto, me ne ero dimenticato... uno </w:t>
      </w:r>
      <w:commentRangeStart w:id="24"/>
      <w:commentRangeStart w:id="25"/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Strix</w:t>
      </w:r>
      <w:commentRangeEnd w:id="24"/>
      <w:r>
        <w:rPr>
          <w:rStyle w:val="Rimandocommento"/>
        </w:rPr>
        <w:commentReference w:id="24"/>
      </w:r>
      <w:commentRangeEnd w:id="25"/>
      <w:r w:rsidR="00125076">
        <w:rPr>
          <w:rStyle w:val="Rimandocommento"/>
        </w:rPr>
        <w:commentReference w:id="25"/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lo avrebbe notato.</w:t>
      </w:r>
      <w:r w:rsidRPr="005A48AA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5A48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AFC921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7CFAA2" w14:textId="77777777" w:rsidR="0044008C" w:rsidRPr="00DE24C4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A7EBE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game/isaac.rpy:921</w:t>
      </w:r>
    </w:p>
    <w:p w14:paraId="2C10ADB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isaac_2331f331:</w:t>
      </w:r>
    </w:p>
    <w:p w14:paraId="16E622C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D1BE9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"\"…Come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again?\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A8A19A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...Come, </w:t>
      </w:r>
      <w:proofErr w:type="gram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scusa?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05D66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FE3D7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893CE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game/isaac.rpy:924</w:t>
      </w:r>
    </w:p>
    <w:p w14:paraId="24F30E3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isaac_2f4d608d:</w:t>
      </w:r>
    </w:p>
    <w:p w14:paraId="1B751DB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19EC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shakes his head, letting out a faint sigh while pushing up his glasses."</w:t>
      </w:r>
    </w:p>
    <w:p w14:paraId="1434A24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scuote la testa, lasciandosi andare ad un leggero sospiro e tirandosi su gli occhiali."</w:t>
      </w:r>
    </w:p>
    <w:p w14:paraId="4241D54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F148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E43B5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game/isaac.rpy:925</w:t>
      </w:r>
    </w:p>
    <w:p w14:paraId="5DC4610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isaac_d17aeb4d:</w:t>
      </w:r>
    </w:p>
    <w:p w14:paraId="51CB11C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75B6A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"\"Never mind that.\""</w:t>
      </w:r>
    </w:p>
    <w:p w14:paraId="1CED7A8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Lascia stare.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D81DD0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08ABB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B1178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game/isaac.rpy:926</w:t>
      </w:r>
    </w:p>
    <w:p w14:paraId="39DF58E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isaac_a86f7517:</w:t>
      </w:r>
    </w:p>
    <w:p w14:paraId="4863444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3E486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"\"To answer your question – you remember how I said I wasn't 'really' a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76B981E" w14:textId="7D651340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rispondere alla tua domanda... Ti ricordi che avevo detto di non essere 'davvero' un </w:t>
      </w:r>
      <w:proofErr w:type="gram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vampiro?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B7796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A7C8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49164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game/isaac.rpy:929</w:t>
      </w:r>
    </w:p>
    <w:p w14:paraId="61E8483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isaac_662f55d6:</w:t>
      </w:r>
    </w:p>
    <w:p w14:paraId="2727E05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557F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"\"The truth is… once every few weeks, I drink a vampire's blood.\""</w:t>
      </w:r>
    </w:p>
    <w:p w14:paraId="769BB48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verità è che... una volta ogni 2 settimane, bevo del sangue di vampiro.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6A9D0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16EFA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F5D3C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game/isaac.rpy:930</w:t>
      </w:r>
    </w:p>
    <w:p w14:paraId="16C9828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isaac_0bd83cae:</w:t>
      </w:r>
    </w:p>
    <w:p w14:paraId="4BA1791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AE5CF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gives mortals a fraction of their power, and mine manifests as hypnosis.\""</w:t>
      </w:r>
    </w:p>
    <w:p w14:paraId="183136C4" w14:textId="0B09679A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Dona ai 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mortarl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un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frazione dei loro poteri, e i miei si manifestano con l'ipnosi.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0EB82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BC47F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21189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game/isaac.rpy:933</w:t>
      </w:r>
    </w:p>
    <w:p w14:paraId="60B7F34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isaac_976bbbcb:</w:t>
      </w:r>
    </w:p>
    <w:p w14:paraId="0BFCAFA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EB70B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calmly gazes at me with his brilliant, golden eyes, which are admittedly beautiful even when they're {i}not{/i} swirling mesmerizingly."</w:t>
      </w:r>
    </w:p>
    <w:p w14:paraId="1E50B8B0" w14:textId="132DE1B8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osserva tranqu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illo con i suoi lumonosi occhi d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orati, che sono indubbiamente bellissimi anche quando 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non{/i}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stanno girando vorticosamente per ipnotizzarti.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C9EA1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25558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D4E331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game/isaac.rpy:936</w:t>
      </w:r>
    </w:p>
    <w:p w14:paraId="5C0A011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isaac_7a24c3c5:</w:t>
      </w:r>
    </w:p>
    <w:p w14:paraId="06D8E17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4E73B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"\"Really…? They just let you drink their blood, for free?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Is it because you sell them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information?\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61B9F305" w14:textId="29A08366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Davvero...? Ti fanno bere il loro sangue così, gratuitamente? </w:t>
      </w:r>
      <w:r w:rsidR="00E315A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perché vendi loro </w:t>
      </w:r>
      <w:proofErr w:type="gram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informazioni?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ACE1D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15C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2B970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game/isaac.rpy:939</w:t>
      </w:r>
    </w:p>
    <w:p w14:paraId="314DE2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isaac_f9d65848:</w:t>
      </w:r>
    </w:p>
    <w:p w14:paraId="13E8C5C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F77F0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"\"Hah. It's far from 'free.'\""</w:t>
      </w:r>
    </w:p>
    <w:p w14:paraId="28D17B20" w14:textId="0DDDB15B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Hah. </w:t>
      </w:r>
      <w:r w:rsidR="00E315AB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tutt'altro che gratuito.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76D41F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882AD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E08E5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game/isaac.rpy:940</w:t>
      </w:r>
    </w:p>
    <w:p w14:paraId="68C077D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isaac_c0f7a5da:</w:t>
      </w:r>
    </w:p>
    <w:p w14:paraId="3AC258B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D1FD4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"\"I've got a certain deal with someone for it, you see…\""</w:t>
      </w:r>
    </w:p>
    <w:p w14:paraId="2EEE91B8" w14:textId="707AC092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un certo accordo con qualcuno a</w:t>
      </w:r>
      <w:r w:rsidR="000E20E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riguardo, vedi...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58FC2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CE933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F1F1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game/isaac.rpy:943</w:t>
      </w:r>
    </w:p>
    <w:p w14:paraId="14C504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isaac_1e989882:</w:t>
      </w:r>
    </w:p>
    <w:p w14:paraId="653C382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446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troubled look briefly flits across his face."</w:t>
      </w:r>
    </w:p>
    <w:p w14:paraId="205FFD7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"Uno sguardo turbato gli lampeggia brevemente negli occhi."</w:t>
      </w:r>
    </w:p>
    <w:p w14:paraId="1D8C261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9CE7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5C13D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game/isaac.rpy:945</w:t>
      </w:r>
    </w:p>
    <w:p w14:paraId="1170F43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isaac_54911952:</w:t>
      </w:r>
    </w:p>
    <w:p w14:paraId="3554EFA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7A396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"No, maybe troubled isn't the right word. {w}It's more of a hateful look."</w:t>
      </w:r>
    </w:p>
    <w:p w14:paraId="69F7E6B3" w14:textId="229BB75D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"No, forse la parola giusta non è 'turbato'. 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69667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più uno sguardo carico di odio."</w:t>
      </w:r>
    </w:p>
    <w:p w14:paraId="665A3E2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0FA2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EDE5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game/isaac.rpy:948</w:t>
      </w:r>
    </w:p>
    <w:p w14:paraId="52059AD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isaac_ab579377:</w:t>
      </w:r>
    </w:p>
    <w:p w14:paraId="3C12B42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96FC6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 sounds like you're pretty deep in vampire society, for a human.\""</w:t>
      </w:r>
    </w:p>
    <w:p w14:paraId="1F5E2EB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 che tu ci sia dentro fino al collo in questa società di vampiri, per essere un umano."</w:t>
      </w:r>
    </w:p>
    <w:p w14:paraId="7B333C3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9A992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F2081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game/isaac.rpy:949</w:t>
      </w:r>
    </w:p>
    <w:p w14:paraId="602C561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isaac_cfe01ff4:</w:t>
      </w:r>
    </w:p>
    <w:p w14:paraId="1FF0332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E779A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"\"Doesn't it ever get scary or start to feel like it's not worth the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cost?\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73383C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ti fa mai paura o non ti sembra ogni tanto che non ne valga la </w:t>
      </w:r>
      <w:proofErr w:type="gram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pena?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E53C11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2347A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7FAEC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game/isaac.rpy:951</w:t>
      </w:r>
    </w:p>
    <w:p w14:paraId="7F60C04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isaac_966fd6c2:</w:t>
      </w:r>
    </w:p>
    <w:p w14:paraId="3DBCBE7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E43D2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"Rich or not, I'd never be jealous of Isaac. {w}He's playing with fire, except the fire has fangs and a strong appetite for blood."</w:t>
      </w:r>
    </w:p>
    <w:p w14:paraId="2B0A5A5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"Ricco o no, non sarei mai invidioso di Isaac. 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 giocando col fuoco, solo che il fuoco ha dei canini appuntiti e una forte sete di sangue."</w:t>
      </w:r>
    </w:p>
    <w:p w14:paraId="47392B7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44C52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4D267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game/isaac.rpy:954</w:t>
      </w:r>
    </w:p>
    <w:p w14:paraId="3ECA6CD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isaac_9cee7baa:</w:t>
      </w:r>
    </w:p>
    <w:p w14:paraId="76BE4F5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F7AC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"\"…It does, you're right.\""</w:t>
      </w:r>
    </w:p>
    <w:p w14:paraId="219345E2" w14:textId="4AD63F3B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...Sì, a volte sì. </w:t>
      </w:r>
      <w:r w:rsidR="00A94B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ECA52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87950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6D87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game/isaac.rpy:955</w:t>
      </w:r>
    </w:p>
    <w:p w14:paraId="66EEAF7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isaac_705154dc:</w:t>
      </w:r>
    </w:p>
    <w:p w14:paraId="6DCE0FF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674B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usual confidence in his tone vanishes for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moments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4AF8FE3A" w14:textId="62391766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solita sicurezza che caratterizza la sua voce svani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 per qualche istante."</w:t>
      </w:r>
    </w:p>
    <w:p w14:paraId="4D3DDE2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81156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1FCF7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game/isaac.rpy:958</w:t>
      </w:r>
    </w:p>
    <w:p w14:paraId="0766CC0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isaac_0fe066c2:</w:t>
      </w:r>
    </w:p>
    <w:p w14:paraId="0DAE843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3BB2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spend half my nights wondering if I'll be murdered the next day. There's not a single vampire I trust, and there never will be.\""</w:t>
      </w:r>
    </w:p>
    <w:p w14:paraId="3EFF9A57" w14:textId="545C528B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Passo metà dell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mie notti a chiedermi se verrò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ammazzato il giorno dopo. Non esiste un singolo vampiro di cui mi fidi, e non esisterà mai.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D0C70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7160E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9FE28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game/isaac.rpy:961</w:t>
      </w:r>
    </w:p>
    <w:p w14:paraId="72C20F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isaac_410fe0cf:</w:t>
      </w:r>
    </w:p>
    <w:p w14:paraId="19DEBBB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3B9F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"\"But I'm in it for the long haul, [mc]… I've got too much at stake to just turn tail and run away with a briefcase full of cash.\""</w:t>
      </w:r>
    </w:p>
    <w:p w14:paraId="2592F155" w14:textId="465C0689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sono qui per arrivare fino in fondo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[mc]… Ci sono troppe cose in ballo per voltarmi e andarmen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con una valigia di banconote.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1411C3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E4A87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1F134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game/isaac.rpy:962</w:t>
      </w:r>
    </w:p>
    <w:p w14:paraId="573359E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isaac_e0901a68:</w:t>
      </w:r>
    </w:p>
    <w:p w14:paraId="680D5F0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0303B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gives me a faint, wistful smile, one that looks incredibly tired."</w:t>
      </w:r>
    </w:p>
    <w:p w14:paraId="62B1F5C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debole, assorto sorriso, un sorriso che sembra incredibilmente stanco."</w:t>
      </w:r>
    </w:p>
    <w:p w14:paraId="602E573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D3B7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2E25F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game/isaac.rpy:964</w:t>
      </w:r>
    </w:p>
    <w:p w14:paraId="3273D4D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isaac_497cae08:</w:t>
      </w:r>
    </w:p>
    <w:p w14:paraId="20B920F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32439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whatever reason, a pang of sympathy cuts through my chest, even though I don't understand the circumstances he's in."</w:t>
      </w:r>
    </w:p>
    <w:p w14:paraId="18573FD0" w14:textId="1103403F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qualche motivo, un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moto di compassione mi taglia il petto, anche se non comprendo le circostanze in cui si trovi."</w:t>
      </w:r>
    </w:p>
    <w:p w14:paraId="6637C7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DF428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07694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game/isaac.rpy:967</w:t>
      </w:r>
    </w:p>
    <w:p w14:paraId="2B5F239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7BE4F3F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6FB5E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 must be hard…"</w:t>
      </w:r>
    </w:p>
    <w:p w14:paraId="6DA225D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"Dev'essere difficile..."</w:t>
      </w:r>
    </w:p>
    <w:p w14:paraId="0093DCB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3881AE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77CB40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game/isaac.rpy:967</w:t>
      </w:r>
    </w:p>
    <w:p w14:paraId="6613915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17BB88C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C044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don't want you to get hurt"</w:t>
      </w:r>
    </w:p>
    <w:p w14:paraId="00BCEF8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che ti succeda qualcosa"</w:t>
      </w:r>
    </w:p>
    <w:p w14:paraId="6B3E29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4ABD4A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AD1C9B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game/isaac.rpy:967</w:t>
      </w:r>
    </w:p>
    <w:p w14:paraId="3D33BF9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5496BA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B3CC2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don't want you to get hurt (unlocked)"</w:t>
      </w:r>
    </w:p>
    <w:p w14:paraId="48AC7A0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voglio che ti succeda qualcosa (sbloccato)"</w:t>
      </w:r>
    </w:p>
    <w:p w14:paraId="1BD2CB8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0D75B4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0D58D1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game/isaac.rpy:967</w:t>
      </w:r>
    </w:p>
    <w:p w14:paraId="7B9233B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32D818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F383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"Don't run away, then"</w:t>
      </w:r>
    </w:p>
    <w:p w14:paraId="3F5BA27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andartene, allora"</w:t>
      </w:r>
    </w:p>
    <w:p w14:paraId="39739F7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3B89C7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7C56BEE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game/isaac.rpy:974</w:t>
      </w:r>
    </w:p>
    <w:p w14:paraId="26E720B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isaac_halp_383a793a:</w:t>
      </w:r>
    </w:p>
    <w:p w14:paraId="0BDF540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6EC2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run a hand through my hair, unsure of what I can say to ease the tense atmosphere."</w:t>
      </w:r>
    </w:p>
    <w:p w14:paraId="4BBD7D3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passo una mano fra i capelli, insicuro su cosa potrei dire per alleggerire questa atmosfera così tesa."</w:t>
      </w:r>
    </w:p>
    <w:p w14:paraId="3F78740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8F9D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6605F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game/isaac.rpy:976</w:t>
      </w:r>
    </w:p>
    <w:p w14:paraId="4EFF086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isaac_halp_525332a9:</w:t>
      </w:r>
    </w:p>
    <w:p w14:paraId="28F147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5D5E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"\"I'm sorry… I don't really know what you're going through, but I'm sure it can't be easy."</w:t>
      </w:r>
    </w:p>
    <w:p w14:paraId="36FB3C9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dispiace... Non so proprio cosa stai attraversando, ma sono sicuro che non sia facile."</w:t>
      </w:r>
    </w:p>
    <w:p w14:paraId="5F50E9A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20F30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1920D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game/isaac.rpy:977</w:t>
      </w:r>
    </w:p>
    <w:p w14:paraId="0C0D161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isaac_halp_632958e1:</w:t>
      </w:r>
    </w:p>
    <w:p w14:paraId="6D156F9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66914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wish I could offer you more support.\""</w:t>
      </w:r>
    </w:p>
    <w:p w14:paraId="7BE11FA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Vorrei poter fare qualcosa per aiutarti.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87F3A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9A368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3F2B17D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game/isaac.rpy:979</w:t>
      </w:r>
    </w:p>
    <w:p w14:paraId="733D4B9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isaac_halp_cb96a9b4:</w:t>
      </w:r>
    </w:p>
    <w:p w14:paraId="1189050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934B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"\"Hah. No need to pity me, dear, I've already got that base covered.\""</w:t>
      </w:r>
    </w:p>
    <w:p w14:paraId="3DB67D3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Hah. Non c'è bisogno di provare compassione per me, tesoro, ci sono abituato ormai.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EF933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F305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1F775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game/isaac.rpy:984</w:t>
      </w:r>
    </w:p>
    <w:p w14:paraId="6E33163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isaac_halp_acbcb333:</w:t>
      </w:r>
    </w:p>
    <w:p w14:paraId="38E8C16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5082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exhales a faint sigh while adjusting his glasses, then straightens up."</w:t>
      </w:r>
    </w:p>
    <w:p w14:paraId="2FB9D23F" w14:textId="3F33BF79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lascia andare ad un sospiro mentre si aggiusta gli occhia</w:t>
      </w:r>
      <w:r w:rsidR="0006103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li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poi torna a sedersi composto."</w:t>
      </w:r>
    </w:p>
    <w:p w14:paraId="06C392E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E8785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5DB78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game/isaac.rpy:993</w:t>
      </w:r>
    </w:p>
    <w:p w14:paraId="4256EE5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isaac_halp_dd820af0:</w:t>
      </w:r>
    </w:p>
    <w:p w14:paraId="1C035FB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7AF77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 should be careful.\""</w:t>
      </w:r>
    </w:p>
    <w:p w14:paraId="3073AAB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...Dovresti fare attenzione.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068908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7CB24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CF381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game/isaac.rpy:996</w:t>
      </w:r>
    </w:p>
    <w:p w14:paraId="60A780FA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isaac_halp_8df6c9d7:</w:t>
      </w:r>
    </w:p>
    <w:p w14:paraId="150BE09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4F98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50D5414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36121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60D94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7BE88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game/isaac.rpy:998</w:t>
      </w:r>
    </w:p>
    <w:p w14:paraId="4F9499A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isaac_halp_52a6abc2:</w:t>
      </w:r>
    </w:p>
    <w:p w14:paraId="12D7530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998963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 hardly believe I'm saying this, but…{w} It's true. I don't want to see Isaac dead – or anyone else, for that matter."</w:t>
      </w:r>
    </w:p>
    <w:p w14:paraId="4238843D" w14:textId="177CD6A1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credere che lo sto dicendo, ma...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DC719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vero, non voglio vedere morire Isaac, o chiunque altro, in realtà.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D35F9D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BF8E1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1BAFD6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game/isaac.rpy:1001</w:t>
      </w:r>
    </w:p>
    <w:p w14:paraId="0D97DAE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isaac_halp_21be8225:</w:t>
      </w:r>
    </w:p>
    <w:p w14:paraId="15B5367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F6702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"\"This probably sounds rich coming from a guy who just found out about vampires yesterday, I know.\""</w:t>
      </w:r>
    </w:p>
    <w:p w14:paraId="003A7A7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Probabilmente sembrerà una stronzata dato che viene da uno che ha scoperto dell'esistenza dei vampiri solo ieri, lo so.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78F45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423732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4C6AFB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game/isaac.rpy:1002</w:t>
      </w:r>
    </w:p>
    <w:p w14:paraId="42B0F5A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isaac_halp_5692fd88:</w:t>
      </w:r>
    </w:p>
    <w:p w14:paraId="19CCD2AD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BAE38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I get the feeling that all of them are out for themselves… they're too unpredictable, too dangerous.\""</w:t>
      </w:r>
    </w:p>
    <w:p w14:paraId="59B6AF9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mi sembra che che stiano tutti un po' uscendo di senno... sono troppo imprevedibili, troppo pericolosi.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7B2AFE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2D24C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E872E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game/isaac.rpy:1005</w:t>
      </w:r>
    </w:p>
    <w:p w14:paraId="368C0F5C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isaac_halp_a2aeafa3:</w:t>
      </w:r>
    </w:p>
    <w:p w14:paraId="36360C5F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856B15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"\"Even if we've got our philosophical differences, I'd prefer if you didn't get hurt.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 don't get overconfident,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yeah?\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6369E4E9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se ci sono delle differenze filosofiche fra noi, preferirei non ti succedesse niente. Quindi non essere troppo sicuro di te, d'accordo?"</w:t>
      </w:r>
    </w:p>
    <w:p w14:paraId="707FA824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263B0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974576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game/isaac.rpy:1008</w:t>
      </w:r>
    </w:p>
    <w:p w14:paraId="67507058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isaac_halp_0e31f2a8:</w:t>
      </w:r>
    </w:p>
    <w:p w14:paraId="13F2CDD1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CE8957" w14:textId="77777777" w:rsidR="0044008C" w:rsidRPr="0044008C" w:rsidRDefault="0044008C" w:rsidP="0044008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"\"…{i}You're{/i} worried about {i}me{/i}? Shouldn't it be the other way </w:t>
      </w:r>
      <w:proofErr w:type="gramStart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around?\</w:t>
      </w:r>
      <w:proofErr w:type="gramEnd"/>
      <w:r w:rsidRPr="0044008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BA8715" w14:textId="40C1AAFB" w:rsidR="0044008C" w:rsidRDefault="0044008C" w:rsidP="00095952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44008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</w:t>
      </w:r>
      <w:r w:rsidRPr="0044008C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sei{/i} preoccupato {i}per me{/i}? Non dovrebbe essere il </w:t>
      </w:r>
      <w:proofErr w:type="gramStart"/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contrario?</w:t>
      </w:r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44008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4400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4D3AB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D28B80" w14:textId="77777777" w:rsidR="00095952" w:rsidRPr="00DE24C4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3E5B2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game/isaac.rpy:1011</w:t>
      </w:r>
    </w:p>
    <w:p w14:paraId="0C3AF29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isaac_halp_e4b39db8:</w:t>
      </w:r>
    </w:p>
    <w:p w14:paraId="4C78FFB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F600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I'm not complaining, don't get me wrong. Please, continue telling me how much I mean to you.\""</w:t>
      </w:r>
    </w:p>
    <w:p w14:paraId="7084720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non mi sto lamentando, non fraintendermi. Ti prego, continua a dirmi quanto ci tieni a me.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16F1C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4514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3497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game/isaac.rpy:1015</w:t>
      </w:r>
    </w:p>
    <w:p w14:paraId="54B4AD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isaac_halp_4f46a46b:</w:t>
      </w:r>
    </w:p>
    <w:p w14:paraId="326DD1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140E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2F37EB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51E19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7476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B8AF81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game/isaac.rpy:1019</w:t>
      </w:r>
    </w:p>
    <w:p w14:paraId="2D5C2A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isaac_halp_745cd026:</w:t>
      </w:r>
    </w:p>
    <w:p w14:paraId="43CEA7C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0864A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"\"In all seriousness, [mc], you're right.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I'll be careful…\""</w:t>
      </w:r>
    </w:p>
    <w:p w14:paraId="5F0A13D6" w14:textId="3741F4B2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Tornando seri... [mc], hai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ragione. Farò attenzione...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A7E9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AD68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9339B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game/isaac.rpy:1022</w:t>
      </w:r>
    </w:p>
    <w:p w14:paraId="0A1AADF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isaac_halp_faa28537:</w:t>
      </w:r>
    </w:p>
    <w:p w14:paraId="3C90163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B1657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only so I can keep hearing you fuss over me.\""</w:t>
      </w:r>
    </w:p>
    <w:p w14:paraId="768E817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solo per continuare a sentire come ti preoccupi per me.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0A6A9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A8A0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6302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game/isaac.rpy:1027</w:t>
      </w:r>
    </w:p>
    <w:p w14:paraId="6C41EC0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isaac_halp_423708af:</w:t>
      </w:r>
    </w:p>
    <w:p w14:paraId="3809D58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50E95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smug little chuckle, Isaac straightens up."</w:t>
      </w:r>
    </w:p>
    <w:p w14:paraId="7713A3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una risatina beffarda, Isaac si ricompone."</w:t>
      </w:r>
    </w:p>
    <w:p w14:paraId="476FFA9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D1C7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68ED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game/isaac.rpy:1029</w:t>
      </w:r>
    </w:p>
    <w:p w14:paraId="6070CD0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isaac_halp_eb557e47:</w:t>
      </w:r>
    </w:p>
    <w:p w14:paraId="6277089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0A04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hope he actually took my words to heart… Well, if not, there's nothing else I can really do about it."</w:t>
      </w:r>
    </w:p>
    <w:p w14:paraId="4660C7F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"Spero davvero che prenda le mie parole seriamente... Beh, in caso contrario, non posso fare altro."</w:t>
      </w:r>
    </w:p>
    <w:p w14:paraId="09E3125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7443AE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45D7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game/isaac.rpy:1036</w:t>
      </w:r>
    </w:p>
    <w:p w14:paraId="39D2D59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isaac_halp_1bc7f94f:</w:t>
      </w:r>
    </w:p>
    <w:p w14:paraId="68587AC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C54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next moment, some kind of strange conviction grips me."</w:t>
      </w:r>
    </w:p>
    <w:p w14:paraId="47F4A10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"L'istante successivo, uno strano presentimento mi attanaglia."</w:t>
      </w:r>
    </w:p>
    <w:p w14:paraId="0ED17FE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2480E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7222C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game/isaac.rpy:1037</w:t>
      </w:r>
    </w:p>
    <w:p w14:paraId="62AC94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isaac_halp_5106ae88:</w:t>
      </w:r>
    </w:p>
    <w:p w14:paraId="11D9BB7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F876C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nudge Isaac's shoulder with a fist, putting on a determined frown."</w:t>
      </w:r>
    </w:p>
    <w:p w14:paraId="1EF187E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"Colpisco Isaac sulla spalla con un pugnetto amichevole, corruciando il viso con risolutezza."</w:t>
      </w:r>
    </w:p>
    <w:p w14:paraId="32F6CFE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92B2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3E4182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game/isaac.rpy:1040</w:t>
      </w:r>
    </w:p>
    <w:p w14:paraId="508085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isaac_halp_c737adb5:</w:t>
      </w:r>
    </w:p>
    <w:p w14:paraId="6D89F7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E0A0E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"\"…Don't run away, then.\""</w:t>
      </w:r>
    </w:p>
    <w:p w14:paraId="248ABC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...Non andartene, allora.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7145B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8D6AE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4B1AE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game/isaac.rpy:1043</w:t>
      </w:r>
    </w:p>
    <w:p w14:paraId="0952DFF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isaac_halp_8df6c9d7_1:</w:t>
      </w:r>
    </w:p>
    <w:p w14:paraId="4B67B3D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6C260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23FB1D2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9B2A4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B0D07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43A18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game/isaac.rpy:1044</w:t>
      </w:r>
    </w:p>
    <w:p w14:paraId="73C729F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isaac_halp_dec8ee4e:</w:t>
      </w:r>
    </w:p>
    <w:p w14:paraId="3AA0EC9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A09E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eyes me with a mixture of confusion and surprise."</w:t>
      </w:r>
    </w:p>
    <w:p w14:paraId="0EDFA3A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osserva con uno sguardo misto di confusione e sorpresa."</w:t>
      </w:r>
    </w:p>
    <w:p w14:paraId="3495BF3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D6803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02B8B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game/isaac.rpy:1047</w:t>
      </w:r>
    </w:p>
    <w:p w14:paraId="6A76325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isaac_halp_8f557f6c:</w:t>
      </w:r>
    </w:p>
    <w:p w14:paraId="5376A5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A5BA7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 whatever you have to do, and finish your business with the city's vampires.\""</w:t>
      </w:r>
    </w:p>
    <w:p w14:paraId="35EF0E3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Fai quello che devi fare, e porta a termine il tuo lavoro con i vampiri della città.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0059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64123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1CD7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game/isaac.rpy:1048</w:t>
      </w:r>
    </w:p>
    <w:p w14:paraId="327B70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isaac_halp_117b5bdc:</w:t>
      </w:r>
    </w:p>
    <w:p w14:paraId="44A4F53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5F5A2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after that, if I were you, I wouldn't deal with them a second longer than necessary…\""</w:t>
      </w:r>
    </w:p>
    <w:p w14:paraId="70116B1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una volta fato questo, fossi in te, non ci avrei nulla a che fare, neanche per un secondo più del necessario...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46600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DE73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07FE0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game/isaac.rpy:1051</w:t>
      </w:r>
    </w:p>
    <w:p w14:paraId="33AA028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isaac_halp_50914363:</w:t>
      </w:r>
    </w:p>
    <w:p w14:paraId="1C2FCBA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A4EB5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 have a feeling it'll only lead to bad things, otherwise.\""</w:t>
      </w:r>
    </w:p>
    <w:p w14:paraId="01E50D06" w14:textId="5445909F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la sensazione che, altrimenti</w:t>
      </w:r>
      <w:r w:rsidR="00277E7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la cosa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porti a nulla di buono.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315D7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DAB61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88220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game/isaac.rpy:1053</w:t>
      </w:r>
    </w:p>
    <w:p w14:paraId="358EAE6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isaac_halp_8e567a99:</w:t>
      </w:r>
    </w:p>
    <w:p w14:paraId="3DC4836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F2AB5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not like I have any experience in what I'm talking about, but my gut instinct tells me Isaac's playing a dangerous game."</w:t>
      </w:r>
    </w:p>
    <w:p w14:paraId="16A2F72E" w14:textId="341E8085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è che ho esattamente esperienza in q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ello di cui sto parlando, ma la mia pancia mi dice che Isaac s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giocando col fuoco."</w:t>
      </w:r>
    </w:p>
    <w:p w14:paraId="04F14E6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5932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EED48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game/isaac.rpy:1054</w:t>
      </w:r>
    </w:p>
    <w:p w14:paraId="755D4E8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isaac_halp_9e04fc05:</w:t>
      </w:r>
    </w:p>
    <w:p w14:paraId="179BB14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EC7E8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"And, even if he {i}is{/i} kind of a dick, I don't think I'd want him to be torn apart or drained dry by vampires, since he technically saved me from the same fate."</w:t>
      </w:r>
    </w:p>
    <w:p w14:paraId="6DBDFD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"E, anche se è </w:t>
      </w:r>
      <w:r w:rsidRPr="0009595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po'{/i} uno stronzo, non penso che vorrei che dei vampiri lo facessero a pezzi e lo prosciugassero del suo sangue, visto che tecnicamente mi ha salvato dallo stesso destino."</w:t>
      </w:r>
    </w:p>
    <w:p w14:paraId="2CC2FF2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C372D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190BE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game/isaac.rpy:1057</w:t>
      </w:r>
    </w:p>
    <w:p w14:paraId="13EB65E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isaac_halp_a87a33ec:</w:t>
      </w:r>
    </w:p>
    <w:p w14:paraId="48B2255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4F58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"\"…You're pretty perceptive, aren't </w:t>
      </w:r>
      <w:proofErr w:type="gramStart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FF724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...Sei molto perspicace, non è </w:t>
      </w:r>
      <w:proofErr w:type="gramStart"/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44B2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1909C0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3BF0E1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game/isaac.rpy:1059</w:t>
      </w:r>
    </w:p>
    <w:p w14:paraId="238C55C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isaac_halp_dbcdbaf0:</w:t>
      </w:r>
    </w:p>
    <w:p w14:paraId="59C2BF4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31E6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had a feeling you had some smarts tucked away in there.\""</w:t>
      </w:r>
    </w:p>
    <w:p w14:paraId="585C34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era sembrato che avessi un po' di sale in quella zuccotta lì.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466F04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1C32D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D6A57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game/isaac.rpy:1060</w:t>
      </w:r>
    </w:p>
    <w:p w14:paraId="059788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isaac_halp_aca3ad9d:</w:t>
      </w:r>
    </w:p>
    <w:p w14:paraId="2153B36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17602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eyes soften as he reaches towards my head."</w:t>
      </w:r>
    </w:p>
    <w:p w14:paraId="52D15053" w14:textId="02139BB8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sguardo di Isaac si addolcisce, mentre avvicina la sua mano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mio viso."</w:t>
      </w:r>
    </w:p>
    <w:p w14:paraId="43035FE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34CB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2368A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game/isaac.rpy:1063</w:t>
      </w:r>
    </w:p>
    <w:p w14:paraId="5C732D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isaac_halp_f3c1dc2b:</w:t>
      </w:r>
    </w:p>
    <w:p w14:paraId="49A86F3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BF72C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"Huffing, I try to dodge his hand, but Isaac manages to muss up my hair before I have a chance to escape."</w:t>
      </w:r>
    </w:p>
    <w:p w14:paraId="14A27E41" w14:textId="535F01F2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"Soffiando come un gattino, cerco di schivare la sua mano, ma Isaac riesce comunque a scompigliarmi i capeli prima che po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ssa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sfuggirgli."</w:t>
      </w:r>
    </w:p>
    <w:p w14:paraId="38D24E2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0D973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6E2F4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game/isaac.rpy:1068</w:t>
      </w:r>
    </w:p>
    <w:p w14:paraId="2117C5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isaac_halp_acbcb333_1:</w:t>
      </w:r>
    </w:p>
    <w:p w14:paraId="2803870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5EC26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exhales a faint sigh while adjusting his glasses, then straightens up."</w:t>
      </w:r>
    </w:p>
    <w:p w14:paraId="10539945" w14:textId="44324650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sala un leggero sospiro aggiustandosi gli occhiali, poi si risiede composto."</w:t>
      </w:r>
    </w:p>
    <w:p w14:paraId="722BAEF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E48E8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3CA57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game/isaac.rpy:1077</w:t>
      </w:r>
    </w:p>
    <w:p w14:paraId="50A57B1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isaac_halp_c0e94d75:</w:t>
      </w:r>
    </w:p>
    <w:p w14:paraId="776FCA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AC93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"\"Well, enough of my moping. That's all I wanted to talk to you about tonight, [mc].\""</w:t>
      </w:r>
    </w:p>
    <w:p w14:paraId="75A02CA3" w14:textId="57C032D8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Bene, basta con i miei piagnistei. Questo è tutto quello di cui volevo parlart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stanotte, [mc].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DD4EF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2B4D5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430D3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game/isaac.rpy:1078</w:t>
      </w:r>
    </w:p>
    <w:p w14:paraId="185F1F0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isaac_halp_069c14a9:</w:t>
      </w:r>
    </w:p>
    <w:p w14:paraId="1436D2F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761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"Rising to his feet, Isaac smooths out his vest, swiveling to face me."</w:t>
      </w:r>
    </w:p>
    <w:p w14:paraId="4B78736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"Alzandosi in piedi, Isaac si stira il gilet con le mani, voltandosi per guardarmi."</w:t>
      </w:r>
    </w:p>
    <w:p w14:paraId="66EF955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4259B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79AE0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game/isaac.rpy:1080</w:t>
      </w:r>
    </w:p>
    <w:p w14:paraId="4315505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isaac_halp_04883dc0:</w:t>
      </w:r>
    </w:p>
    <w:p w14:paraId="23B86D6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4ADB8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"\"You're free to go. Unless you're interested in, say, watching a movie and enjoying some quality ti–\""</w:t>
      </w:r>
    </w:p>
    <w:p w14:paraId="53D54161" w14:textId="036B62C3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libero di andare. A meno che tu non abbia voglia, non so, di guardare un film e passare un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bella ser-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3A170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91695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83F31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game/isaac.rpy:1085</w:t>
      </w:r>
    </w:p>
    <w:p w14:paraId="2C12BA0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isaac_halp_a75b6278:</w:t>
      </w:r>
    </w:p>
    <w:p w14:paraId="6577D9F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0B0E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"\"No thanks.\""</w:t>
      </w:r>
    </w:p>
    <w:p w14:paraId="49BEF976" w14:textId="49B88198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grazie.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E750D8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945F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12A7E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game/isaac.rpy:1086</w:t>
      </w:r>
    </w:p>
    <w:p w14:paraId="44C0B2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isaac_halp_79f804d2:</w:t>
      </w:r>
    </w:p>
    <w:p w14:paraId="2F9CC5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4DC6B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quickly push myself off the couch, and offer Isaac the most skeptical look I can manage."</w:t>
      </w:r>
    </w:p>
    <w:p w14:paraId="3ECCA9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rapidamente dal divano, e dirigo ad Isaac lo sguardo più scettico che potessi fare."</w:t>
      </w:r>
    </w:p>
    <w:p w14:paraId="4C8BAF3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CE49F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F8794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game/isaac.rpy:1090</w:t>
      </w:r>
    </w:p>
    <w:p w14:paraId="5851458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isaac_halp_33ff4f41:</w:t>
      </w:r>
    </w:p>
    <w:p w14:paraId="40E5107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B505C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"\"You make good coffee, and you may have pretty eyes, but that's all you've got going for you, Isaac.\""</w:t>
      </w:r>
    </w:p>
    <w:p w14:paraId="71AAD89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Prepari un ottimo caffè, e potresti avere dei bei occhi, ma finisce lì, Isaac.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243EF0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358ED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B4FFB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game/isaac.rpy:1093</w:t>
      </w:r>
    </w:p>
    <w:p w14:paraId="52C382E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isaac_halp_52010c90:</w:t>
      </w:r>
    </w:p>
    <w:p w14:paraId="318277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2C1BF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"\"How rude! I'd like to think I have excellent fashion taste, too.\""</w:t>
      </w:r>
    </w:p>
    <w:p w14:paraId="383A83C4" w14:textId="46508B3F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maleducato! Mi piace pensare di avere anche un gran gusto in fatto d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moda.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DDBB5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69AB5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DFDAB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game/isaac.rpy:1095</w:t>
      </w:r>
    </w:p>
    <w:p w14:paraId="26D56BD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isaac_halp_2c6ea258:</w:t>
      </w:r>
    </w:p>
    <w:p w14:paraId="649762D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B78C8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"\"And, obviously, a talent for finding cute assistants.\""</w:t>
      </w:r>
    </w:p>
    <w:p w14:paraId="02965AC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E, ovviamente, un talento innato per trovarmi degli assistenti carini.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2642D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DE055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7F10E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game/isaac.rpy:1098</w:t>
      </w:r>
    </w:p>
    <w:p w14:paraId="5CB7456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isaac_halp_7c786ada:</w:t>
      </w:r>
    </w:p>
    <w:p w14:paraId="7DEE6D0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DAE73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"\"If I could get jumped at any second by a vampire, I shouldn't waste the precious time I have, don't you </w:t>
      </w:r>
      <w:proofErr w:type="gramStart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think?\</w:t>
      </w:r>
      <w:proofErr w:type="gramEnd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E3F75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potessi essere assalito in qualunque momento da un vampiro, non dovrei sprecare il poco tempo prezioso che ho, non </w:t>
      </w:r>
      <w:proofErr w:type="gramStart"/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credi?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9411A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76201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7B9E5D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game/isaac.rpy:1101</w:t>
      </w:r>
    </w:p>
    <w:p w14:paraId="51B2B6D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isaac_halp_be5cc5e5:</w:t>
      </w:r>
    </w:p>
    <w:p w14:paraId="501CC16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35475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"\"You're implying I couldn't make our time together worthwhile.\""</w:t>
      </w:r>
    </w:p>
    <w:p w14:paraId="68FEBF27" w14:textId="57AD48F3" w:rsidR="00095952" w:rsidRPr="00FF70A4" w:rsidRDefault="00095952" w:rsidP="00FF70A4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Stai implicando che non possa far sì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il tempo passato assieme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sia abbastanza valido.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F8206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FABB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6C64D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game/isaac.rpy:1103</w:t>
      </w:r>
    </w:p>
    <w:p w14:paraId="5464D37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isaac_halp_c8ac5d55:</w:t>
      </w:r>
    </w:p>
    <w:p w14:paraId="3B1123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8899A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"\"I'm a businessman, [mc]. My chief concern is making every moment… profitable.\""</w:t>
      </w:r>
    </w:p>
    <w:p w14:paraId="627ACC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un uomo d'affari, [mc]. Il mio obbiettivo principale è rendere ogni momento... fruttuoso.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1430E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A41BF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D12E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game/isaac.rpy:1105</w:t>
      </w:r>
    </w:p>
    <w:p w14:paraId="1301A79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isaac_halp_630b1c82:</w:t>
      </w:r>
    </w:p>
    <w:p w14:paraId="41872AD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4466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"With a wide, charming grin, Isaac tips an imaginary hat to me, and I have to keep myself from cracking a smile."</w:t>
      </w:r>
    </w:p>
    <w:p w14:paraId="628E1A1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un largo e seducente sorriso, Isaac fa finta di levarsi un cappello immaginario, e devo trattenermi dal sorridere."</w:t>
      </w:r>
    </w:p>
    <w:p w14:paraId="008BA63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747F3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16F1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game/isaac.rpy:1109</w:t>
      </w:r>
    </w:p>
    <w:p w14:paraId="0150CD3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isaac_halp_b4d11818:</w:t>
      </w:r>
    </w:p>
    <w:p w14:paraId="13DCB9A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CA0D6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a surprisingly gentlemanly fashion, he escorts me down to the street and even pays for my cab fare."</w:t>
      </w:r>
    </w:p>
    <w:p w14:paraId="03706147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una maniera incredibilmente galante, mi accompagna in strada e mi paga persino un taxi fino a casa."</w:t>
      </w:r>
    </w:p>
    <w:p w14:paraId="0950958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845A9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94BB3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game/isaac.rpy:1111</w:t>
      </w:r>
    </w:p>
    <w:p w14:paraId="5FE0345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isaac_halp_0c4145b5:</w:t>
      </w:r>
    </w:p>
    <w:p w14:paraId="37446F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7869C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the taxi drives off towards my apartment, I glimpse Isaac waving in the rear-view mirror until we round the corner, out of sight."</w:t>
      </w:r>
    </w:p>
    <w:p w14:paraId="417F1DA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il taxi si dirige verso il mio appartamento, dallo specchietto retrovisore scorgo Isaac che mi saluta con la mano finché non giriamo l'angolo, uscendo dalla sua vista."</w:t>
      </w:r>
    </w:p>
    <w:p w14:paraId="44A0B2F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FF2CE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F6BC04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game/isaac.rpy:1118</w:t>
      </w:r>
    </w:p>
    <w:p w14:paraId="73BCAD3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isaac_halp_3b552aca:</w:t>
      </w:r>
    </w:p>
    <w:p w14:paraId="284D60F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D725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wasn't expecting to arrive home in such a good mood, but tonight wasn't nearly as bad I thought it'd be."</w:t>
      </w:r>
    </w:p>
    <w:p w14:paraId="3C685D8E" w14:textId="773EBDB3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"-Non pensavo sarei tornanto a casa così di buon umore, ma stanotte non è stata neanche lontamente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tanto 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spiacevole quanto mi aspettassi."</w:t>
      </w:r>
    </w:p>
    <w:p w14:paraId="0AD9E44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773D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C52A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game/isaac.rpy:1119</w:t>
      </w:r>
    </w:p>
    <w:p w14:paraId="10F9471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isaac_halp_4f2addb9:</w:t>
      </w:r>
    </w:p>
    <w:p w14:paraId="462990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9C595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job as Isaac's \"assistant\" doesn't sound that bad, and I don't mind getting to spend more time in that fancy apartment of his…"</w:t>
      </w:r>
    </w:p>
    <w:p w14:paraId="601BC401" w14:textId="3D006BBF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lavoro come 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assiste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te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Isaac non sembra poi tanto male, e non mi dispiace passare del tempo nel suo elegante appartamento..."</w:t>
      </w:r>
    </w:p>
    <w:p w14:paraId="243B480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483E4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8A8AB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game/isaac.rpy:1122</w:t>
      </w:r>
    </w:p>
    <w:p w14:paraId="2CF8E65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isaac_halp_7584eea6:</w:t>
      </w:r>
    </w:p>
    <w:p w14:paraId="63A9C9E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4BB5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"\"And I won't say no to free coffee.\""</w:t>
      </w:r>
    </w:p>
    <w:p w14:paraId="47844A4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poi, non si dice di no al caffè gratis.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21824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90598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C85C0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game/isaac.rpy:1124</w:t>
      </w:r>
    </w:p>
    <w:p w14:paraId="2A8032C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isaac_halp_78ee0601:</w:t>
      </w:r>
    </w:p>
    <w:p w14:paraId="132967F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856C5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getting caught up in this vampire horror story wasn't as bad as I first thought."</w:t>
      </w:r>
    </w:p>
    <w:p w14:paraId="379AB6C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rimanere incastrato in questa storia dell'orrore sui vampiri non è così terribile come pensavo."</w:t>
      </w:r>
    </w:p>
    <w:p w14:paraId="4563A4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B7F28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DFC26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game/isaac.rpy:1125</w:t>
      </w:r>
    </w:p>
    <w:p w14:paraId="2C323E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isaac_halp_7cdea0ed:</w:t>
      </w:r>
    </w:p>
    <w:p w14:paraId="1E86B88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62F26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least it brings a little spice to my boring life – even if that spice comes at a pretty risky cost."</w:t>
      </w:r>
    </w:p>
    <w:p w14:paraId="3BF9686D" w14:textId="2BF8D246" w:rsidR="00095952" w:rsidRPr="00FF70A4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"Almeno dà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po' di brio alla mia noiosa vita, anche se questo brio ri</w:t>
      </w:r>
      <w:r w:rsidR="00A5388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chia di avere un prezzo molto alto."</w:t>
      </w:r>
    </w:p>
    <w:p w14:paraId="6A27FAB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CACFA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18DB6F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game/isaac.rpy:1129</w:t>
      </w:r>
    </w:p>
    <w:p w14:paraId="64B259B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isaac_halp_2bae4d79:</w:t>
      </w:r>
    </w:p>
    <w:p w14:paraId="2928655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5C79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so tired from my shift that, despite the coffee, I doze off not long after hitting my pillow."</w:t>
      </w:r>
    </w:p>
    <w:p w14:paraId="778638FA" w14:textId="746AB631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così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stanco dal lavoro che, nonostante il caffè, mi assopisco subito appena toccato il cuscino."</w:t>
      </w:r>
    </w:p>
    <w:p w14:paraId="7344C23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DB60F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23CB5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game/isaac.rpy:1131</w:t>
      </w:r>
    </w:p>
    <w:p w14:paraId="0E3D43E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isaac_halp_8ab767e9:</w:t>
      </w:r>
    </w:p>
    <w:p w14:paraId="5F634A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29A4C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drift off to sleep, I have the sense that I'm being swallowed up by a pair of radiant, hypnotic golden eyes."</w:t>
      </w:r>
    </w:p>
    <w:p w14:paraId="7BA29CC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addormento, ho la sensazione di essere ingoiato da un paio di radiosi e ipnotici occhi dorati."</w:t>
      </w:r>
    </w:p>
    <w:p w14:paraId="2865C40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1E27D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EC5BF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game/isaac.rpy:1141</w:t>
      </w:r>
    </w:p>
    <w:p w14:paraId="0492122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isaac_halp_4bd295df:</w:t>
      </w:r>
    </w:p>
    <w:p w14:paraId="72CEB40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CB51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"–After that, the rest of the week was fairly uneventful."</w:t>
      </w:r>
    </w:p>
    <w:p w14:paraId="741D64F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"-Dopo quella sera, il resto della settimana passa senza troppo da raccontare."</w:t>
      </w:r>
    </w:p>
    <w:p w14:paraId="26B7379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DB757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73539A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game/isaac.rpy:1142</w:t>
      </w:r>
    </w:p>
    <w:p w14:paraId="5FF0BD9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isaac_halp_b4687942:</w:t>
      </w:r>
    </w:p>
    <w:p w14:paraId="31A5229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2DD10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few unusual guys showed up at the diner, and I caught the name \"Bishop\" a couple times."</w:t>
      </w:r>
    </w:p>
    <w:p w14:paraId="23B9CEC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"Qualche tizio inusuale è venuto alla tavola calda, e ho captato il nome 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 paio di volte."</w:t>
      </w:r>
    </w:p>
    <w:p w14:paraId="2A3E166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ED9DF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D304C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game/isaac.rpy:1143</w:t>
      </w:r>
    </w:p>
    <w:p w14:paraId="526BD2A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isaac_halp_da2da8e3:</w:t>
      </w:r>
    </w:p>
    <w:p w14:paraId="0D7E75F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8152C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sounds like he's some kind of boss to San Fran's vampires. No one seems to like him that much, but they all sound pretty scared of what he can do."</w:t>
      </w:r>
    </w:p>
    <w:p w14:paraId="4750D33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essere una specie di boss dei vampiri di San Fran. Sembrerebbe non piacere molto a nessuno, ma tutti ne parlano con grande timore."</w:t>
      </w:r>
    </w:p>
    <w:p w14:paraId="02C4A12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68294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04017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game/isaac.rpy:1149</w:t>
      </w:r>
    </w:p>
    <w:p w14:paraId="5BB8914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isaac_halp_81e73c94:</w:t>
      </w:r>
    </w:p>
    <w:p w14:paraId="52A9942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65E3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"Each night, Isaac would take me back to his apartment, and I'd report everything I heard at the diner."</w:t>
      </w:r>
    </w:p>
    <w:p w14:paraId="5F790B9E" w14:textId="2812D585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FF70A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"Ogni notte, Isaac mi porta nel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suo appartamento, e gli riferisco tutto quello che ho sentito al locale."</w:t>
      </w:r>
    </w:p>
    <w:p w14:paraId="41BF899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0EFE0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3398DA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game/isaac.rpy:1150</w:t>
      </w:r>
    </w:p>
    <w:p w14:paraId="547B9C1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isaac_halp_da74d489:</w:t>
      </w:r>
    </w:p>
    <w:p w14:paraId="251F0CD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3C9E0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"He'd listen closely, ask a few </w:t>
      </w:r>
      <w:proofErr w:type="gramStart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questions</w:t>
      </w:r>
      <w:proofErr w:type="gramEnd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and that was it. We'd chat a little about other random things, and he always brewed me a fresh cup of coffee."</w:t>
      </w:r>
    </w:p>
    <w:p w14:paraId="37881B8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"Lui ascolta attentamente, progendomi qualche domanda, e finisce lì. Poi chiacchieriamo di cose a caso per un po'; mi prepara sempre una tazza di caffè caldo."</w:t>
      </w:r>
    </w:p>
    <w:p w14:paraId="7B9617A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179381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828A50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game/isaac.rpy:1151</w:t>
      </w:r>
    </w:p>
    <w:p w14:paraId="6A00FFB8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isaac_halp_02974391:</w:t>
      </w:r>
    </w:p>
    <w:p w14:paraId="435F1BD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BB294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learned that Isaac was raised near Hollywood and met a lot of celebrities as a kid. He seems to be a huge movie aficionado, too – he constantly raves about all his favorites to me."</w:t>
      </w:r>
    </w:p>
    <w:p w14:paraId="512C1290" w14:textId="384D4FB5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</w:t>
      </w:r>
      <w:r w:rsidR="00E15B5D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appreso</w:t>
      </w:r>
      <w:r w:rsidR="00E15B5D"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Isaac è cresciuto vicino a Hollywood e che ha conosciuto molte celebrità quando era piccolo. Sembra essere un grande appassionato di cinema, fra l'altro - sta sempre a parlarmi dei suoi film preferiti."</w:t>
      </w:r>
    </w:p>
    <w:p w14:paraId="22D102D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67CF59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8A54D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game/isaac.rpy:1153</w:t>
      </w:r>
    </w:p>
    <w:p w14:paraId="79E6595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isaac_halp_c811f314:</w:t>
      </w:r>
    </w:p>
    <w:p w14:paraId="14FEE56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B294AE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"Curiously, though, he never said anything about what he did as a teenager or in college.\n{w}A part of me wants to ask, but I wonder if he's avoiding it for a reason…"</w:t>
      </w:r>
    </w:p>
    <w:p w14:paraId="0AFE93E8" w14:textId="13452F72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"Curiosamente, però, non parla mai di quando era adolescente o del periodo dell'università.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09595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parte di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 vorrebbe chiederglielo, ma mi chiedo se eviti l'argomento per un motivo..."</w:t>
      </w:r>
    </w:p>
    <w:p w14:paraId="637CE3B3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38419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39F9F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game/isaac.rpy:1161</w:t>
      </w:r>
    </w:p>
    <w:p w14:paraId="6137D2C5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isaac_halp_4bf0b488:</w:t>
      </w:r>
    </w:p>
    <w:p w14:paraId="359DBF6F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C5E66D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night during the week, Luka passed by the living room, a suspicious glare on his face."</w:t>
      </w:r>
    </w:p>
    <w:p w14:paraId="6625F36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notte, Luka è passato per il soggiorno, uno sguardo sospettoso regnava sul suo viso."</w:t>
      </w:r>
    </w:p>
    <w:p w14:paraId="58F6E65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EEAAF6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16AAB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game/isaac.rpy:1163</w:t>
      </w:r>
    </w:p>
    <w:p w14:paraId="42061104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isaac_halp_8b0b233d:</w:t>
      </w:r>
    </w:p>
    <w:p w14:paraId="7DC799B2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603A4C" w14:textId="77777777" w:rsidR="00095952" w:rsidRPr="00095952" w:rsidRDefault="00095952" w:rsidP="0009595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"\"I hope you're not leaving any grease stains on the couch, </w:t>
      </w:r>
      <w:commentRangeStart w:id="26"/>
      <w:commentRangeStart w:id="27"/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Diner Boy</w:t>
      </w:r>
      <w:commentRangeEnd w:id="26"/>
      <w:r>
        <w:rPr>
          <w:rStyle w:val="Rimandocommento"/>
        </w:rPr>
        <w:commentReference w:id="26"/>
      </w:r>
      <w:commentRangeEnd w:id="27"/>
      <w:r w:rsidR="00E42443">
        <w:rPr>
          <w:rStyle w:val="Rimandocommento"/>
        </w:rPr>
        <w:commentReference w:id="27"/>
      </w:r>
      <w:r w:rsidRPr="0009595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.\""</w:t>
      </w:r>
    </w:p>
    <w:p w14:paraId="1FA96089" w14:textId="254712B8" w:rsidR="00095952" w:rsidRDefault="00095952" w:rsidP="00E51C08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</w:pPr>
      <w:r w:rsidRPr="0009595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l 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9595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9595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Spero tu non stia lasciando macchie di unto sul divano, Ragazzo della Tavola Calda."</w:t>
      </w:r>
    </w:p>
    <w:p w14:paraId="6836402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4885B2" w14:textId="77777777" w:rsidR="00E51C08" w:rsidRPr="00DE24C4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3DA97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game/isaac.rpy:1166</w:t>
      </w:r>
    </w:p>
    <w:p w14:paraId="719C50F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isaac_halp_4f46a46b_1:</w:t>
      </w:r>
    </w:p>
    <w:p w14:paraId="14DA054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09DCB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464795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D8F24C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82553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0BC292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game/isaac.rpy:1169</w:t>
      </w:r>
    </w:p>
    <w:p w14:paraId="34343F98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isaac_halp_babb5078:</w:t>
      </w:r>
    </w:p>
    <w:p w14:paraId="53787AE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1054E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</w:t>
      </w:r>
      <w:proofErr w:type="gramStart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Luka!\</w:t>
      </w:r>
      <w:proofErr w:type="gramEnd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D95D8F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Luka!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8B24F29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9384E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5F584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game/isaac.rpy:1171</w:t>
      </w:r>
    </w:p>
    <w:p w14:paraId="25CB8AD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isaac_halp_0bd038bb:</w:t>
      </w:r>
    </w:p>
    <w:p w14:paraId="0C9B3B0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3F68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"\"Don't talk to my assistant like that.\""</w:t>
      </w:r>
    </w:p>
    <w:p w14:paraId="768545F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parlare in questo modo al mio assistente.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DB473D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48D5E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42408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game/isaac.rpy:1173</w:t>
      </w:r>
    </w:p>
    <w:p w14:paraId="7DB162E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isaac_halp_e18fd8c8:</w:t>
      </w:r>
    </w:p>
    <w:p w14:paraId="192D758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22B3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 my shock, Isaac actually jumped to my defense, and not in a playful manner, either."</w:t>
      </w:r>
    </w:p>
    <w:p w14:paraId="6E3F88E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 mio grande stupore, Isaac si è subito buttato per difendermi, e non in modo scherzoso"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.</w:t>
      </w:r>
    </w:p>
    <w:p w14:paraId="1675110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1AA62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6464D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game/isaac.rpy:1176</w:t>
      </w:r>
    </w:p>
    <w:p w14:paraId="7F7D0A3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isaac_halp_71423380:</w:t>
      </w:r>
    </w:p>
    <w:p w14:paraId="7AFE64E1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70F7DD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"\"…\""</w:t>
      </w:r>
    </w:p>
    <w:p w14:paraId="64E190F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C82DF4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C32DC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5F7DEC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game/isaac.rpy:1177</w:t>
      </w:r>
    </w:p>
    <w:p w14:paraId="7129CB8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isaac_halp_34108a9b:</w:t>
      </w:r>
    </w:p>
    <w:p w14:paraId="6B731C4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11401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"Luka looked taken aback, too. {w}Isaac doesn't normally raise his voice."</w:t>
      </w:r>
    </w:p>
    <w:p w14:paraId="42D479E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Luka era sbigottito. </w:t>
      </w:r>
      <w:r w:rsidRPr="00E51C0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non alza mai la voce."</w:t>
      </w:r>
    </w:p>
    <w:p w14:paraId="6C55CB6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689CD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54972D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game/isaac.rpy:1180</w:t>
      </w:r>
    </w:p>
    <w:p w14:paraId="32387B5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isaac_halp_996c3f6d:</w:t>
      </w:r>
    </w:p>
    <w:p w14:paraId="3BE11C0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FC83A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l "\"…Jeez, what're you so worked up about, old man?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Calm down.\""</w:t>
      </w:r>
    </w:p>
    <w:p w14:paraId="035321A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l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...Cristo, perché sei così scontroso, vecchio?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Rilassati.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3E5C1C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05540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0B32FC5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game/isaac.rpy:1184</w:t>
      </w:r>
    </w:p>
    <w:p w14:paraId="253C894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isaac_halp_1946fa27:</w:t>
      </w:r>
    </w:p>
    <w:p w14:paraId="1E6A8A0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3D512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"Scrunching his face up sulkily, Luka stalked back to his room, leaving behind an awkward atmosphere."</w:t>
      </w:r>
    </w:p>
    <w:p w14:paraId="63604579" w14:textId="3194B6BE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"Corru</w:t>
      </w:r>
      <w:ins w:id="28" w:author="francesca perozziello" w:date="2020-04-13T12:01:00Z">
        <w:r w:rsidR="003E6CB5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c</w:t>
        </w:r>
      </w:ins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ciando la faccia sgarbatamente, Luka se ne 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orna in camera sua, lasciando dietro di sé un'atmosfera incredibilmente imbarazzante."</w:t>
      </w:r>
    </w:p>
    <w:p w14:paraId="7F562538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DED59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DB60D6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game/isaac.rpy:1189</w:t>
      </w:r>
    </w:p>
    <w:p w14:paraId="5C2CFDA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isaac_halp_2edf11f5:</w:t>
      </w:r>
    </w:p>
    <w:p w14:paraId="450D178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CD15E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"–That was about the only thing of note that happened during the </w:t>
      </w:r>
      <w:proofErr w:type="gramStart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week.{</w:t>
      </w:r>
      <w:proofErr w:type="gramEnd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The rest of our time flew by, and before I knew it, I was settling into the routine."</w:t>
      </w:r>
    </w:p>
    <w:p w14:paraId="7808BA8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"-Questa è stata l'unica cosa degna di nota di tutta la </w:t>
      </w:r>
      <w:proofErr w:type="gramStart"/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settimana.</w:t>
      </w:r>
      <w:r w:rsidRPr="00E51C0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E51C08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resto del tempo è volato e, prima che me ne accorgessi, mi ero ormai abituato alla nuova routine."</w:t>
      </w:r>
    </w:p>
    <w:p w14:paraId="01E8631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2D92F6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6BD70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game/isaac.rpy:1198</w:t>
      </w:r>
    </w:p>
    <w:p w14:paraId="7A24714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isaac_halp_f8c905a7:</w:t>
      </w:r>
    </w:p>
    <w:p w14:paraId="631B36F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18912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"Tonight's just another average night, except a heavy storm's pelting down on our taxi as we drive to Isaac's apartment."</w:t>
      </w:r>
    </w:p>
    <w:p w14:paraId="17853C78" w14:textId="2A86DF88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"Stanotte è un'altra notte come le al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re, a parte il diluvio che ci accompagna durante la corsa in taxi verso l'appartamento di Isaac."</w:t>
      </w:r>
    </w:p>
    <w:p w14:paraId="6D6D7D04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61EFD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3B3929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game/isaac.rpy:1199</w:t>
      </w:r>
    </w:p>
    <w:p w14:paraId="1F0CD83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isaac_halp_13fc072d:</w:t>
      </w:r>
    </w:p>
    <w:p w14:paraId="4ACFE62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BCA7F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feel a little disappointed that I don't have anything exciting to report, but Isaac seems cheerful as usual."</w:t>
      </w:r>
    </w:p>
    <w:p w14:paraId="748504CC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un po' deluso di non avere niente di entusiasmante da riferire, ma Isaac sembra allegro e spensierato come sempre."</w:t>
      </w:r>
    </w:p>
    <w:p w14:paraId="2E16044A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AF603B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0B66A3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game/isaac.rpy:1202</w:t>
      </w:r>
    </w:p>
    <w:p w14:paraId="0C6D65B1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isaac_halp_0d51b9b2:</w:t>
      </w:r>
    </w:p>
    <w:p w14:paraId="5BE2EF1F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FC5E77" w14:textId="77777777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"\"You </w:t>
      </w:r>
      <w:proofErr w:type="gramStart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know,</w:t>
      </w:r>
      <w:proofErr w:type="gramEnd"/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I'm thinking about trying a different roast. </w:t>
      </w:r>
      <w:r w:rsidRPr="00E51C0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I'm getting a little sick of the current one.\""</w:t>
      </w:r>
    </w:p>
    <w:p w14:paraId="0BC0CBC8" w14:textId="5CB84EFB" w:rsidR="00E51C08" w:rsidRPr="00E51C08" w:rsidRDefault="00E51C08" w:rsidP="00E51C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E51C0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ip 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Sai, sto penso di provare una nuova </w:t>
      </w:r>
      <w:commentRangeStart w:id="29"/>
      <w:commentRangeStart w:id="30"/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miscela di caffè</w:t>
      </w:r>
      <w:commentRangeEnd w:id="29"/>
      <w:r>
        <w:rPr>
          <w:rStyle w:val="Rimandocommento"/>
        </w:rPr>
        <w:commentReference w:id="29"/>
      </w:r>
      <w:commentRangeEnd w:id="30"/>
      <w:r w:rsidR="00C6513D">
        <w:rPr>
          <w:rStyle w:val="Rimandocommento"/>
        </w:rPr>
        <w:commentReference w:id="30"/>
      </w:r>
      <w:r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Quella di sempre ini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zia a stancarmi.</w:t>
      </w:r>
      <w:r w:rsidRPr="00E51C08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E51C0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95DC8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3A478A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D755F8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game/isaac.rpy:1205</w:t>
      </w:r>
    </w:p>
    <w:p w14:paraId="1509E6F5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isaac_halp_8c683b8e:</w:t>
      </w:r>
    </w:p>
    <w:p w14:paraId="37EE1301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5BEA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"\"…You're pretty passionate about coffee, aren't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842E1B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...Ti piace molto il caffè,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DB15C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DF78B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27D7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game/isaac.rpy:1208</w:t>
      </w:r>
    </w:p>
    <w:p w14:paraId="4A8FD2C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isaac_halp_6221f378:</w:t>
      </w:r>
    </w:p>
    <w:p w14:paraId="0A970D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E0E6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"\"What can I say? It's an important part of the job for night owls like us.\""</w:t>
      </w:r>
    </w:p>
    <w:p w14:paraId="51F448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posso dire? È una fondamentale parte del lavoro per noi animali notturni.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8A4D5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C6E09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A312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game/isaac.rpy:1209</w:t>
      </w:r>
    </w:p>
    <w:p w14:paraId="75F8F0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isaac_halp_5e38c7ff:</w:t>
      </w:r>
    </w:p>
    <w:p w14:paraId="6A3959D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816E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elbows my side knowingly, his eyes sparkling behind his glasses."</w:t>
      </w:r>
    </w:p>
    <w:p w14:paraId="43D42DB5" w14:textId="1FF2DCE9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</w:t>
      </w:r>
      <w:r w:rsidR="001F15C9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="001F15C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à</w:t>
      </w:r>
      <w:r w:rsidR="001F15C9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leggera gomitata sul fianco, i suoi occhi </w:t>
      </w:r>
      <w:r w:rsidR="001F15C9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br</w:t>
      </w:r>
      <w:r w:rsidR="001F15C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="001F15C9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llano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dietro le lenti."</w:t>
      </w:r>
    </w:p>
    <w:p w14:paraId="3DEA47A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CBB5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093A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game/isaac.rpy:1212</w:t>
      </w:r>
    </w:p>
    <w:p w14:paraId="6E09DAF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isaac_halp_5af8a924:</w:t>
      </w:r>
    </w:p>
    <w:p w14:paraId="0B2210E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EFE37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"\"Can't argue with that one.\""</w:t>
      </w:r>
    </w:p>
    <w:p w14:paraId="71F5E26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 da dire su questo.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FBA6F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4237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6402B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game/isaac.rpy:1221</w:t>
      </w:r>
    </w:p>
    <w:p w14:paraId="3BC9688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isaac_halp_9da1c3d1:</w:t>
      </w:r>
    </w:p>
    <w:p w14:paraId="38BC87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F74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 head upstairs like usual, and as Isaac goes to heat up some water, I let out a contented sigh."</w:t>
      </w:r>
    </w:p>
    <w:p w14:paraId="6D24EB07" w14:textId="7130D345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"Andiamo su come al solito, e Isaac 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 a scaldare un po' d'acqua. Mi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lascio andare a un sospiro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contento."</w:t>
      </w:r>
    </w:p>
    <w:p w14:paraId="3C596A5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50B28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2BDD4CEB" w14:textId="77777777" w:rsidR="000F0422" w:rsidRPr="00801749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game/isaac.rpy:1223</w:t>
      </w:r>
    </w:p>
    <w:p w14:paraId="63DC9A7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isaac_halp_535f5b00:</w:t>
      </w:r>
    </w:p>
    <w:p w14:paraId="211F229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8001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some point, I grew pretty comfortable hanging around this place."</w:t>
      </w:r>
    </w:p>
    <w:p w14:paraId="43CA7A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"Ad un certo punto, mi sono abituato a venire qui e mi piace."</w:t>
      </w:r>
    </w:p>
    <w:p w14:paraId="49DC1F8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B2A1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E62B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game/isaac.rpy:1224</w:t>
      </w:r>
    </w:p>
    <w:p w14:paraId="182F2E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isaac_halp_95917ee6:</w:t>
      </w:r>
    </w:p>
    <w:p w14:paraId="6506D9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E349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"Despite being a posh apartment, something about it feels down-to-earth, just like Isaac himself."</w:t>
      </w:r>
    </w:p>
    <w:p w14:paraId="747BAC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sia un appartamento molto chic, qualcosa lo fa rimanere comunque molto accogliente, proprio come Isaac."</w:t>
      </w:r>
    </w:p>
    <w:p w14:paraId="479394D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C1C6A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EF10F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game/isaac.rpy:1226</w:t>
      </w:r>
    </w:p>
    <w:p w14:paraId="5D6AD0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isaac_halp_a8c39219:</w:t>
      </w:r>
    </w:p>
    <w:p w14:paraId="65C18FF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CB7F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"Appearances really are deceiving. {w}Who'd have thought the fancy pants businessman was just a pretty normal guy?"</w:t>
      </w:r>
    </w:p>
    <w:p w14:paraId="5BEB6D2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proprio vero che l'apparenza inganna. </w:t>
      </w:r>
      <w:r w:rsidRPr="000F042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 avrebbe mai potuto immaginarsi che il damerino tutto infighettato in realtà fosse un tizio piuttosto normale?"</w:t>
      </w:r>
    </w:p>
    <w:p w14:paraId="71C66D5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5E9BF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9162D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game/isaac.rpy:1227</w:t>
      </w:r>
    </w:p>
    <w:p w14:paraId="108A8AD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isaac_halp_23b6e789:</w:t>
      </w:r>
    </w:p>
    <w:p w14:paraId="2DFDD3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B4C89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overly flirty and likes touching my hair too much, sure, but he's never been anything but kind to me – even though he's not getting a whole lot out of our \"deal.\""</w:t>
      </w:r>
    </w:p>
    <w:p w14:paraId="1B80B28F" w14:textId="1EC55D1B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eccessivamente civettuolo e gli piace un po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' troppo toccarmi i capelli, ma si è sempre comportato in maniera gentile con me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anche se non sta guadagnando molto dal nostro 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accordo.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34EE0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F842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1EE84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game/isaac.rpy:1229</w:t>
      </w:r>
    </w:p>
    <w:p w14:paraId="3AC1D4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isaac_halp_2bc184e6:</w:t>
      </w:r>
    </w:p>
    <w:p w14:paraId="390C4F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4EE0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something about the way he always listens to me so intently… {w}well, it makes me feel a little special, as stupid as that sounds."</w:t>
      </w:r>
    </w:p>
    <w:p w14:paraId="7519F0B8" w14:textId="149197CC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c'è qualcosa nel modo così attento in cui mi ascolta che... </w:t>
      </w:r>
      <w:r w:rsidRPr="000F042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mi fa sentire un pochino 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peciale, per quanto possa sembrare stupido."</w:t>
      </w:r>
    </w:p>
    <w:p w14:paraId="7F34C6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AFAF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DF743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game/isaac.rpy:1235</w:t>
      </w:r>
    </w:p>
    <w:p w14:paraId="637A1DE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isaac_halp_c788ef53:</w:t>
      </w:r>
    </w:p>
    <w:p w14:paraId="5EDACC8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E6846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"\"Fresh coffee for my favorite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assistant!\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7175C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Caffè caldo appena fatto per il mio assistente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preferito!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3C0F6E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CD46B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2002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game/isaac.rpy:1237</w:t>
      </w:r>
    </w:p>
    <w:p w14:paraId="48FE5F5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isaac_halp_cf618836:</w:t>
      </w:r>
    </w:p>
    <w:p w14:paraId="619B6A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4488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"Striding up beside the couch, Isaac offers me a mug, which I gratefully accept."</w:t>
      </w:r>
    </w:p>
    <w:p w14:paraId="3A3670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"Avvicinandosi al divano, Isaac mi porge una tazza, che accetto con piacere, ringraziandolo."</w:t>
      </w:r>
    </w:p>
    <w:p w14:paraId="5587711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0B345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E48A8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game/isaac.rpy:1239</w:t>
      </w:r>
    </w:p>
    <w:p w14:paraId="0AA461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isaac_halp_d40deb5e:</w:t>
      </w:r>
    </w:p>
    <w:p w14:paraId="5F366AD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ACC0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"\"Don't let Luka hear you say that.\""</w:t>
      </w:r>
    </w:p>
    <w:p w14:paraId="0F64896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Attento, Luka potrebbe sentirti.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F882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AC63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6B31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game/isaac.rpy:1241</w:t>
      </w:r>
    </w:p>
    <w:p w14:paraId="09505CF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isaac_halp_22f241cd:</w:t>
      </w:r>
    </w:p>
    <w:p w14:paraId="6B0BA7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B56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 hates me, remember? You don't have to worry about him getting jealous.\""</w:t>
      </w:r>
    </w:p>
    <w:p w14:paraId="68C125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odia, ricordi? Non devi preoccuparti che possa ingelosirsi.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D558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C0B8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64FA3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game/isaac.rpy:1247</w:t>
      </w:r>
    </w:p>
    <w:p w14:paraId="57E018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isaac_halp_41c10b1b:</w:t>
      </w:r>
    </w:p>
    <w:p w14:paraId="4B1B9E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9348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lets out a playful chuckle, sitting down beside me."</w:t>
      </w:r>
    </w:p>
    <w:p w14:paraId="16525B3B" w14:textId="66AC095B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lascia andare a una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risata</w:t>
      </w:r>
      <w:r w:rsidR="005206B9" w:rsidRPr="005206B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="005206B9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scherzosa,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sedendosi accanto a me."</w:t>
      </w:r>
    </w:p>
    <w:p w14:paraId="7082A76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5CBA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59DE4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game/isaac.rpy:1249</w:t>
      </w:r>
    </w:p>
    <w:p w14:paraId="29B169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isaac_halp_e4441318:</w:t>
      </w:r>
    </w:p>
    <w:p w14:paraId="1624F7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2939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a few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sips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of my coffee, I deliver my usual report while he watches me, as attentive as ever."</w:t>
      </w:r>
    </w:p>
    <w:p w14:paraId="7F872A89" w14:textId="04F98659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bevuto qualche sorso del mio caffè, riferisco il mio solito resoconto mentre l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mi osserva, più attento che mai."</w:t>
      </w:r>
    </w:p>
    <w:p w14:paraId="7F77D0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863C0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2B9B2A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game/isaac.rpy:1252</w:t>
      </w:r>
    </w:p>
    <w:p w14:paraId="0908AA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isaac_halp_2d165ecd:</w:t>
      </w:r>
    </w:p>
    <w:p w14:paraId="2C8B9D6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2188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"Once I've answered his questions, he gives a silent nod, then leans back against the couch cushions."</w:t>
      </w:r>
    </w:p>
    <w:p w14:paraId="3877BC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risposto alle sue domande, annuisce in silenzio, poi si poggia allo schienale del divano."</w:t>
      </w:r>
    </w:p>
    <w:p w14:paraId="647B1D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222B6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E9396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game/isaac.rpy:1255</w:t>
      </w:r>
    </w:p>
    <w:p w14:paraId="354D37A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isaac_halp_8df6c9d7_2:</w:t>
      </w:r>
    </w:p>
    <w:p w14:paraId="6E5DFE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0255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4BA543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0A891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3A0D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2E42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game/isaac.rpy:1258</w:t>
      </w:r>
    </w:p>
    <w:p w14:paraId="5CC4F0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isaac_halp_4f46a46b_2:</w:t>
      </w:r>
    </w:p>
    <w:p w14:paraId="0A3E385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03A36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76A0FC7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9031F3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D1C9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628BD1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game/isaac.rpy:1260</w:t>
      </w:r>
    </w:p>
    <w:p w14:paraId="53EA6C6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isaac_halp_4cc426bd:</w:t>
      </w:r>
    </w:p>
    <w:p w14:paraId="634C7C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63AEC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"Normally, we'd start up our friendly chatter at this point."</w:t>
      </w:r>
    </w:p>
    <w:p w14:paraId="73350353" w14:textId="67EF72FA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solito, iniziamo a chiacchierare amichevolmente a questo punto."</w:t>
      </w:r>
    </w:p>
    <w:p w14:paraId="53CD6A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84713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F7DF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game/isaac.rpy:1261</w:t>
      </w:r>
    </w:p>
    <w:p w14:paraId="6157B4C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isaac_halp_40953eb1:</w:t>
      </w:r>
    </w:p>
    <w:p w14:paraId="7CC05E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EC19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 atmosphere's a little different today, and Isaac isn't piping up like he normally does."</w:t>
      </w:r>
    </w:p>
    <w:p w14:paraId="4E95B81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l'atmosfera è un po' diversa oggi, e Isaac non è loquace come lo è normalmente."</w:t>
      </w:r>
    </w:p>
    <w:p w14:paraId="60C4F4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DEBC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F4F66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game/isaac.rpy:1263</w:t>
      </w:r>
    </w:p>
    <w:p w14:paraId="6D9D53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isaac_halp_a5c0f7c1:</w:t>
      </w:r>
    </w:p>
    <w:p w14:paraId="47A9F07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AA3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the silence is filled with the sound of the rain that's pelting down, and gusts of wind make rain droplets splatter against the window loudly."</w:t>
      </w:r>
    </w:p>
    <w:p w14:paraId="44DC6E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 contrario, il silenzio è rotto solo dal suono della pioggia scrosciante e dal ticchettio delle gocce che le folate di vento fanno rumorosamente sbattere contro la finestra."</w:t>
      </w:r>
    </w:p>
    <w:p w14:paraId="577ABB0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66458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8700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game/isaac.rpy:1266</w:t>
      </w:r>
    </w:p>
    <w:p w14:paraId="3631A72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isaac_halp_bb7b0047:</w:t>
      </w:r>
    </w:p>
    <w:p w14:paraId="29E5F6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D591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"\"Good thing we're not out there, huh,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EEFB7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Meno male che non siamo là fuori, eh,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66261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D0FE3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B4D84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game/isaac.rpy:1269</w:t>
      </w:r>
    </w:p>
    <w:p w14:paraId="42DAB96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isaac_halp_bcc047bf:</w:t>
      </w:r>
    </w:p>
    <w:p w14:paraId="5C0827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E3D75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2CA39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3104D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6C3E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AA6F8A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game/isaac.rpy:1270</w:t>
      </w:r>
    </w:p>
    <w:p w14:paraId="029E59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isaac_halp_3ab2eaa5:</w:t>
      </w:r>
    </w:p>
    <w:p w14:paraId="0FE67D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578B0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curiously glance over at Isaac, he seems to be gazing past me with a distant expression."</w:t>
      </w:r>
    </w:p>
    <w:p w14:paraId="717D645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lancio un'occhiata curiosa a Isaac, lui sembra guardarmi attraverso con un'espressione distante."</w:t>
      </w:r>
    </w:p>
    <w:p w14:paraId="727EF4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66B65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6E63B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game/isaac.rpy:1274</w:t>
      </w:r>
    </w:p>
    <w:p w14:paraId="6BF59A6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isaac_halp_c4f7557f:</w:t>
      </w:r>
    </w:p>
    <w:p w14:paraId="48318A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8B1C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"\"Something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wrong?\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6D7D28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C'è qualcosa che non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B4F31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DE95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2C120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game/isaac.rpy:1277</w:t>
      </w:r>
    </w:p>
    <w:p w14:paraId="2BBD571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isaac_halp_a17f5843:</w:t>
      </w:r>
    </w:p>
    <w:p w14:paraId="19C2C33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C878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"\"What's the matter? Coffee grinds stuck in your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throat?\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8D3719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succede? Ti è rimasto un chicco di caffè incastrato in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gola?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BA6E3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245B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D3433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game/isaac.rpy:1280</w:t>
      </w:r>
    </w:p>
    <w:p w14:paraId="39C5F1F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isaac_halp_facb1231:</w:t>
      </w:r>
    </w:p>
    <w:p w14:paraId="79E157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E65B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Mm?\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45BEDC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BE019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5032A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0B43C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game/isaac.rpy:1282</w:t>
      </w:r>
    </w:p>
    <w:p w14:paraId="5D7E58C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isaac_halp_843efbdc:</w:t>
      </w:r>
    </w:p>
    <w:p w14:paraId="532042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95A7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no, it's nothing.\""</w:t>
      </w:r>
    </w:p>
    <w:p w14:paraId="633B7C9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no, nulla.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27370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7795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BB06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game/isaac.rpy:1283</w:t>
      </w:r>
    </w:p>
    <w:p w14:paraId="4F05C56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isaac_halp_1f8ff8cb:</w:t>
      </w:r>
    </w:p>
    <w:p w14:paraId="2B7304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86DE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 flick back to my face, and he shakes his head."</w:t>
      </w:r>
    </w:p>
    <w:p w14:paraId="2F10C2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occchi tornano su di me, e scuote la testa."</w:t>
      </w:r>
    </w:p>
    <w:p w14:paraId="310E61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C8174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32D30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game/isaac.rpy:1286</w:t>
      </w:r>
    </w:p>
    <w:p w14:paraId="5AD7205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isaac_halp_a6bc8463:</w:t>
      </w:r>
    </w:p>
    <w:p w14:paraId="09FF9C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2A0C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"\"Really? You looked pretty lost in thought.\""</w:t>
      </w:r>
    </w:p>
    <w:p w14:paraId="1E2AEC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Sicuro? Mi sembri piuttosto perso nei tuoi pensieri.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B1EC4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C3544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8465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game/isaac.rpy:1289</w:t>
      </w:r>
    </w:p>
    <w:p w14:paraId="614182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isaac_halp_8df6c9d7_3:</w:t>
      </w:r>
    </w:p>
    <w:p w14:paraId="2939127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872E0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15FCF27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EDD29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5B48FC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FD4DA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game/isaac.rpy:1290</w:t>
      </w:r>
    </w:p>
    <w:p w14:paraId="52985F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isaac_halp_474b18d4:</w:t>
      </w:r>
    </w:p>
    <w:p w14:paraId="3AA0F3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BA8F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question him gently, Isaac hesitates."</w:t>
      </w:r>
    </w:p>
    <w:p w14:paraId="4F2041D9" w14:textId="6734B2A8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ando lo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interrogo dolcemente, Isaac esita."</w:t>
      </w:r>
    </w:p>
    <w:p w14:paraId="238AF09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3C5A4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60EB1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game/isaac.rpy:1294</w:t>
      </w:r>
    </w:p>
    <w:p w14:paraId="332827F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isaac_halp_182dc2fe:</w:t>
      </w:r>
    </w:p>
    <w:p w14:paraId="2691778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A2951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after a moment, he pulls off his glasses – his gaze flitting back to the cloudy sky."</w:t>
      </w:r>
    </w:p>
    <w:p w14:paraId="393E452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poco dopo, si sfila gli occhiali, il suo sguardo fisso sul cielo nuvoloso."</w:t>
      </w:r>
    </w:p>
    <w:p w14:paraId="24F0EDE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E3518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BB214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game/isaac.rpy:1302</w:t>
      </w:r>
    </w:p>
    <w:p w14:paraId="15F9537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isaac_halp_d1db117e:</w:t>
      </w:r>
    </w:p>
    <w:p w14:paraId="1904344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557FA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"\"It was storming heavily, just like this… when I had my first run-in with a vampire.\""</w:t>
      </w:r>
    </w:p>
    <w:p w14:paraId="580EDB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C'era una forte tempesta, come oggi... quando ho incontrato per la prima volta un vampiro.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D0A48D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8D03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78E1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game/isaac.rpy:1305</w:t>
      </w:r>
    </w:p>
    <w:p w14:paraId="235F12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isaac_halp_4f46a46b_3:</w:t>
      </w:r>
    </w:p>
    <w:p w14:paraId="11485F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79ED9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009D8D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3936F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FD81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067DC5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game/isaac.rpy:1308</w:t>
      </w:r>
    </w:p>
    <w:p w14:paraId="4B7D194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isaac_halp_4d233a69:</w:t>
      </w:r>
    </w:p>
    <w:p w14:paraId="193E7AB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F605B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"\"After that night, my life changed permanently.\""</w:t>
      </w:r>
    </w:p>
    <w:p w14:paraId="5544F08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 quella notte, la mia vita è cambiata per sempre.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CD333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33286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A142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game/isaac.rpy:1309</w:t>
      </w:r>
    </w:p>
    <w:p w14:paraId="5981B92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isaac_halp_ccfce99c:</w:t>
      </w:r>
    </w:p>
    <w:p w14:paraId="60A959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3E3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 couldn't see anything the same way – it was like I didn't belong in the 'normal' human world anymore.\""</w:t>
      </w:r>
    </w:p>
    <w:p w14:paraId="5097AE0C" w14:textId="5E074233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 era più come prima, era come se non appartenessi più al mondo 'normale'.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CF51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52B74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4D6B9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game/isaac.rpy:1311</w:t>
      </w:r>
    </w:p>
    <w:p w14:paraId="092663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isaac_halp_fe68f769:</w:t>
      </w:r>
    </w:p>
    <w:p w14:paraId="20D3E7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7209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sighs, a grim expression settling on his normally sly features."</w:t>
      </w:r>
    </w:p>
    <w:p w14:paraId="3DD62C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"Sospira, un'espressione cupa gli si dipinge su quei tratti di solito molto spigolosi."</w:t>
      </w:r>
    </w:p>
    <w:p w14:paraId="5C763D2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142D4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8B94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game/isaac.rpy:1314</w:t>
      </w:r>
    </w:p>
    <w:p w14:paraId="4389C2F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isaac_halp_03de61d7:</w:t>
      </w:r>
    </w:p>
    <w:p w14:paraId="170A8C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B9F8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"\"There's no going back, either.\""</w:t>
      </w:r>
    </w:p>
    <w:p w14:paraId="1B8419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posso nemmeno tornare indietro.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5DF654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3C51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1E8B8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game/isaac.rpy:1315</w:t>
      </w:r>
    </w:p>
    <w:p w14:paraId="25DB322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isaac_halp_018b1980:</w:t>
      </w:r>
    </w:p>
    <w:p w14:paraId="6520BF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5C21E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"\"You, me, we both have to live the rest of our lives knowing that monsters stalk the streets at night, while everyone else sleeps peacefully in their ignorance.\""</w:t>
      </w:r>
    </w:p>
    <w:p w14:paraId="4D8D26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Tu, io, entrambi dobbiamo vivere il resto della nostra vita sapendo che la notte dei mostri vagano per le strade, mentre tutti gli altri dormono pacificamente nella loro ignoranza.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6262DF2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171BC8" w14:textId="77777777" w:rsidR="000F0422" w:rsidRPr="00DE24C4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E24C4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9187D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game/isaac.rpy:1318</w:t>
      </w:r>
    </w:p>
    <w:p w14:paraId="4D16430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isaac_halp_9c079201:</w:t>
      </w:r>
    </w:p>
    <w:p w14:paraId="6A16A5F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EA75B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"\"It makes you wonder… what kind of other dark secrets are hiding out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there?\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AB38830" w14:textId="00F56133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15B4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Porta a chiederti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.... quali al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tri orribili segreti si nascondo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 là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fuori?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7C599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855F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BA12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game/isaac.rpy:1320</w:t>
      </w:r>
    </w:p>
    <w:p w14:paraId="01673A9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isaac_halp_7fc9f93c:</w:t>
      </w:r>
    </w:p>
    <w:p w14:paraId="70406F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F4138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"\"Are there horrible things all around us, but we only ever notice a fraction of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them?\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89D7B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Cose terrbili ci circondano, ma ne notiamo solo una minima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parte?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A17BF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A1EBA2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D8662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game/isaac.rpy:1328</w:t>
      </w:r>
    </w:p>
    <w:p w14:paraId="23D4976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isaac_halp_190afd49:</w:t>
      </w:r>
    </w:p>
    <w:p w14:paraId="2DC20A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1CFC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golden eyes close for a moment, and a fleeting, wistful smirk forms on his lips."</w:t>
      </w:r>
    </w:p>
    <w:p w14:paraId="5B0042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dorati di Isaac si chiudono per qualche istante, le sue labbra si schiudono in un fugace e malinconico sorriso."</w:t>
      </w:r>
    </w:p>
    <w:p w14:paraId="3407903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3392E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9664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game/isaac.rpy:1331</w:t>
      </w:r>
    </w:p>
    <w:p w14:paraId="6E9A8D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isaac_halp_57c93054:</w:t>
      </w:r>
    </w:p>
    <w:p w14:paraId="3A32F27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8BA0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"\"…It's a little more sad than it is scary, don't you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think?\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A9D46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...È leggermente più triste che spaventoso, non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trovi?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E9568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D9689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8DD0C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game/isaac.rpy:1335</w:t>
      </w:r>
    </w:p>
    <w:p w14:paraId="12903CE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isaac_halp_264318ce:</w:t>
      </w:r>
    </w:p>
    <w:p w14:paraId="427D9A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A964D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"\"We're stuck in a shadow from now on, separate from everything else… in our own little world of darkness.\""</w:t>
      </w:r>
    </w:p>
    <w:p w14:paraId="688F9F2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intrappolati nell'ombra d'ora in poi, separati da tutto il resto... nel nostro piccolo mondo oscuro.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8D92A0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D40D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1DD8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game/isaac.rpy:1336</w:t>
      </w:r>
    </w:p>
    <w:p w14:paraId="691679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isaac_halp_8de070b5:</w:t>
      </w:r>
    </w:p>
    <w:p w14:paraId="1E4682F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1B228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voice grows steadily lower, until it's a barely audible whisper at the end."</w:t>
      </w:r>
    </w:p>
    <w:p w14:paraId="3607BA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voce si fa sempre più bassa, fino a diventare un sussurro impercettibile."</w:t>
      </w:r>
    </w:p>
    <w:p w14:paraId="61973C8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FA7F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E91E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game/isaac.rpy:1339</w:t>
      </w:r>
    </w:p>
    <w:p w14:paraId="674E278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isaac_halp_4f46a46b_4:</w:t>
      </w:r>
    </w:p>
    <w:p w14:paraId="3C4EA3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D2137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940E1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1A59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F2386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16A817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game/isaac.rpy:1341</w:t>
      </w:r>
    </w:p>
    <w:p w14:paraId="4DF6697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isaac_halp_b859b36f:</w:t>
      </w:r>
    </w:p>
    <w:p w14:paraId="0139820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3F1B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"For a brief few seconds, I desperately want to lean in and pull Isaac into a hug."</w:t>
      </w:r>
    </w:p>
    <w:p w14:paraId="0E1ECF2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qualce frazione di secondo, vorrei disperamente avvicinarmi ad Isaac e stringerlo in un abbraccio."</w:t>
      </w:r>
    </w:p>
    <w:p w14:paraId="4EFCF2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E7625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B4DCA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game/isaac.rpy:1342</w:t>
      </w:r>
    </w:p>
    <w:p w14:paraId="1882CBB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isaac_halp_4075998a:</w:t>
      </w:r>
    </w:p>
    <w:p w14:paraId="6CCDF0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8CF08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so lonely, so troubled, that it makes me wonder how much of his cheerfulness is just an act."</w:t>
      </w:r>
    </w:p>
    <w:p w14:paraId="40F4DCD6" w14:textId="6BC5AC18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così solo, così inqui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to, che mi chiedo quanto della sua spensieratezzia sia solo finzione."</w:t>
      </w:r>
    </w:p>
    <w:p w14:paraId="0CC8DD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0E6569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947F3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game/isaac.rpy:1344</w:t>
      </w:r>
    </w:p>
    <w:p w14:paraId="2EE1998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isaac_halp_24d1a54e:</w:t>
      </w:r>
    </w:p>
    <w:p w14:paraId="1FCBB8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747B6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been surviving in this underworld for a lot longer than me – and it's such a heavy burden to bear."</w:t>
      </w:r>
    </w:p>
    <w:p w14:paraId="40AFDB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"Sopravvive in questo mondo da molto più a lungo di me, ed è un fardello troppo pesante da portare."</w:t>
      </w:r>
    </w:p>
    <w:p w14:paraId="359384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58D2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916CE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game/isaac.rpy:1349</w:t>
      </w:r>
    </w:p>
    <w:p w14:paraId="570B5DB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isaac_halp_7fb4b6fd:</w:t>
      </w:r>
    </w:p>
    <w:p w14:paraId="6A17FF9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60FB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"–But before long, his frown relaxes, and he slips his glasses back on with a playful sigh."</w:t>
      </w:r>
    </w:p>
    <w:p w14:paraId="2485A59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"-Ma poco dopo, la sua espressione si rilassa, e inforca nuovamente gli occhiali con un sospiro ironico."</w:t>
      </w:r>
    </w:p>
    <w:p w14:paraId="362F527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07BCF0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C184E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game/isaac.rpy:1351</w:t>
      </w:r>
    </w:p>
    <w:p w14:paraId="731356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isaac_halp_03a99dd3:</w:t>
      </w:r>
    </w:p>
    <w:p w14:paraId="47EE018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BD58B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"\"Dramatic, huh? Maybe I should go into theatre instead of business.\""</w:t>
      </w:r>
    </w:p>
    <w:p w14:paraId="4B00E83A" w14:textId="609E8EA2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 </w:t>
      </w:r>
      <w:commentRangeStart w:id="31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melodrammatico</w:t>
      </w:r>
      <w:commentRangeEnd w:id="31"/>
      <w:r w:rsidR="00043C26">
        <w:rPr>
          <w:rStyle w:val="Rimandocommento"/>
        </w:rPr>
        <w:commentReference w:id="31"/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eh? Fo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rse dovrei dedicarmi al teatro </w:t>
      </w:r>
      <w:r w:rsidR="00043C2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invece</w:t>
      </w:r>
      <w:r w:rsidR="00043C26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al mondo degli affari.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CD9D6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F5C0E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F58A3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game/isaac.rpy:1354</w:t>
      </w:r>
    </w:p>
    <w:p w14:paraId="3FC48AA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isaac_halp_4bec246b:</w:t>
      </w:r>
    </w:p>
    <w:p w14:paraId="7208936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C4C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"\"…Well, you'd be pretty damn good at it.\""</w:t>
      </w:r>
    </w:p>
    <w:p w14:paraId="48EA77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...Beh, saresti fottutamente bravo.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5F6C04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3BB47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734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game/isaac.rpy:1359</w:t>
      </w:r>
    </w:p>
    <w:p w14:paraId="0CF291A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isaac_halp_8d5e121e:</w:t>
      </w:r>
    </w:p>
    <w:p w14:paraId="50CAE1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36F50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laughs warmly, and I chuckle along with him, but I can sense that he wasn't really putting on an act."</w:t>
      </w:r>
    </w:p>
    <w:p w14:paraId="6163E77C" w14:textId="7CB68500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"Ride calorosa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ente, e anche io ridacchio con lui, ma posso percepire che non stava davvero fingendo."</w:t>
      </w:r>
    </w:p>
    <w:p w14:paraId="50B4723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8F61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8D25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game/isaac.rpy:1361</w:t>
      </w:r>
    </w:p>
    <w:p w14:paraId="39E726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isaac_halp_af313601:</w:t>
      </w:r>
    </w:p>
    <w:p w14:paraId="73CD70F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72D0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world we're stuck in is just as dark as he said, and as every day passes…"</w:t>
      </w:r>
    </w:p>
    <w:p w14:paraId="6EBF31A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mondo in cui siamo intrappolati è oscuro come lo ha descritto, e al passare dei giorni..."</w:t>
      </w:r>
    </w:p>
    <w:p w14:paraId="37E201E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FFA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EAA6F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game/isaac.rpy:1366</w:t>
      </w:r>
    </w:p>
    <w:p w14:paraId="73144C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isaac_halp_711d2507:</w:t>
      </w:r>
    </w:p>
    <w:p w14:paraId="6CBD99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FE4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find myself wondering if things will ever be the same again."</w:t>
      </w:r>
    </w:p>
    <w:p w14:paraId="36F07DAD" w14:textId="01193EB3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ritrovo a chiederm</w:t>
      </w:r>
      <w:r w:rsidR="005C6FB7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 le cose torneranno mai a essere come prima."</w:t>
      </w:r>
    </w:p>
    <w:p w14:paraId="43121F6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4C80A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6F12BC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game/isaac.rpy:1369</w:t>
      </w:r>
    </w:p>
    <w:p w14:paraId="1D29AE0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isaac_halp_65321441:</w:t>
      </w:r>
    </w:p>
    <w:p w14:paraId="63067E6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2B841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"\"Money in the b-a-n-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k!\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F7838C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S-o-l-d-i,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baby!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22822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C94F5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DF60D5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game/isaac.rpy:1378</w:t>
      </w:r>
    </w:p>
    <w:p w14:paraId="036B37D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isaac_halp_dbc141bf:</w:t>
      </w:r>
    </w:p>
    <w:p w14:paraId="434A46D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8D6D9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"Finishing up my latest commission, I push back from my computer and hop to my feet, letting out a satisfied yawn."</w:t>
      </w:r>
    </w:p>
    <w:p w14:paraId="33B31E5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"Terminando il mio ultimo lavoro su commissione, mi allontano dalla scrivania e salto in piedi, sbadigliando soddisfatto."</w:t>
      </w:r>
    </w:p>
    <w:p w14:paraId="79A0B9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5E88E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AFAFB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game/isaac.rpy:1379</w:t>
      </w:r>
    </w:p>
    <w:p w14:paraId="1FF523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isaac_halp_86a7ba7e:</w:t>
      </w:r>
    </w:p>
    <w:p w14:paraId="1A5710D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2CFA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time to head to work and to probably go through another uneventful night…"</w:t>
      </w:r>
    </w:p>
    <w:p w14:paraId="6D8CC254" w14:textId="78E6C390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ora di andare a</w:t>
      </w:r>
      <w:r w:rsidR="001E5DD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lavoro e passare probabilmente un'altra notte poco entusiasmante..."</w:t>
      </w:r>
    </w:p>
    <w:p w14:paraId="4C0811D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A152B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EF797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game/isaac.rpy:1381</w:t>
      </w:r>
    </w:p>
    <w:p w14:paraId="1512D6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isaac_halp_61483e17:</w:t>
      </w:r>
    </w:p>
    <w:p w14:paraId="0EAEFB9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F6FD7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at least I'll get to have some of Isaac's coffee and see his face, so it's not all bad."</w:t>
      </w:r>
    </w:p>
    <w:p w14:paraId="436692C0" w14:textId="460DDA9F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almeno potrò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godermi il caffè di Isaac e il suo viso, quindi non è tutto brutto."</w:t>
      </w:r>
    </w:p>
    <w:p w14:paraId="5118A5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8DDEC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A8058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game/isaac.rpy:1382</w:t>
      </w:r>
    </w:p>
    <w:p w14:paraId="52E9F83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isaac_halp_459097de:</w:t>
      </w:r>
    </w:p>
    <w:p w14:paraId="74E3674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F37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few weeks've passed since he first \"hired\" me, but it's been so quiet in the diner that I almost wonder if he didn't take me on just for the companionship."</w:t>
      </w:r>
    </w:p>
    <w:p w14:paraId="23EF3F7E" w14:textId="42224FAC" w:rsidR="000F0422" w:rsidRPr="00801749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passate alcune settimane da quando mi ha 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assunto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ma è tutto così tranquillo alla tavola calda che mi chi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edo se non mi abbia preso con </w:t>
      </w:r>
      <w:r w:rsidR="005678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sé</w:t>
      </w:r>
      <w:r w:rsidR="005678B5"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solo per fargli compagnia. </w:t>
      </w:r>
      <w:r w:rsidRPr="00BF4B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C639BD7" w14:textId="77777777" w:rsidR="000F0422" w:rsidRPr="0077044B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5E637F" w14:textId="77777777" w:rsidR="000F0422" w:rsidRPr="00BF4B68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32" w:author="ilaria pisanu" w:date="2020-04-24T12:2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33" w:author="ilaria pisanu" w:date="2020-04-24T12:2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  <w:t>            </w:t>
      </w:r>
    </w:p>
    <w:p w14:paraId="341BB131" w14:textId="77777777" w:rsidR="000F0422" w:rsidRPr="00BF4B68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  <w:rPrChange w:id="34" w:author="ilaria pisanu" w:date="2020-04-24T12:21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en-US"/>
          <w:rPrChange w:id="35" w:author="ilaria pisanu" w:date="2020-04-24T12:21:00Z">
            <w:rPr>
              <w:rFonts w:ascii="Consolas" w:eastAsia="Times New Roman" w:hAnsi="Consolas" w:cs="Times New Roman"/>
              <w:color w:val="6A9955"/>
              <w:sz w:val="21"/>
              <w:szCs w:val="21"/>
              <w:lang w:val="en-US"/>
            </w:rPr>
          </w:rPrChange>
        </w:rPr>
        <w:t># game/isaac.rpy:1392</w:t>
      </w:r>
    </w:p>
    <w:p w14:paraId="256965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isaac_halp_4569524c:</w:t>
      </w:r>
    </w:p>
    <w:p w14:paraId="575AD73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FF6CD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"–My shift kicks off pretty much like normal, with the regular drunk crowd stopping by at intervals."</w:t>
      </w:r>
    </w:p>
    <w:p w14:paraId="2BFE4FDD" w14:textId="395747B6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"-Il mio turno inzia come al solito, con la solita clientela di ubriachi che ogni tanto fa capolino dalla porta."</w:t>
      </w:r>
    </w:p>
    <w:p w14:paraId="564AA52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ADC6A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DAA71C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game/isaac.rpy:1394</w:t>
      </w:r>
    </w:p>
    <w:p w14:paraId="5EDA830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isaac_halp_beeae2b6:</w:t>
      </w:r>
    </w:p>
    <w:p w14:paraId="7FE0964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F2F91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spot a few familiar guys crowding around a booth, however, and I can guess they're probably vampires."</w:t>
      </w:r>
    </w:p>
    <w:p w14:paraId="354BB22A" w14:textId="1E9E24F1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"Noto qualche volto familiare ai tavoli, tut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avia, e posso immaginare siano probabilmente dei vampiri."</w:t>
      </w:r>
    </w:p>
    <w:p w14:paraId="33FECC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08678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779D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game/isaac.rpy:1399</w:t>
      </w:r>
    </w:p>
    <w:p w14:paraId="69E8B9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isaac_halp_9c079317:</w:t>
      </w:r>
    </w:p>
    <w:p w14:paraId="20160B6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C076D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"Grabbing a cloth, I head over to the neighboring table and start wiping it down, but I strain my ears to hear the conversation."</w:t>
      </w:r>
    </w:p>
    <w:p w14:paraId="5A9CCD35" w14:textId="474A4FCC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"Afferrando uno straccio, mi dirigo verso il tavolo 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accando e inizio a pulirlo, inta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nto tendo le orecchie per ascoltare la conversazi</w:t>
      </w:r>
      <w:r w:rsidR="005678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ne."</w:t>
      </w:r>
    </w:p>
    <w:p w14:paraId="4C794AB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33130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66D221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game/isaac.rpy:1401</w:t>
      </w:r>
    </w:p>
    <w:p w14:paraId="73C1E1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isaac_halp_07f9b634:</w:t>
      </w:r>
    </w:p>
    <w:p w14:paraId="700496C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189F1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"\"…I'm sick of this shit, man, we gotta do something about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it!\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A9B1C2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...Sono stanco di questa merda, amico, dobbiamo fare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qualcosa!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B92E6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F6FC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8F8F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game/isaac.rpy:1402</w:t>
      </w:r>
    </w:p>
    <w:p w14:paraId="26836D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isaac_halp_bd7908d0:</w:t>
      </w:r>
    </w:p>
    <w:p w14:paraId="1B10116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7749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"\"Keep your voice down,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dumbass!\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5459B0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Abbassa la voce,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idiota!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A58F7C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26EC9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4ECEB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game/isaac.rpy:1403</w:t>
      </w:r>
    </w:p>
    <w:p w14:paraId="0C5C4F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isaac_halp_bc48e6e5:</w:t>
      </w:r>
    </w:p>
    <w:p w14:paraId="4C6FC86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783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 angry growl comes from the booth, followed by someone else's hiss."</w:t>
      </w:r>
    </w:p>
    <w:p w14:paraId="5931DFD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ringhio di rabbia mi arriva dal tavolo accanto, seguito dal sibilare di qualcun altro."</w:t>
      </w:r>
    </w:p>
    <w:p w14:paraId="69658DB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FB091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9970A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game/isaac.rpy:1405</w:t>
      </w:r>
    </w:p>
    <w:p w14:paraId="3D82BB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isaac_halp_de36ec82:</w:t>
      </w:r>
    </w:p>
    <w:p w14:paraId="5B56CD0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04A7F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"\"I don't like it either. I wanna see that guy taken down, so we don't have to play by his rules anymore.\""</w:t>
      </w:r>
    </w:p>
    <w:p w14:paraId="49AD66F5" w14:textId="3DB57F4E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piace nemmeno a me. Voglio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vedere quel tizio crollare, così non dovremmo più stare alle sue regole di merda.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C539AE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E693CF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55D0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game/isaac.rpy:1406</w:t>
      </w:r>
    </w:p>
    <w:p w14:paraId="15237B1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isaac_halp_10e8d31e:</w:t>
      </w:r>
    </w:p>
    <w:p w14:paraId="0D354E7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10C8E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he thinks he owns all of us, doesn't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BF9432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Ok, ma... ci ha tutti in pugno, non è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così?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92103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8456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09CF1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game/isaac.rpy:1407</w:t>
      </w:r>
    </w:p>
    <w:p w14:paraId="755ACBD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isaac_halp_5858a456:</w:t>
      </w:r>
    </w:p>
    <w:p w14:paraId="374B0E8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797B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"\"Head vampire sittin' on his fuckin' throne of skulls, woo, scary.\""</w:t>
      </w:r>
    </w:p>
    <w:p w14:paraId="307E26E1" w14:textId="4AF62A33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vampiro capo se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duto sul suo cazzo di trono di teschi, buu, spaventoso.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A650E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7A1BC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88C9A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game/isaac.rpy:1410</w:t>
      </w:r>
    </w:p>
    <w:p w14:paraId="3EAD119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isaac_halp_35a28d4c:</w:t>
      </w:r>
    </w:p>
    <w:p w14:paraId="1087B1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1D18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68FE84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CDF90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D66AB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5C8AFA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game/isaac.rpy:1412</w:t>
      </w:r>
    </w:p>
    <w:p w14:paraId="4F080E0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isaac_halp_71ae0117:</w:t>
      </w:r>
    </w:p>
    <w:p w14:paraId="030E49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1C227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must be talking about Bishop."</w:t>
      </w:r>
    </w:p>
    <w:p w14:paraId="10640F4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"Stanno sicuramente parlando di Bishop."</w:t>
      </w:r>
    </w:p>
    <w:p w14:paraId="69A9BBB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92BDB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B85AAD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game/isaac.rpy:1413</w:t>
      </w:r>
    </w:p>
    <w:p w14:paraId="41F8CAC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isaac_halp_b805d384:</w:t>
      </w:r>
    </w:p>
    <w:p w14:paraId="008752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823B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sound of it, they don't like him, either… but they sound way angrier than the other vampires I've heard before."</w:t>
      </w:r>
    </w:p>
    <w:p w14:paraId="35FF6B3E" w14:textId="6466DCDE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36" w:author="ilaria pisanu" w:date="2020-04-24T13:47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GB"/>
            </w:rPr>
          </w:rPrChange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 come parlano, non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va molto a genio nemmeno a loro... Ma sembrano molto più incazzati di quaunque altro vampiro che ho sentito."</w:t>
      </w:r>
    </w:p>
    <w:p w14:paraId="22C1F2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75961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B20E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game/isaac.rpy:1415</w:t>
      </w:r>
    </w:p>
    <w:p w14:paraId="44FB35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isaac_halp_759814df:</w:t>
      </w:r>
    </w:p>
    <w:p w14:paraId="7452D11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2D8487" w14:textId="77777777" w:rsidR="000F0422" w:rsidRPr="00801749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"\"So what're we gonna do about it? Join up with those stupid Seirei guys? </w:t>
      </w: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They're way too private and stuck-up for that.\""</w:t>
      </w:r>
    </w:p>
    <w:p w14:paraId="7542090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77044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C084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Quindi cosa facciamo?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uniamo a quegli stupidi Seirei? Sono troppo chiusi fra loro e arroganti per accettarci.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6157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67341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46986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game/isaac.rpy:1416</w:t>
      </w:r>
    </w:p>
    <w:p w14:paraId="375237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isaac_halp_458b8f92:</w:t>
      </w:r>
    </w:p>
    <w:p w14:paraId="6825E8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4984C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u "\"Ngh, I dunno, man.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Just wait it out for now, I guess… but I swear, I want that guy fuckin' {i}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dead.{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/i}\""</w:t>
      </w:r>
    </w:p>
    <w:p w14:paraId="4C78A6FB" w14:textId="50D53AAE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"Ugh, non so, amico. Dobbiamo aspettare un po' 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 ora, immagino... ma giuro, v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oglio quel tizio del cazzo </w:t>
      </w:r>
      <w:r w:rsidRPr="000F0422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morto.{</w:t>
      </w:r>
      <w:proofErr w:type="gramEnd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AAC45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3B6A0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5EF3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game/isaac.rpy:1418</w:t>
      </w:r>
    </w:p>
    <w:p w14:paraId="48B2F2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isaac_halp_fd89ed32:</w:t>
      </w:r>
    </w:p>
    <w:p w14:paraId="141D004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A0696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conversation suddenly goes silent."</w:t>
      </w:r>
    </w:p>
    <w:p w14:paraId="1FF8647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conversazione si placa all'improvviso."</w:t>
      </w:r>
    </w:p>
    <w:p w14:paraId="17321C9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7FA90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3E85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game/isaac.rpy:1421</w:t>
      </w:r>
    </w:p>
    <w:p w14:paraId="6374AB5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isaac_halp_35a28d4c_1:</w:t>
      </w:r>
    </w:p>
    <w:p w14:paraId="0DDD233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9D82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09E6A1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08590BF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2BBB5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7BF11E9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game/isaac.rpy:1422</w:t>
      </w:r>
    </w:p>
    <w:p w14:paraId="381EE38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isaac_halp_46aafe0f:</w:t>
      </w:r>
    </w:p>
    <w:p w14:paraId="140C4BC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C3C39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realize I've been standing stock-still for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moments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, staring at a nearby table while trying to listen in."</w:t>
      </w:r>
    </w:p>
    <w:p w14:paraId="0F328D5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rendo conto di essere rimasto immobile per qualche secondo, con gli occhi fissi su un tavolo vicino, cercando di origliare."</w:t>
      </w:r>
    </w:p>
    <w:p w14:paraId="2163DE4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53F83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65C0A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game/isaac.rpy:1424</w:t>
      </w:r>
    </w:p>
    <w:p w14:paraId="119B9CE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isaac_halp_4e2a1e52:</w:t>
      </w:r>
    </w:p>
    <w:p w14:paraId="19DE4D0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3D4DC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"\"Hey… I know you, don't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ADE5F8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Ehi... Io ti conosco, non è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004994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787CE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5D64E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game/isaac.rpy:1432</w:t>
      </w:r>
    </w:p>
    <w:p w14:paraId="71F5568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isaac_halp_1a2a0809:</w:t>
      </w:r>
    </w:p>
    <w:p w14:paraId="6C0533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9ACFD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a drawling, sing-song voice calls out behind me, I quickly turn to see a familiar figure standing there."</w:t>
      </w:r>
    </w:p>
    <w:p w14:paraId="3424BD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una voce strascicata e cantilenante richiama la mia attenzione, mi volto rapidamente e vedo una figura familiare in piedi davanti a me."</w:t>
      </w:r>
    </w:p>
    <w:p w14:paraId="008F791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2620A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BEAB3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game/isaac.rpy:1437</w:t>
      </w:r>
    </w:p>
    <w:p w14:paraId="4DBA289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isaac_halp_7bd3dc39:</w:t>
      </w:r>
    </w:p>
    <w:p w14:paraId="79B40A5F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FEDB0C" w14:textId="77777777" w:rsidR="000F0422" w:rsidRPr="00833A6E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# mc "\"You – Rex?!\""</w:t>
      </w:r>
    </w:p>
    <w:p w14:paraId="6E260AA3" w14:textId="77777777" w:rsidR="000F0422" w:rsidRPr="00833A6E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Tu - Rex?!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7300A8" w14:textId="77777777" w:rsidR="000F0422" w:rsidRPr="00833A6E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D072C" w14:textId="77777777" w:rsidR="000F0422" w:rsidRPr="00833A6E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4238EA2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game/isaac.rpy:1438</w:t>
      </w:r>
    </w:p>
    <w:p w14:paraId="1C7C3C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isaac_halp_304c36de:</w:t>
      </w:r>
    </w:p>
    <w:p w14:paraId="652AD6C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7E013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"\"What are you doing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here?\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802211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ci fai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BBE4A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3F427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E5B5B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game/isaac.rpy:1440</w:t>
      </w:r>
    </w:p>
    <w:p w14:paraId="5779B35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isaac_halp_4fb1d6a3:</w:t>
      </w:r>
    </w:p>
    <w:p w14:paraId="72E27D8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F68B3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"\"What's the matter? Your buddy Isaac said this place is a new meetin' ground.\""</w:t>
      </w:r>
    </w:p>
    <w:p w14:paraId="0E47C1D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succede? Il tuo amichetto Isaac ha detto che questo è un nuovo punto di incontro.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1E3BDC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F54ED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F7BFC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game/isaac.rpy:1442</w:t>
      </w:r>
    </w:p>
    <w:p w14:paraId="69A4242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isaac_halp_a47480fe:</w:t>
      </w:r>
    </w:p>
    <w:p w14:paraId="590BA9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627E5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don't mind, either. Means I get to stare at your ass while you wipe those tables all night.\""</w:t>
      </w:r>
    </w:p>
    <w:p w14:paraId="7094D4A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me non dispiace, in realtà. Significa che posso stare a guardarti il culo tutta la sera mentre pulisci i tavoli.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8AEBB6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57080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DC9AB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game/isaac.rpy:1443</w:t>
      </w:r>
    </w:p>
    <w:p w14:paraId="2D28169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isaac_halp_b8998175:</w:t>
      </w:r>
    </w:p>
    <w:p w14:paraId="75F804A8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D7A4C1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grins crudely at me, licking his lips."</w:t>
      </w:r>
    </w:p>
    <w:p w14:paraId="59D8668A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rivolge un sorriso rozzo, leccandosi le labbra."</w:t>
      </w:r>
    </w:p>
    <w:p w14:paraId="5DE2A196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5DCF15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DE3F6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game/isaac.rpy:1447</w:t>
      </w:r>
    </w:p>
    <w:p w14:paraId="783440E4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isaac_halp_366340cd:</w:t>
      </w:r>
    </w:p>
    <w:p w14:paraId="07AA542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6C2B2D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"…Deciding to ignore his comment, I glance over towards the other vampires by the booth, who're wearing similar outfits to Rex."</w:t>
      </w:r>
    </w:p>
    <w:p w14:paraId="4CC1153E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"...Dopo avere deciso di ignorare il suo commento, butto l'occhio su gli altri vampiri al tavolo, che portano abiti simili a quelli di Rex."</w:t>
      </w:r>
    </w:p>
    <w:p w14:paraId="2658D8B2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7DF11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96E3B0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game/isaac.rpy:1450</w:t>
      </w:r>
    </w:p>
    <w:p w14:paraId="4AA992BB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isaac_halp_39fccc68:</w:t>
      </w:r>
    </w:p>
    <w:p w14:paraId="666EE7D3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C065F7" w14:textId="77777777" w:rsidR="000F0422" w:rsidRPr="000F0422" w:rsidRDefault="000F0422" w:rsidP="000F04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"\"Are those guys part of your </w:t>
      </w:r>
      <w:proofErr w:type="gramStart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clan?\</w:t>
      </w:r>
      <w:proofErr w:type="gramEnd"/>
      <w:r w:rsidRPr="000F042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06ADE5E" w14:textId="4554F66E" w:rsidR="00833A6E" w:rsidRPr="00833A6E" w:rsidRDefault="000F0422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0F0422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Quei tizi fanno parte del tuo </w:t>
      </w:r>
      <w:proofErr w:type="gramStart"/>
      <w:r w:rsidRPr="000F042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clan?</w:t>
      </w:r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0F0422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="00833A6E"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 xml:space="preserve"> </w:t>
      </w:r>
    </w:p>
    <w:p w14:paraId="6EE184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91FB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game/isaac.rpy:1454</w:t>
      </w:r>
    </w:p>
    <w:p w14:paraId="676ED3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isaac_halp_0aacd312:</w:t>
      </w:r>
    </w:p>
    <w:p w14:paraId="21C460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BB78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"\"Can it with that shit, unless you want me to introduce you to my favorite kitchen knife.\""</w:t>
      </w:r>
    </w:p>
    <w:p w14:paraId="040983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Falla finita con queste stronzate, a meno che tu non voglia che ti presenti il mio coltello da cucina preferito.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8673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128954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2B1E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game/isaac.rpy:1457</w:t>
      </w:r>
    </w:p>
    <w:p w14:paraId="6E40DD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isaac_halp_9078bcad:</w:t>
      </w:r>
    </w:p>
    <w:p w14:paraId="496CE19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162C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"\"Those guys over in the booth… are they part of your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clan?\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AB046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Quei tizi al tavolo... fanno parte dei tuo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clan?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97D7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424E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C764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game/isaac.rpy:1460</w:t>
      </w:r>
    </w:p>
    <w:p w14:paraId="0D57C5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isaac_halp_f2423884:</w:t>
      </w:r>
    </w:p>
    <w:p w14:paraId="7B2FB0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87C0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"\"You nailed it, baby.\""</w:t>
      </w:r>
    </w:p>
    <w:p w14:paraId="45EA90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C'hai azzeccato, baby.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B2FF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EDDB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F85337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game/isaac.rpy:1462</w:t>
      </w:r>
    </w:p>
    <w:p w14:paraId="639D3D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isaac_halp_8f95e6a3:</w:t>
      </w:r>
    </w:p>
    <w:p w14:paraId="224372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933A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"\"Want some introductions? I bet they'd loooove to meet you~\""</w:t>
      </w:r>
    </w:p>
    <w:p w14:paraId="7B26F171" w14:textId="4550DD3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pre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sento qualcuno? Scommetto che sarebbero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su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uuper contenti di conoscerti~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0096B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69D8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A4C7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game/isaac.rpy:1464</w:t>
      </w:r>
    </w:p>
    <w:p w14:paraId="4B7CC7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isaac_halp_a5a3eecc:</w:t>
      </w:r>
    </w:p>
    <w:p w14:paraId="0CEC3D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F299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think I'm just fine, thanks.\""</w:t>
      </w:r>
    </w:p>
    <w:p w14:paraId="3F099D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...Sto a posto, grazie.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F1F2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EB22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9CAD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game/isaac.rpy:1468</w:t>
      </w:r>
    </w:p>
    <w:p w14:paraId="12A753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isaac_halp_bae25d86:</w:t>
      </w:r>
    </w:p>
    <w:p w14:paraId="382A85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4B71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"Rex snickers as I grab my cloth and hurry back behind the bar, not wanting to stick around for him to drag me over."</w:t>
      </w:r>
    </w:p>
    <w:p w14:paraId="334708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Rex ride sotto i baffi, mentre afferro il mio straccio e rapidamente mi infilo dietro il bancone, non volendo stare in giro così che non possa trascinarmi.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1127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383B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48C9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game/isaac.rpy:1473</w:t>
      </w:r>
    </w:p>
    <w:p w14:paraId="235D7D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isaac_halp_5d9540fa:</w:t>
      </w:r>
    </w:p>
    <w:p w14:paraId="54B314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2944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"–The group eventually leaves, and nothing else unusual happens for the rest of the night."</w:t>
      </w:r>
    </w:p>
    <w:p w14:paraId="4B381723" w14:textId="6C352A2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"-Il gruppo alla fine se ne va, e non accade </w:t>
      </w:r>
      <w:r w:rsidR="00B26C30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nient’altro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di particolare per il resto della notte."</w:t>
      </w:r>
    </w:p>
    <w:p w14:paraId="41DC76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C85A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4750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game/isaac.rpy:1474</w:t>
      </w:r>
    </w:p>
    <w:p w14:paraId="50EA36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isaac_halp_b41fc5d7:</w:t>
      </w:r>
    </w:p>
    <w:p w14:paraId="4431CB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66B7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keep replaying the conversation in my mind, making sure to crystallize every detail so I can thoroughly report it to Isaac."</w:t>
      </w:r>
    </w:p>
    <w:p w14:paraId="1094B7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"Continuo a ripete la conversazione nella mia mente, facendo in modo di cristallizzare ogni dettaglio così da poterlo riferire accuratamente ad Isaac."</w:t>
      </w:r>
    </w:p>
    <w:p w14:paraId="346032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84BF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C035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game/isaac.rpy:1483</w:t>
      </w:r>
    </w:p>
    <w:p w14:paraId="7CE1C6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isaac_halp_52f1d075:</w:t>
      </w:r>
    </w:p>
    <w:p w14:paraId="7C832A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0F19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"Sure enough, he shows up right before closing time, flashing me his usual warm smile."</w:t>
      </w:r>
    </w:p>
    <w:p w14:paraId="115DA1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"Puntuale come la morte, si fa vivo poco prima dell'orario di chiusura, rivolgendomi il suo solito caloroso sorriso."</w:t>
      </w:r>
    </w:p>
    <w:p w14:paraId="4FF704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783B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9DAF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game/isaac.rpy:1485</w:t>
      </w:r>
    </w:p>
    <w:p w14:paraId="61546C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isaac_halp_2e0464c9:</w:t>
      </w:r>
    </w:p>
    <w:p w14:paraId="7EC0A5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AA52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"\"Ah, my little burger-flipper's looking delicious as always.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Ready to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go?\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041BD9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Ah, il mio piccolo gira-hamburger sembra delizioso come sempre.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Pronto ad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andare?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B73F6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C7D8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FD0F6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game/isaac.rpy:1488</w:t>
      </w:r>
    </w:p>
    <w:p w14:paraId="5E871A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isaac_halp_5c4128bf:</w:t>
      </w:r>
    </w:p>
    <w:p w14:paraId="001B46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78A9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"\"…Oh? You have a more serious face than usual, my dear.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Something on your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mind?\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7D16EA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...Oh? Hai una faccia più seria del solito, tesoro. Qualcosa non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3238E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284F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36E07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game/isaac.rpy:1493</w:t>
      </w:r>
    </w:p>
    <w:p w14:paraId="6F279E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isaac_halp_35a28d4c_2:</w:t>
      </w:r>
    </w:p>
    <w:p w14:paraId="5DEA2E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0229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A0709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F9D5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78E6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21F77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game/isaac.rpy:1495</w:t>
      </w:r>
    </w:p>
    <w:p w14:paraId="0C472B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isaac_halp_51fb4abd:</w:t>
      </w:r>
    </w:p>
    <w:p w14:paraId="215D17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5E9B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my keys and hurry up to Isaac's side, nodding eagerly."</w:t>
      </w:r>
    </w:p>
    <w:p w14:paraId="4781E7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"Afferro le chiavi e raggiungo Isaac, annuendo impazientemente."</w:t>
      </w:r>
    </w:p>
    <w:p w14:paraId="5DA353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BC9D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028B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game/isaac.rpy:1498</w:t>
      </w:r>
    </w:p>
    <w:p w14:paraId="04BBD1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isaac_halp_ece94a4a:</w:t>
      </w:r>
    </w:p>
    <w:p w14:paraId="344E17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D5AD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"\"Let's wait until we get somewhere private.\""</w:t>
      </w:r>
    </w:p>
    <w:p w14:paraId="4A69FD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Meglio aspettare di essere in un posto più privato.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364E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7852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FF093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game/isaac.rpy:1501</w:t>
      </w:r>
    </w:p>
    <w:p w14:paraId="0B6848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isaac_halp_97060229:</w:t>
      </w:r>
    </w:p>
    <w:p w14:paraId="3AB299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C1B5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"\"Private, hmm? Naughty, naughty.\""</w:t>
      </w:r>
    </w:p>
    <w:p w14:paraId="5255B858" w14:textId="593422F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Privato, mm</w:t>
      </w:r>
      <w:r w:rsidR="001B35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 Che sporcaccione.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8DF2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A076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FE52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game/isaac.rpy:1502</w:t>
      </w:r>
    </w:p>
    <w:p w14:paraId="16BF8A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isaac_halp_c0378fec:</w:t>
      </w:r>
    </w:p>
    <w:p w14:paraId="4D2064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B690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teases me with a chuckle, but his eyes flash sharply behind his glasses, and I think he's guessed I have something important to tell him."</w:t>
      </w:r>
    </w:p>
    <w:p w14:paraId="6CD968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stuzzica con una risatina, ma i suoi occhi lampeggiano dietro le lenti, e immagino abbia capito che ho qualcosa di importante da raccontargli."</w:t>
      </w:r>
    </w:p>
    <w:p w14:paraId="6B79E3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0F62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39B3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game/isaac.rpy:1509</w:t>
      </w:r>
    </w:p>
    <w:p w14:paraId="1397E1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isaac_halp_1488b5ae:</w:t>
      </w:r>
    </w:p>
    <w:p w14:paraId="44A29B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3FD1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we arrive at his apartment, I flop down on the couch and start to impatiently fidget."</w:t>
      </w:r>
    </w:p>
    <w:p w14:paraId="045AC6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arrivati al suo appartamento, mi butto sul divano e inizio a giocherellare impazientemente con le dita."</w:t>
      </w:r>
    </w:p>
    <w:p w14:paraId="298811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415A7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D29C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game/isaac.rpy:1510</w:t>
      </w:r>
    </w:p>
    <w:p w14:paraId="03D9AC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isaac_halp_397b9978:</w:t>
      </w:r>
    </w:p>
    <w:p w14:paraId="50C028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E92C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always insists on getting me a drink before my reports like it's some kind of sacred ritual, even though I told him it could wait this time."</w:t>
      </w:r>
    </w:p>
    <w:p w14:paraId="6A4B5BFD" w14:textId="44DF897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insiste sempre per offrirmi qualcosa da bere prima di fargli il mio resoconto, come se fosse una specie di rituale sacro, anche se gli ho detto che può aspettare</w:t>
      </w:r>
      <w:r w:rsidR="001B35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'sta volta."</w:t>
      </w:r>
    </w:p>
    <w:p w14:paraId="6814E9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4FBA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A384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game/isaac.rpy:1513</w:t>
      </w:r>
    </w:p>
    <w:p w14:paraId="421A96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isaac_halp_28b778fa:</w:t>
      </w:r>
    </w:p>
    <w:p w14:paraId="111F5D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5784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"\"Aaand here you go, my latest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brew!\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77BCB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Eee voilà, la mia nuova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miscela!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4C0F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0911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F476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game/isaac.rpy:1516</w:t>
      </w:r>
    </w:p>
    <w:p w14:paraId="437FFD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isaac_halp_fbe3661e:</w:t>
      </w:r>
    </w:p>
    <w:p w14:paraId="2032F0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514D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"\"Wow, you're excited today, aren't you? Something really juicy must have happened.\""</w:t>
      </w:r>
    </w:p>
    <w:p w14:paraId="13255070" w14:textId="402F24CB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Wow</w:t>
      </w:r>
      <w:ins w:id="37" w:author="francesca perozziello" w:date="2020-04-24T11:18:00Z">
        <w:r w:rsidR="001B35AA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>,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sei davvero entusiasta oggi. Dev'essere successo qualcosa di </w:t>
      </w:r>
      <w:commentRangeStart w:id="38"/>
      <w:r w:rsidR="001B35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</w:t>
      </w:r>
      <w:commentRangeEnd w:id="38"/>
      <w:r w:rsidR="001B35AA">
        <w:rPr>
          <w:rStyle w:val="Rimandocommento"/>
        </w:rPr>
        <w:commentReference w:id="38"/>
      </w:r>
      <w:r w:rsidR="001B35AA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interessante.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8B85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98A3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D573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game/isaac.rpy:1522</w:t>
      </w:r>
    </w:p>
    <w:p w14:paraId="41AF27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isaac_halp_229bc293:</w:t>
      </w:r>
    </w:p>
    <w:p w14:paraId="777F20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1358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hands me a mug and sits beside me, gazing into my eyes questioningly."</w:t>
      </w:r>
    </w:p>
    <w:p w14:paraId="78440B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porge una tazza e si siede accanto a me, guardandomi negli occhi con aria nterrogativa."</w:t>
      </w:r>
    </w:p>
    <w:p w14:paraId="657218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1977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1A20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game/isaac.rpy:1524</w:t>
      </w:r>
    </w:p>
    <w:p w14:paraId="0E6FEF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isaac_halp_136da328:</w:t>
      </w:r>
    </w:p>
    <w:p w14:paraId="775396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BC23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rich coffee smell is irresistible, so I take a small sip before clearing my throat and speaking."</w:t>
      </w:r>
    </w:p>
    <w:p w14:paraId="38B0D4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caffè ha un profumo irresistibile, quindi lo assaggio prima di schiarimi la gola e iniziare a parlare."</w:t>
      </w:r>
    </w:p>
    <w:p w14:paraId="72E63D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DFAA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094A7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game/isaac.rpy:1527</w:t>
      </w:r>
    </w:p>
    <w:p w14:paraId="11EA08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isaac_halp_814b8b15:</w:t>
      </w:r>
    </w:p>
    <w:p w14:paraId="5A4C69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7942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"\"Tonight… I heard Rex and some other Helgen guys talking about Bishop.\""</w:t>
      </w:r>
    </w:p>
    <w:p w14:paraId="070475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Stanotte... Ho sentito Rex e altri Helgen parlare di Bishop.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11812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8335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9A9B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game/isaac.rpy:1528</w:t>
      </w:r>
    </w:p>
    <w:p w14:paraId="753D9D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isaac_halp_96e25bb8:</w:t>
      </w:r>
    </w:p>
    <w:p w14:paraId="57C0A1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0AEC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 sounded like they wanted to kill him, or at least get rid of him.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They even mentioned joining up with Seirei.\""</w:t>
      </w:r>
    </w:p>
    <w:p w14:paraId="0228F7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Sembrava volessero ucciderlo, o farlo fuori in qualche modo. Hanno persino menzionato la possibilità di unirsi ai Serei.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A28E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4915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D795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game/isaac.rpy:1531</w:t>
      </w:r>
    </w:p>
    <w:p w14:paraId="4680B3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isaac_halp_8df6c9d7_4:</w:t>
      </w:r>
    </w:p>
    <w:p w14:paraId="526216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0230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271067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B674E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4392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5DF8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game/isaac.rpy:1532</w:t>
      </w:r>
    </w:p>
    <w:p w14:paraId="0C0577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isaac_halp_34f10f91:</w:t>
      </w:r>
    </w:p>
    <w:p w14:paraId="48C0EF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9F65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eyes widen, and he stiffens, leaning in towards me intently."</w:t>
      </w:r>
    </w:p>
    <w:p w14:paraId="79F42D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spalanca gli occhi e si irrigidisce, inclinandosi verso di me e pendendo dalle mie labbra."</w:t>
      </w:r>
    </w:p>
    <w:p w14:paraId="279518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DD32B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92778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game/isaac.rpy:1535</w:t>
      </w:r>
    </w:p>
    <w:p w14:paraId="0A364F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isaac_halp_f9371bd4:</w:t>
      </w:r>
    </w:p>
    <w:p w14:paraId="609064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7327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"\"…You're sure about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2B68D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sicuro?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6DEE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6AE3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973E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game/isaac.rpy:1536</w:t>
      </w:r>
    </w:p>
    <w:p w14:paraId="6C40D2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isaac_halp_7b40932c:</w:t>
      </w:r>
    </w:p>
    <w:p w14:paraId="0DCDBD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E729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saw Rex, specifically? What did the others look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like?\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71CBB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Hai visto proprio Rex? Com'erano gli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3F76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AD06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D5F3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game/isaac.rpy:1538</w:t>
      </w:r>
    </w:p>
    <w:p w14:paraId="5BE9B5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isaac_halp_24c02099:</w:t>
      </w:r>
    </w:p>
    <w:p w14:paraId="2FE148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B38B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questions me urgently, and I recount all the details of the vampires I saw."</w:t>
      </w:r>
    </w:p>
    <w:p w14:paraId="3301B7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interroga con urgenza, e gli riporto tutti i dettagli dei vampiri che ho visto."</w:t>
      </w:r>
    </w:p>
    <w:p w14:paraId="63E598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0CB5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A326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game/isaac.rpy:1540</w:t>
      </w:r>
    </w:p>
    <w:p w14:paraId="121B69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isaac_halp_ba2f271d:</w:t>
      </w:r>
    </w:p>
    <w:p w14:paraId="40B449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73DB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listens with the most excited, impatient look I've ever seen him wear."</w:t>
      </w:r>
    </w:p>
    <w:p w14:paraId="7AA5C8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mi ascolta con lo sguardo più eccitato e impaziente che gli abbia mai visto in faccia."</w:t>
      </w:r>
    </w:p>
    <w:p w14:paraId="44F94D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1B53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6A51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game/isaac.rpy:1541</w:t>
      </w:r>
    </w:p>
    <w:p w14:paraId="53C117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isaac_halp_71f7c7ef:</w:t>
      </w:r>
    </w:p>
    <w:p w14:paraId="31A066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82D0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really must be important to him… he's never reacted like this to any of the other reports I've had."</w:t>
      </w:r>
    </w:p>
    <w:p w14:paraId="4295EC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"Dev'essere davvero importante per lui... non ha mai reagito cosè agli altri resoconti che ho fatto."</w:t>
      </w:r>
    </w:p>
    <w:p w14:paraId="0C93C4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F30A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F32C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game/isaac.rpy:1544</w:t>
      </w:r>
    </w:p>
    <w:p w14:paraId="6D03C6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isaac_halp_ac0d6a66:</w:t>
      </w:r>
    </w:p>
    <w:p w14:paraId="44D579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9D01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"\"Is it that big a deal? You never told me why you wanted to know this stuff, anyway.\""</w:t>
      </w:r>
    </w:p>
    <w:p w14:paraId="3E4418B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una cosa importante? Non mi hai mai detto che volevi sapere cose di questo tipo, in realtà.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575AC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76F4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808A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game/isaac.rpy:1546</w:t>
      </w:r>
    </w:p>
    <w:p w14:paraId="624E3B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isaac_halp_2f004b45:</w:t>
      </w:r>
    </w:p>
    <w:p w14:paraId="6E531F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E892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 {i}is{/i} a big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deal!\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65966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molto{/i}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importante!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EB036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396A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C83E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game/isaac.rpy:1548</w:t>
      </w:r>
    </w:p>
    <w:p w14:paraId="5F1268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isaac_halp_8bc7184e:</w:t>
      </w:r>
    </w:p>
    <w:p w14:paraId="604872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51E5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"\"If some of the vampires really want to rebel, then maybe Bishop can finally be killed…\""</w:t>
      </w:r>
    </w:p>
    <w:p w14:paraId="1ECDB5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qualche vampiro vuole davvero ribellarsi, allora forse Bishop può essere ammazzato...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B931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AC6C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CBD1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game/isaac.rpy:1553</w:t>
      </w:r>
    </w:p>
    <w:p w14:paraId="4A259C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isaac_halp_adb22c56:</w:t>
      </w:r>
    </w:p>
    <w:p w14:paraId="1FE412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B146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pushes up off the couch, standing up before me."</w:t>
      </w:r>
    </w:p>
    <w:p w14:paraId="2AE08C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si alza dal divano come una molla, rimanendo in piedi davanti a me."</w:t>
      </w:r>
    </w:p>
    <w:p w14:paraId="037016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0B35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1E0E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game/isaac.rpy:1559</w:t>
      </w:r>
    </w:p>
    <w:p w14:paraId="0F2A3B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isaac_halp_39e7e5e5:</w:t>
      </w:r>
    </w:p>
    <w:p w14:paraId="623A12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52A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"\"Uah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A9A1E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Uah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59A5C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D10A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79C97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game/isaac.rpy:1560</w:t>
      </w:r>
    </w:p>
    <w:p w14:paraId="7D77DF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isaac_halp_86db4fe3:</w:t>
      </w:r>
    </w:p>
    <w:p w14:paraId="7ACABC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A641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reaches down to grasp my hands, roughly pulling me up to my feet."</w:t>
      </w:r>
    </w:p>
    <w:p w14:paraId="5B2C4E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"Si abbassa per prendermi la mano, tirandomi bruscamente in piedi."</w:t>
      </w:r>
    </w:p>
    <w:p w14:paraId="4DD328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B26A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9C78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game/isaac.rpy:1565</w:t>
      </w:r>
    </w:p>
    <w:p w14:paraId="20C999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isaac_halp_510920b3:</w:t>
      </w:r>
    </w:p>
    <w:p w14:paraId="711893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D03A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I know what's happening, Isaac' s tugging me over to the large windows, where the night cityscape shines below us."</w:t>
      </w:r>
    </w:p>
    <w:p w14:paraId="0D6D2C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che io capisca cosa stia succedendo, Isaac mi sbatte contro la grande finestra, dietro la quale brilla la nostra città."</w:t>
      </w:r>
    </w:p>
    <w:p w14:paraId="305DB71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4644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BDC2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game/isaac.rpy:1567</w:t>
      </w:r>
    </w:p>
    <w:p w14:paraId="2ADF76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isaac_halp_b9fb57c6:</w:t>
      </w:r>
    </w:p>
    <w:p w14:paraId="59CB02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2FAD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"One of his arms curls about my waist, while his other hand gestures out towards the city lights."</w:t>
      </w:r>
    </w:p>
    <w:p w14:paraId="2C1F11DD" w14:textId="6DB7270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delle sue braccia mi circonda la vita, mentre l'altra mi fa cen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 di guardare le luci della cit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tà."</w:t>
      </w:r>
    </w:p>
    <w:p w14:paraId="3EFD1E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8359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1E18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game/isaac.rpy:1577</w:t>
      </w:r>
    </w:p>
    <w:p w14:paraId="46ABC2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isaac_halp_3c17620b:</w:t>
      </w:r>
    </w:p>
    <w:p w14:paraId="4663C6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C74E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"\"When night falls in San Francisco, Bishop rules this – all of this.\""</w:t>
      </w:r>
    </w:p>
    <w:p w14:paraId="050A1A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Quando cala l'oscurità su San Francisco, Bishop regna su tutto - su tutto quello che vedi.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FA64E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0C33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24FC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game/isaac.rpy:1578</w:t>
      </w:r>
    </w:p>
    <w:p w14:paraId="22F9AA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isaac_halp_9dce23df:</w:t>
      </w:r>
    </w:p>
    <w:p w14:paraId="5F0925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F33A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"Behind his glasses, Isaac's eyes glint angrily."</w:t>
      </w:r>
    </w:p>
    <w:p w14:paraId="1A28EE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"Dietro le lenti, gli occhi di Isaac lampeggiano di rabbia."</w:t>
      </w:r>
    </w:p>
    <w:p w14:paraId="2F4F41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95B7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B22B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game/isaac.rpy:1581</w:t>
      </w:r>
    </w:p>
    <w:p w14:paraId="6E39A8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isaac_halp_653b7239:</w:t>
      </w:r>
    </w:p>
    <w:p w14:paraId="3509D7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A23E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"\"He's had an iron grip on the city's vampires for years and years, building a throne of terror for himself.\""</w:t>
      </w:r>
    </w:p>
    <w:p w14:paraId="4C404251" w14:textId="6BA35443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Ha tenuto i vampiri della città nel suo </w:t>
      </w:r>
      <w:r w:rsidR="006E5E9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pugno</w:t>
      </w:r>
      <w:r w:rsidR="006E5E94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ferro per anni e anni, costruendosi il suo personale regime del terrore.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3CFB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98F5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098A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game/isaac.rpy:1582</w:t>
      </w:r>
    </w:p>
    <w:p w14:paraId="7A129C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isaac_halp_b7181368:</w:t>
      </w:r>
    </w:p>
    <w:p w14:paraId="370AB2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5F03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"\"There's never been an organized uprising against him. But if the Helgen and the Seirei joined together to take him down, there might be a chance.\""</w:t>
      </w:r>
    </w:p>
    <w:p w14:paraId="480BD755" w14:textId="266267C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c'è mai stat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una rivoluzione organizzata contro di lui, ma se gli Helgen e i Serei uniscono le loro forze per abbatterlo, potrebbe esserci ancora qualche speranza.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950BD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739D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7BCD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game/isaac.rpy:1585</w:t>
      </w:r>
    </w:p>
    <w:p w14:paraId="1F9013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isaac_halp_5fa91d2e:</w:t>
      </w:r>
    </w:p>
    <w:p w14:paraId="75392D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A1C0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"\"…Why do you care so much about getting rid of him? Does Bishop affect your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business?\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1504AF9" w14:textId="508A389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39" w:author="ilaria pisanu" w:date="2020-04-24T13:48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="006E5E94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6E5E9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6E5E94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tieni tanto a farlo fuori? Questo Bishop ti rovina gli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affari?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058ED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8AE7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D4D4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game/isaac.rpy:1588</w:t>
      </w:r>
    </w:p>
    <w:p w14:paraId="6CDE14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isaac_halp_deb437e2:</w:t>
      </w:r>
    </w:p>
    <w:p w14:paraId="1EC185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357B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"\"…\""</w:t>
      </w:r>
    </w:p>
    <w:p w14:paraId="7BD5B2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02DA3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E66A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F9073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game/isaac.rpy:1596</w:t>
      </w:r>
    </w:p>
    <w:p w14:paraId="63B6C4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isaac_halp_3e12aac8:</w:t>
      </w:r>
    </w:p>
    <w:p w14:paraId="7591FC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8112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question makes Isaac's face immediately darken, like I just flicked a switch."</w:t>
      </w:r>
    </w:p>
    <w:p w14:paraId="7EB2033D" w14:textId="28351F5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domanda fa subito i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cupire l'espressione di Isaac, come se avessi toccato un interrutore."</w:t>
      </w:r>
    </w:p>
    <w:p w14:paraId="0E332E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9646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1234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game/isaac.rpy:1598</w:t>
      </w:r>
    </w:p>
    <w:p w14:paraId="3166D4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isaac_halp_96b376ed:</w:t>
      </w:r>
    </w:p>
    <w:p w14:paraId="50E92A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1D25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"\"It's not about {i}business{/i}, [mc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5288D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si tratta di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affari{/i}, [mc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]!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FC104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C770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3F3F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game/isaac.rpy:1601</w:t>
      </w:r>
    </w:p>
    <w:p w14:paraId="75614E6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isaac_halp_46cead4e:</w:t>
      </w:r>
    </w:p>
    <w:p w14:paraId="310A7A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0A3E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"\"It's about…\""</w:t>
      </w:r>
    </w:p>
    <w:p w14:paraId="76057D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 tratta di...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B203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2CCB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894C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game/isaac.rpy:1604</w:t>
      </w:r>
    </w:p>
    <w:p w14:paraId="1A4C26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isaac_halp_ac4c37b3:</w:t>
      </w:r>
    </w:p>
    <w:p w14:paraId="766B21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E4A5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hesitates, casting his eyes to one side."</w:t>
      </w:r>
    </w:p>
    <w:p w14:paraId="0CB487BC" w14:textId="18FFBD0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Esita, volgen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lo sguardo altrove."</w:t>
      </w:r>
    </w:p>
    <w:p w14:paraId="04C7FF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9CFC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7DD0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game/isaac.rpy:1606</w:t>
      </w:r>
    </w:p>
    <w:p w14:paraId="71ABA9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isaac_halp_38d854d7:</w:t>
      </w:r>
    </w:p>
    <w:p w14:paraId="6187FE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795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seems to be a tender subject for him… {w}but I'm getting frustrated from how secretive he's being."</w:t>
      </w:r>
    </w:p>
    <w:p w14:paraId="0A47FFCD" w14:textId="26034B0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essere un argomento delicato per lui...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inizia a frust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armi questa sua riservatezza."</w:t>
      </w:r>
    </w:p>
    <w:p w14:paraId="072D1F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15F5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81DC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game/isaac.rpy:1609</w:t>
      </w:r>
    </w:p>
    <w:p w14:paraId="3301AA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1F8AE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4C39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"Just tell me!"</w:t>
      </w:r>
    </w:p>
    <w:p w14:paraId="33498F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"Dimmelo e basta!"</w:t>
      </w:r>
    </w:p>
    <w:p w14:paraId="2818A5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5494E3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6EDC08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game/isaac.rpy:1609</w:t>
      </w:r>
    </w:p>
    <w:p w14:paraId="0A50E0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BCE94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2BE6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"I'm your assistant, remember?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(disabled)"</w:t>
      </w:r>
    </w:p>
    <w:p w14:paraId="72399B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il tuo assistente, ricordi?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(bloccato)"</w:t>
      </w:r>
    </w:p>
    <w:p w14:paraId="2701E3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0E7E0E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</w:p>
    <w:p w14:paraId="14FE6E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game/isaac.rpy:1609</w:t>
      </w:r>
    </w:p>
    <w:p w14:paraId="7FE710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5E72A0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871F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"I'm your assistant, remember?"</w:t>
      </w:r>
    </w:p>
    <w:p w14:paraId="50DC44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il tuo assistente, ricordi?"</w:t>
      </w:r>
    </w:p>
    <w:p w14:paraId="2D3A10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78844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1B056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game/isaac.rpy:1609</w:t>
      </w:r>
    </w:p>
    <w:p w14:paraId="54F8E5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B8E75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2D87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 don't have to talk about it"</w:t>
      </w:r>
    </w:p>
    <w:p w14:paraId="14C49A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devi parlarmene se non vuoi"</w:t>
      </w:r>
    </w:p>
    <w:p w14:paraId="5563BB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6E1D21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6E8D8E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game/isaac.rpy:1622</w:t>
      </w:r>
    </w:p>
    <w:p w14:paraId="4791CA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isaac_1_ab876f2f:</w:t>
      </w:r>
    </w:p>
    <w:p w14:paraId="3F05D9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68D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"\"Just spit it out already,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51F14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Sputa il rospo,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0311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C791EC" w14:textId="77777777" w:rsidR="00833A6E" w:rsidRPr="005F628F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35D5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game/isaac.rpy:1624</w:t>
      </w:r>
    </w:p>
    <w:p w14:paraId="3E3BA7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isaac_1_db3eecbd:</w:t>
      </w:r>
    </w:p>
    <w:p w14:paraId="11A2EB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41B0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not like I'm going to judge you or betray you.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Is that what you're worried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about?\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1D1CEA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è che ti giudico o ti tradisco. È questo che ti preoccupa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tanto?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9566B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656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B877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game/isaac.rpy:1626</w:t>
      </w:r>
    </w:p>
    <w:p w14:paraId="13CE7C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isaac_1_63eef2a5:</w:t>
      </w:r>
    </w:p>
    <w:p w14:paraId="7389B5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113C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"\"No, I…\""</w:t>
      </w:r>
    </w:p>
    <w:p w14:paraId="0141C3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io...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2FC04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4F62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851C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game/isaac.rpy:1628</w:t>
      </w:r>
    </w:p>
    <w:p w14:paraId="3EAA2E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isaac_1_8b05672e:</w:t>
      </w:r>
    </w:p>
    <w:p w14:paraId="21C314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F7B3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"\"Then you should trust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me!\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0BE2A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Allora dovresti fidarti di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76C1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E92E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4A4F6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game/isaac.rpy:1629</w:t>
      </w:r>
    </w:p>
    <w:p w14:paraId="2795A1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isaac_1_b49f0481:</w:t>
      </w:r>
    </w:p>
    <w:p w14:paraId="325EBB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5A3B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grab one of his shoulders with a hand, squeezing it tightly."</w:t>
      </w:r>
    </w:p>
    <w:p w14:paraId="5BB1D6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 afferro per una spalla, stringendolo forte."</w:t>
      </w:r>
    </w:p>
    <w:p w14:paraId="5076A3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7054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5419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game/isaac.rpy:1632</w:t>
      </w:r>
    </w:p>
    <w:p w14:paraId="675BCF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isaac_1_d2f2b5d3:</w:t>
      </w:r>
    </w:p>
    <w:p w14:paraId="482BBF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714E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I raised my voice, Isaac's expression actually softens, and he offers a faint smile to me."</w:t>
      </w:r>
    </w:p>
    <w:p w14:paraId="02CAA1A9" w14:textId="622BDF9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ho alz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ato la voce, l'espressione di Isaac si addolcisce, e mi regala un debole sorriso."</w:t>
      </w:r>
    </w:p>
    <w:p w14:paraId="32A878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1D27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851D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game/isaac.rpy:1635</w:t>
      </w:r>
    </w:p>
    <w:p w14:paraId="26D540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isaac_1_0117be9e:</w:t>
      </w:r>
    </w:p>
    <w:p w14:paraId="5E061E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A9C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"\"…You're right, [mc].\""</w:t>
      </w:r>
    </w:p>
    <w:p w14:paraId="16F531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...Hai ragione, [mc].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7556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71E5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B81C1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game/isaac.rpy:1636</w:t>
      </w:r>
    </w:p>
    <w:p w14:paraId="6BEED7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isaac_1_f8b7c417:</w:t>
      </w:r>
    </w:p>
    <w:p w14:paraId="44CBF7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E951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do trust you.\""</w:t>
      </w:r>
    </w:p>
    <w:p w14:paraId="14E5E1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fido di te\.""</w:t>
      </w:r>
    </w:p>
    <w:p w14:paraId="5217EE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2481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8735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game/isaac.rpy:1647</w:t>
      </w:r>
    </w:p>
    <w:p w14:paraId="5825F5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isaac_1_9c7f79c1:</w:t>
      </w:r>
    </w:p>
    <w:p w14:paraId="433F2E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F488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"\"…I'm your assistant,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remember?\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51C0E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...Sono il tuo assistente,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ricordi?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659C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3DE6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D2D1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game/isaac.rpy:1648</w:t>
      </w:r>
    </w:p>
    <w:p w14:paraId="2CC0AF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isaac_1_781da0be:</w:t>
      </w:r>
    </w:p>
    <w:p w14:paraId="772B12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7B84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"\"If you don't tell me anything, I can't do my job properly… and neither of us wants that.\""</w:t>
      </w:r>
    </w:p>
    <w:p w14:paraId="7F9BDA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 non mi dici le cose, non posso fare bene il mio lavoro... e nessuno di noi vuole questo.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1C00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457D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F98D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game/isaac.rpy:1651</w:t>
      </w:r>
    </w:p>
    <w:p w14:paraId="66B467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isaac_1_2e4c6619:</w:t>
      </w:r>
    </w:p>
    <w:p w14:paraId="31F8E9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3114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"\"Right,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6E8D8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Giusto,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DC30C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D410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77C9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game/isaac.rpy:1654</w:t>
      </w:r>
    </w:p>
    <w:p w14:paraId="7670FE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isaac_1_8df6c9d7:</w:t>
      </w:r>
    </w:p>
    <w:p w14:paraId="67E756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E54E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6808839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9AC0C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56EE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1971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game/isaac.rpy:1656</w:t>
      </w:r>
    </w:p>
    <w:p w14:paraId="4D21A0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isaac_1_7c17982f:</w:t>
      </w:r>
    </w:p>
    <w:p w14:paraId="1E049A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A769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looks downright floored for a couple of seconds, and I'd laugh at his reaction if the situation wasn't so tense."</w:t>
      </w:r>
    </w:p>
    <w:p w14:paraId="7E8747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un secondo appare completamente atterrito. Avrei riso della cosa in altre circostanze, ma l'atmosfera è troppo tesa al momento."</w:t>
      </w:r>
    </w:p>
    <w:p w14:paraId="26C5C7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847F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167C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game/isaac.rpy:1659</w:t>
      </w:r>
    </w:p>
    <w:p w14:paraId="43B169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isaac_1_d0ead2b0:</w:t>
      </w:r>
    </w:p>
    <w:p w14:paraId="082540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BDB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"Finally, his eyes soften a little, and he gives me a grateful smile."</w:t>
      </w:r>
    </w:p>
    <w:p w14:paraId="7FB475EF" w14:textId="482D8B2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"Alla fine, il suo sguardo si add</w:t>
      </w:r>
      <w:r w:rsidR="00B26C3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lcisce, e mi rivolge un sorriso grato."</w:t>
      </w:r>
    </w:p>
    <w:p w14:paraId="491D46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1A7C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2FA4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game/isaac.rpy:1662</w:t>
      </w:r>
    </w:p>
    <w:p w14:paraId="00C737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isaac_1_50ea71b8:</w:t>
      </w:r>
    </w:p>
    <w:p w14:paraId="75AC92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760D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"\"And so the student instructs the master.\""</w:t>
      </w:r>
    </w:p>
    <w:p w14:paraId="64016D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così l'allievo ha superato il maestro.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5CEF1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1AF5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3622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game/isaac.rpy:1663</w:t>
      </w:r>
    </w:p>
    <w:p w14:paraId="6FC9C0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isaac_1_ea296075:</w:t>
      </w:r>
    </w:p>
    <w:p w14:paraId="29F0E2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31B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arm squeezes tightly around my waist, and I lean a little into the comforting warmth of his side."</w:t>
      </w:r>
    </w:p>
    <w:p w14:paraId="23DC40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braccio mi cinge forte la vita, e mi lascio un po' andare al confortevole calore del suo abbraccio."</w:t>
      </w:r>
    </w:p>
    <w:p w14:paraId="539EAA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0DFA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4F60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game/isaac.rpy:1666</w:t>
      </w:r>
    </w:p>
    <w:p w14:paraId="182AA0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isaac_1_e4d93d32:</w:t>
      </w:r>
    </w:p>
    <w:p w14:paraId="364BFC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1ECC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couldn't ask for a better assistant than you, [mc], grease stains and all.\""</w:t>
      </w:r>
    </w:p>
    <w:p w14:paraId="64A34543" w14:textId="11C4A50B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potrei chiedere un assistente migliore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di te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[mc], macchie di un unto e tutto il resto.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6A4FA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198E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8EE6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game/isaac.rpy:1669</w:t>
      </w:r>
    </w:p>
    <w:p w14:paraId="4A3C52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isaac_1_a89369ea:</w:t>
      </w:r>
    </w:p>
    <w:p w14:paraId="073CAA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5BB5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"\"I'm sorry… I should've explained this awhile back.\""</w:t>
      </w:r>
    </w:p>
    <w:p w14:paraId="024F23C8" w14:textId="77DFB04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dispiace... Av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rei dovuto spiegartelo prima.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11C64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3C1F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865E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game/isaac.rpy:1674</w:t>
      </w:r>
    </w:p>
    <w:p w14:paraId="77D296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isaac_1_2ba8cfef:</w:t>
      </w:r>
    </w:p>
    <w:p w14:paraId="64E0AF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A8A1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guess I shouldn't push him any further."</w:t>
      </w:r>
    </w:p>
    <w:p w14:paraId="524877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"...Non è il caso di forzarlo ulteriormente."</w:t>
      </w:r>
    </w:p>
    <w:p w14:paraId="4110E4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234B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2197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game/isaac.rpy:1675</w:t>
      </w:r>
    </w:p>
    <w:p w14:paraId="14D02A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isaac_1_b81ee605:</w:t>
      </w:r>
    </w:p>
    <w:p w14:paraId="110DE5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1FE0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probably doesn't trust me enough to explain… which hurts a little, to be honest."</w:t>
      </w:r>
    </w:p>
    <w:p w14:paraId="2AF64C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"Probabilmente non si fida abbastanza da dirmelo... la cosa mi fa un po' male, se devo essere sincero."</w:t>
      </w:r>
    </w:p>
    <w:p w14:paraId="45D160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6A22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B2DA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game/isaac.rpy:1679</w:t>
      </w:r>
    </w:p>
    <w:p w14:paraId="0E6FD4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isaac_1_3bd0d792:</w:t>
      </w:r>
    </w:p>
    <w:p w14:paraId="7349BD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F8CD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"\"It's fine. You don't have to talk about it.\""</w:t>
      </w:r>
    </w:p>
    <w:p w14:paraId="5A007D2C" w14:textId="61AA9B8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Tranquillo, </w:t>
      </w:r>
      <w:r w:rsidR="00C07BD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="00C07BDE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devi parlarmene se non vuoi.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CEE1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BBD6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1405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game/isaac.rpy:1680</w:t>
      </w:r>
    </w:p>
    <w:p w14:paraId="461ACC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isaac_1_df9ef029:</w:t>
      </w:r>
    </w:p>
    <w:p w14:paraId="0D2EEE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860F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mumble under my breath, giving my best attempt at an uncaring shrug."</w:t>
      </w:r>
    </w:p>
    <w:p w14:paraId="1E0F655F" w14:textId="691C6DB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 bassa voce, facendo del mio meglio per fare </w:t>
      </w:r>
      <w:r w:rsidR="00C07BD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spallucce</w:t>
      </w:r>
      <w:r w:rsidR="00C07BDE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mostrare disinteresse."</w:t>
      </w:r>
    </w:p>
    <w:p w14:paraId="4FB0BC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3BCC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128A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game/isaac.rpy:1683</w:t>
      </w:r>
    </w:p>
    <w:p w14:paraId="295402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isaac_1_e9fe0c96:</w:t>
      </w:r>
    </w:p>
    <w:p w14:paraId="170248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AD95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"–But Isaac shakes his head."</w:t>
      </w:r>
    </w:p>
    <w:p w14:paraId="175733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"-Ma Isaac scuote la testa."</w:t>
      </w:r>
    </w:p>
    <w:p w14:paraId="0760AC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B8C2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128D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game/isaac.rpy:1684</w:t>
      </w:r>
    </w:p>
    <w:p w14:paraId="53CED3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isaac_1_0b04daa8:</w:t>
      </w:r>
    </w:p>
    <w:p w14:paraId="40820F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90F3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"\"No, I should tell you.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 deserve to know.\""</w:t>
      </w:r>
    </w:p>
    <w:p w14:paraId="4BEAC2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dovrei dirtelo. Hai diritto di sapere.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4149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A447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5EF5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game/isaac.rpy:1689</w:t>
      </w:r>
    </w:p>
    <w:p w14:paraId="6DF132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isaac_1_5f0222a5:</w:t>
      </w:r>
    </w:p>
    <w:p w14:paraId="59392F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CD61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sighs, pushing up his glasses, clearly a little uncomfortable."</w:t>
      </w:r>
    </w:p>
    <w:p w14:paraId="3F13FD10" w14:textId="40AF9EB9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"Sospira, aggiustandosi gli occhi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chiaramente non a suo agio."</w:t>
      </w:r>
    </w:p>
    <w:p w14:paraId="7CE032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1125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D850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game/isaac.rpy:1690</w:t>
      </w:r>
    </w:p>
    <w:p w14:paraId="418C97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isaac_1_f9a7571e:</w:t>
      </w:r>
    </w:p>
    <w:p w14:paraId="498F61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92A2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"\"It's… a difficult thing to say, but…\""</w:t>
      </w:r>
    </w:p>
    <w:p w14:paraId="40812D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Non... non è facile dirlo, ma... 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6B396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96EB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E256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game/isaac.rpy:1693</w:t>
      </w:r>
    </w:p>
    <w:p w14:paraId="101D13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isaac_1_16344108:</w:t>
      </w:r>
    </w:p>
    <w:p w14:paraId="4677E1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11E8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"\"Bishop is my master – the one who gives me his blood every month.\""</w:t>
      </w:r>
    </w:p>
    <w:p w14:paraId="4A1AE9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 è il mio padrone - colui che mi offre il suo sangue ogni mese.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69FB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D1C6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CBD5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game/isaac.rpy:1696</w:t>
      </w:r>
    </w:p>
    <w:p w14:paraId="3DD866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isaac_1_4f46a46b:</w:t>
      </w:r>
    </w:p>
    <w:p w14:paraId="31D13B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F4B6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0FA2C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8827C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F52E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90397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game/isaac.rpy:1698</w:t>
      </w:r>
    </w:p>
    <w:p w14:paraId="19C838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isaac_1_bf4ed851:</w:t>
      </w:r>
    </w:p>
    <w:p w14:paraId="31351C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98E7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"Did I hear him right?"</w:t>
      </w:r>
    </w:p>
    <w:p w14:paraId="4DF2C8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senito bene?"</w:t>
      </w:r>
    </w:p>
    <w:p w14:paraId="761299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86F5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E8F63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game/isaac.rpy:1699</w:t>
      </w:r>
    </w:p>
    <w:p w14:paraId="6DDF82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isaac_1_fbe569c3:</w:t>
      </w:r>
    </w:p>
    <w:p w14:paraId="329FBE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5745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"{i}Bishop{/i} is the one who gives Isaac his powers…?"</w:t>
      </w:r>
    </w:p>
    <w:p w14:paraId="700EB3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Bishop{/i} è quello che dà a Isaac i suoi poteri...?"</w:t>
      </w:r>
    </w:p>
    <w:p w14:paraId="7F08ED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490C8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6A90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game/isaac.rpy:1702</w:t>
      </w:r>
    </w:p>
    <w:p w14:paraId="402FCE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isaac_1_8f481e6b:</w:t>
      </w:r>
    </w:p>
    <w:p w14:paraId="051DFBC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5098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"\"In return, I give him all the information I've learned.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Everything that happens in this city, Bishop knows about.\""</w:t>
      </w:r>
    </w:p>
    <w:p w14:paraId="30EC8C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cambio, gli do tutte le informazioni che raccolgo. Tutto quello che succede in questa città, Bishop lo sa.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DD754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C64E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B29F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game/isaac.rpy:1705</w:t>
      </w:r>
    </w:p>
    <w:p w14:paraId="318B47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isaac_1_293230d3:</w:t>
      </w:r>
    </w:p>
    <w:p w14:paraId="47522E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D580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"\"But he can hypnotize me the same way I can hypnotize you… so even if we're right next to each other, I can't try to harm him.\""</w:t>
      </w:r>
    </w:p>
    <w:p w14:paraId="37BB56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può ipnotizzarmi proprio come io posso ipnotizzare te... quindi anche se siamo uno accanto all'altro, non posso fargli del male.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8F223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3766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582F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game/isaac.rpy:1707</w:t>
      </w:r>
    </w:p>
    <w:p w14:paraId="662A03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isaac_1_44ce6934:</w:t>
      </w:r>
    </w:p>
    <w:p w14:paraId="74E63D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D8B2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bitterly shakes his head, narrowing his eyes."</w:t>
      </w:r>
    </w:p>
    <w:p w14:paraId="7740AE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"Scuote la testa amaramente, socchiudendo gli occhi."</w:t>
      </w:r>
    </w:p>
    <w:p w14:paraId="077233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298E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3BF1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game/isaac.rpy:1710</w:t>
      </w:r>
    </w:p>
    <w:p w14:paraId="12B628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isaac_1_3de3eb8a:</w:t>
      </w:r>
    </w:p>
    <w:p w14:paraId="7149B4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B15B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"\"But if he gives you blood, why would you want to kill him?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Wouldn't you lose your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powers?\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361F687D" w14:textId="02AAEF9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se ti dà il suo sangue, perch</w:t>
      </w:r>
      <w:r w:rsidR="00412ED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vuoi ucciderlo? Non perderesti i tuoi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poteri?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DF846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B179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9DB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game/isaac.rpy:1712</w:t>
      </w:r>
    </w:p>
    <w:p w14:paraId="72B85F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isaac_1_8df6c9d7_1:</w:t>
      </w:r>
    </w:p>
    <w:p w14:paraId="264302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BBE3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"\"…\""</w:t>
      </w:r>
    </w:p>
    <w:p w14:paraId="0A02EB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163B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E471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E097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game/isaac.rpy:1717</w:t>
      </w:r>
    </w:p>
    <w:p w14:paraId="093408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isaac_1_1f396dca:</w:t>
      </w:r>
    </w:p>
    <w:p w14:paraId="2C3027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5CC1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"Suddenly, Isaac presses me to the window, his hands slamming the glass on either side of me."</w:t>
      </w:r>
    </w:p>
    <w:p w14:paraId="577AC30C" w14:textId="17A111A1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"All'improvvisso, Isaac mi spin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contro la finestra, le sue mani sbattono contro il vetro ai 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lati della mia testa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B9988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112B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CF22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game/isaac.rpy:1718</w:t>
      </w:r>
    </w:p>
    <w:p w14:paraId="4A7033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isaac_1_36a7a87b:</w:t>
      </w:r>
    </w:p>
    <w:p w14:paraId="4D8624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2216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CB529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D0B83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CECF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1F221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game/isaac.rpy:1719</w:t>
      </w:r>
    </w:p>
    <w:p w14:paraId="01027F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isaac_1_1c5cd15a:</w:t>
      </w:r>
    </w:p>
    <w:p w14:paraId="57D99E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A97B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"\"Isaac, what–\""</w:t>
      </w:r>
    </w:p>
    <w:p w14:paraId="4B0290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Isaac, che-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C6995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A10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21C6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game/isaac.rpy:1725</w:t>
      </w:r>
    </w:p>
    <w:p w14:paraId="14C68B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isaac_1_46c71dca:</w:t>
      </w:r>
    </w:p>
    <w:p w14:paraId="1FE2C5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BAFB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"\"He's been {i}using{/i} me, [mc].\""</w:t>
      </w:r>
    </w:p>
    <w:p w14:paraId="754388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usando{/i}, [mc].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ADE40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5163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C598B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game/isaac.rpy:1726</w:t>
      </w:r>
    </w:p>
    <w:p w14:paraId="12396F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isaac_1_574486bc:</w:t>
      </w:r>
    </w:p>
    <w:p w14:paraId="40822C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F93E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"\"I'm nothing more than a tool to Bishop.\""</w:t>
      </w:r>
    </w:p>
    <w:p w14:paraId="60DB76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sono altro che un </w:t>
      </w:r>
      <w:commentRangeStart w:id="40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burattino</w:t>
      </w:r>
      <w:commentRangeEnd w:id="40"/>
      <w:r w:rsidR="00412EDA">
        <w:rPr>
          <w:rStyle w:val="Rimandocommento"/>
        </w:rPr>
        <w:commentReference w:id="40"/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nelle sue mani.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E4E42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5BC7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0D06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game/isaac.rpy:1728</w:t>
      </w:r>
    </w:p>
    <w:p w14:paraId="0DC2F0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isaac_1_fe2476fa:</w:t>
      </w:r>
    </w:p>
    <w:p w14:paraId="0A960A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181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golden eyes are full of hurt and rage, glaring at me passionately."</w:t>
      </w:r>
    </w:p>
    <w:p w14:paraId="6FA859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occhi dorati sono colmi di dolore e rabbia, e mi scrutano con ardore."</w:t>
      </w:r>
    </w:p>
    <w:p w14:paraId="288748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EBC0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3395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game/isaac.rpy:1731</w:t>
      </w:r>
    </w:p>
    <w:p w14:paraId="5105D2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isaac_1_330ec2ec:</w:t>
      </w:r>
    </w:p>
    <w:p w14:paraId="67591A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5A03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 trusted him, once. I thought he cared about me.\""</w:t>
      </w:r>
    </w:p>
    <w:p w14:paraId="783F7A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fidavo di lui, una volta. Pensavo gli importasse di me.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50FB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915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161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game/isaac.rpy:1734</w:t>
      </w:r>
    </w:p>
    <w:p w14:paraId="15087E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isaac_1_4ac6b295:</w:t>
      </w:r>
    </w:p>
    <w:p w14:paraId="01D705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013D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"\"But I'm just another part of his schemes, nothing more – and he'll kill me if I step out of line.\""</w:t>
      </w:r>
    </w:p>
    <w:p w14:paraId="178EE919" w14:textId="140D5F3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sono solo un'altra pedina della sua scacchiera, </w:t>
      </w:r>
      <w:r w:rsidR="006120AA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nient’altro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- mi ucciderebbe appena facessi un passo falso.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0912D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8614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DFFD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game/isaac.rpy:1737</w:t>
      </w:r>
    </w:p>
    <w:p w14:paraId="720694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isaac_1_a08b5877:</w:t>
      </w:r>
    </w:p>
    <w:p w14:paraId="0177E3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6EB6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"\"In a way, I've been doing that to you, too… using you for my own ends.\""</w:t>
      </w:r>
    </w:p>
    <w:p w14:paraId="054D3B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un certo senso, io stesso sto facendo lo stesso con te... ti sto usando per raggiungere un mio scopo.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F0093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2348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94F9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game/isaac.rpy:1745</w:t>
      </w:r>
    </w:p>
    <w:p w14:paraId="3631E0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isaac_1_65145fa7:</w:t>
      </w:r>
    </w:p>
    <w:p w14:paraId="3276E7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89D7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"\"Isaac…\""</w:t>
      </w:r>
    </w:p>
    <w:p w14:paraId="411B43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E04CD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5E42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03AD2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game/isaac.rpy:1747</w:t>
      </w:r>
    </w:p>
    <w:p w14:paraId="0BADF0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isaac_1_d57c0dfd:</w:t>
      </w:r>
    </w:p>
    <w:p w14:paraId="2AE2E7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14F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gaze up at him hesitantly, unsure how to reply, or even what to think."</w:t>
      </w:r>
    </w:p>
    <w:p w14:paraId="41D8D8AE" w14:textId="7BE6894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guardo riluttante, non sapendo come rispondere, o nemmeno cosa pensare."</w:t>
      </w:r>
    </w:p>
    <w:p w14:paraId="36FD74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595B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31937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game/isaac.rpy:1749</w:t>
      </w:r>
    </w:p>
    <w:p w14:paraId="596805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isaac_1_9c5cd9be:</w:t>
      </w:r>
    </w:p>
    <w:p w14:paraId="06A44B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E253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"Has he really been using me? {w}Our chats and teasing, his kindness – is that all just manipulation?"</w:t>
      </w:r>
    </w:p>
    <w:p w14:paraId="70A39567" w14:textId="53D7400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"Davvero mi sta usando?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nostre </w:t>
      </w:r>
      <w:r w:rsidR="00412ED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chiacchierate</w:t>
      </w:r>
      <w:r w:rsidR="00412EDA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frecciatine, la sua gentilezza - era tutto solo un modo per manipolarmi?"</w:t>
      </w:r>
    </w:p>
    <w:p w14:paraId="4EA793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C2D1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DF23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game/isaac.rpy:1752</w:t>
      </w:r>
    </w:p>
    <w:p w14:paraId="5C529D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isaac_1_5dcc3b01:</w:t>
      </w:r>
    </w:p>
    <w:p w14:paraId="686D1C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23C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"\"But it's not the same. The way I feel about you…\""</w:t>
      </w:r>
    </w:p>
    <w:p w14:paraId="33F91C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so che non è la stessa cosa. Come mi sento nei tuoi confronti...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6D565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B37F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38B6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game/isaac.rpy:1755</w:t>
      </w:r>
    </w:p>
    <w:p w14:paraId="42AB02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isaac_1_fab8d631:</w:t>
      </w:r>
    </w:p>
    <w:p w14:paraId="358532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5C8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 don't want you to be a tool, or my assistant, or even just a friend.\""</w:t>
      </w:r>
    </w:p>
    <w:p w14:paraId="5D14E7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voglio che tu sia un burattino per me, o il mio assistente, o anche solo un amico.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F5ED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B3E1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DF001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game/isaac.rpy:1758</w:t>
      </w:r>
    </w:p>
    <w:p w14:paraId="7B846C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isaac_1_e59669e9:</w:t>
      </w:r>
    </w:p>
    <w:p w14:paraId="223AB6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1D3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ip "\"I… I want you to be {i}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mine.{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/i}\""</w:t>
      </w:r>
    </w:p>
    <w:p w14:paraId="46C393C0" w14:textId="5EE0E44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Io... Io voglio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tu sia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mio.{</w:t>
      </w:r>
      <w:proofErr w:type="gramEnd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8080C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DD55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1361F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game/isaac.rpy:1761</w:t>
      </w:r>
    </w:p>
    <w:p w14:paraId="646205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isaac_1_36a7a87b_1:</w:t>
      </w:r>
    </w:p>
    <w:p w14:paraId="1F6D6D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0461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70EE9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26B4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E6EC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31D73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game/isaac.rpy:1762</w:t>
      </w:r>
    </w:p>
    <w:p w14:paraId="5BD6AA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isaac_1_27bd6a45:</w:t>
      </w:r>
    </w:p>
    <w:p w14:paraId="554C78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B167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"All of a sudden, Isaac presses in towards me."</w:t>
      </w:r>
    </w:p>
    <w:p w14:paraId="3DD179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"Tutt'a un tratto, Isaac spinge il suo corpo contro il mio."</w:t>
      </w:r>
    </w:p>
    <w:p w14:paraId="281BF4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8F1E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81CF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game/isaac.rpy:1764</w:t>
      </w:r>
    </w:p>
    <w:p w14:paraId="72F464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isaac_1_a99d2748:</w:t>
      </w:r>
    </w:p>
    <w:p w14:paraId="24CC0C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F1A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 second later, {w}he covers my lips with his own."</w:t>
      </w:r>
    </w:p>
    <w:p w14:paraId="357C19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un istante dopo,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copre le mie labbra con le sue."</w:t>
      </w:r>
    </w:p>
    <w:p w14:paraId="74EE0C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7093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C994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game/isaac.rpy:1769</w:t>
      </w:r>
    </w:p>
    <w:p w14:paraId="485418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isaac_1_e4092248:</w:t>
      </w:r>
    </w:p>
    <w:p w14:paraId="5D2E3A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8BCC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"\"…mh…\""</w:t>
      </w:r>
    </w:p>
    <w:p w14:paraId="7B1F73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...mh...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09158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024B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1138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game/isaac.rpy:1770</w:t>
      </w:r>
    </w:p>
    <w:p w14:paraId="31B346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isaac_1_765ac559:</w:t>
      </w:r>
    </w:p>
    <w:p w14:paraId="45A094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67AC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pins me tightly to the window, trapping my body between the cold glass and his warm chest."</w:t>
      </w:r>
    </w:p>
    <w:p w14:paraId="706168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attacca alla finestra, intrappolandomi fra il vetro gelido e il suo caldo petto."</w:t>
      </w:r>
    </w:p>
    <w:p w14:paraId="63F861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D6F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760A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game/isaac.rpy:1771</w:t>
      </w:r>
    </w:p>
    <w:p w14:paraId="2B7B99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isaac_1_2bc57fb4:</w:t>
      </w:r>
    </w:p>
    <w:p w14:paraId="3FBC6E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D715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fiercely covers my mouth with long, hard kisses, barely allowing me to catch my breath in between."</w:t>
      </w:r>
    </w:p>
    <w:p w14:paraId="686F502C" w14:textId="5F3BAC3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continua appassiona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tamente a baciarmi. Baci lunghi e umidi. A malapena riesco a prendere fiato."</w:t>
      </w:r>
    </w:p>
    <w:p w14:paraId="116396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8BE9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game/isaac.rpy:1773</w:t>
      </w:r>
    </w:p>
    <w:p w14:paraId="769898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isaac_1_1969d4ed:</w:t>
      </w:r>
    </w:p>
    <w:p w14:paraId="572274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D3B4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i "\"[mc]…\""</w:t>
      </w:r>
    </w:p>
    <w:p w14:paraId="57B575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[mc]…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67A3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09A6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3415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game/isaac.rpy:1774</w:t>
      </w:r>
    </w:p>
    <w:p w14:paraId="202860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isaac_1_b80948fa:</w:t>
      </w:r>
    </w:p>
    <w:p w14:paraId="481597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5CF2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breathes my name before roughly pressing our lips together again, his voice deep and possessive."</w:t>
      </w:r>
    </w:p>
    <w:p w14:paraId="2BD4B9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"Sussurra il mio nome prima di far coincidere duramente le nostre labbra, la sua voce si fa profonda e possessiva."</w:t>
      </w:r>
    </w:p>
    <w:p w14:paraId="1AD086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CCE75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8546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game/isaac.rpy:1776</w:t>
      </w:r>
    </w:p>
    <w:p w14:paraId="3EE83E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isaac_1_71fc2293:</w:t>
      </w:r>
    </w:p>
    <w:p w14:paraId="6EC354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7B7E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kiss is so intense that the pressure almost hurts, as if he's trying to leave bruises on me as a mark of ownership."</w:t>
      </w:r>
    </w:p>
    <w:p w14:paraId="5AAC80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suoi baci sono intensi quasi da far male, come se stesse cercando di lasciarmi un segno indelebile per mostrare a tutti che sono suo."</w:t>
      </w:r>
    </w:p>
    <w:p w14:paraId="26D99E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9D59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07CD6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game/isaac.rpy:1777</w:t>
      </w:r>
    </w:p>
    <w:p w14:paraId="5042E0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isaac_1_c2937b25:</w:t>
      </w:r>
    </w:p>
    <w:p w14:paraId="30AAFA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670B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warmth of Isaac's tongue soon starts to impatiently pry between my lips, and I let it slip inside my mouth."</w:t>
      </w:r>
    </w:p>
    <w:p w14:paraId="4E382E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calore della sua lingua inizia a curiosare fra e mie labbra, e lascio che entri nella mia bocca."</w:t>
      </w:r>
    </w:p>
    <w:p w14:paraId="5C4ECE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4E4F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5252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game/isaac.rpy:1779</w:t>
      </w:r>
    </w:p>
    <w:p w14:paraId="123B43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isaac_1_338d69c5:</w:t>
      </w:r>
    </w:p>
    <w:p w14:paraId="06A38C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2AD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"\"Nnh… Isaac…\""</w:t>
      </w:r>
    </w:p>
    <w:p w14:paraId="3DE053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Nnnh...Isaac...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1F5EA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29CA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8441A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game/isaac.rpy:1780</w:t>
      </w:r>
    </w:p>
    <w:p w14:paraId="37BCC2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isaac_1_cd2d8e3e:</w:t>
      </w:r>
    </w:p>
    <w:p w14:paraId="5F6DA3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3672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tastes a little bitter, like the coffee we just had, but a hint of sweetness fills my senses."</w:t>
      </w:r>
    </w:p>
    <w:p w14:paraId="1FE0A7B4" w14:textId="03C151F3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"Ha un s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apore amarognolo, come il caffè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</w:t>
      </w:r>
      <w:r w:rsidR="006120AA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abbiamo appena bevuto, ma una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nota di </w:t>
      </w:r>
      <w:r w:rsidR="00E239F6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dolcezz</w:t>
      </w:r>
      <w:r w:rsidR="00E239F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="00E239F6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accarezza i sensi."</w:t>
      </w:r>
    </w:p>
    <w:p w14:paraId="088E79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CC718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F1AD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game/isaac.rpy:1785</w:t>
      </w:r>
    </w:p>
    <w:p w14:paraId="3EA32C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isaac_1_ce746c2c:</w:t>
      </w:r>
    </w:p>
    <w:p w14:paraId="14F90D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841D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"Our tongues slide and twirl together, so messily that a drop of our mingled saliva falls down the corner of my lips."</w:t>
      </w:r>
    </w:p>
    <w:p w14:paraId="345C81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nostre lingue si intrecciano e giocano assieme, così freneticamente che una goccia di saliva mi scende dall'angolo della bocca, impossibile dire a chi appartennese."</w:t>
      </w:r>
    </w:p>
    <w:p w14:paraId="5BDB21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A2FF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2FE2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game/isaac.rpy:1787</w:t>
      </w:r>
    </w:p>
    <w:p w14:paraId="301814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isaac_1_c9129454:</w:t>
      </w:r>
    </w:p>
    <w:p w14:paraId="26DBA3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BC9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eyes fall closed, and I shut out everything except for the delicious sensation of our kiss – and the heat flooding through my body."</w:t>
      </w:r>
    </w:p>
    <w:p w14:paraId="6C0BB9C5" w14:textId="1994571A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"Chiudo gli occhi, e ignoro tutto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a parte la deliziosa sensazione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delle sue labbra sulle mie. Un fuoco si irradia dentro il mio corpo."</w:t>
      </w:r>
    </w:p>
    <w:p w14:paraId="18E2A8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5DE9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C777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game/isaac.rpy:1789</w:t>
      </w:r>
    </w:p>
    <w:p w14:paraId="724267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isaac_1_cc9850c1:</w:t>
      </w:r>
    </w:p>
    <w:p w14:paraId="788440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A6FB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can't help but think how strange this is."</w:t>
      </w:r>
    </w:p>
    <w:p w14:paraId="150AEF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"...Non posso fare a meno di pensare a quanto tutto questo sia strano."</w:t>
      </w:r>
    </w:p>
    <w:p w14:paraId="5F8F52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5A24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2985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game/isaac.rpy:1790</w:t>
      </w:r>
    </w:p>
    <w:p w14:paraId="34F8DB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isaac_1_7e80c264:</w:t>
      </w:r>
    </w:p>
    <w:p w14:paraId="4A092E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48B7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couldn't stand Isaac at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first.{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w} I figured he was nothing more than a slimy businessman, out\nfor his own profit and no one else's."</w:t>
      </w:r>
    </w:p>
    <w:p w14:paraId="29A71A5D" w14:textId="2A718A3B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"All'inizio, non potevo sopportare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</w:t>
      </w:r>
      <w:proofErr w:type="gramEnd"/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Pensavo non fosse altro che un viscido uomo d'affari, interessato solo a sé stesso e al suo profitto e a </w:t>
      </w:r>
      <w:r w:rsidR="002E2FE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nessun altro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0AAB3C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3239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DECC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game/isaac.rpy:1792</w:t>
      </w:r>
    </w:p>
    <w:p w14:paraId="115CE7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isaac_1_66421674:</w:t>
      </w:r>
    </w:p>
    <w:p w14:paraId="342417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9DBF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there's something about him, something I can't explain, that makes me want to stay by his side."</w:t>
      </w:r>
    </w:p>
    <w:p w14:paraId="29C3DC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c'è qualcosa in lui, qualcosa che non riesco a spiegare, che mi fa desiderare di stargli accanto."</w:t>
      </w:r>
    </w:p>
    <w:p w14:paraId="59DFD8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9172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DFD5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game/isaac.rpy:1793</w:t>
      </w:r>
    </w:p>
    <w:p w14:paraId="471267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isaac_1_1c62c90b:</w:t>
      </w:r>
    </w:p>
    <w:p w14:paraId="281F9B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A721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it's because he's trapped like me, swept up in a secretive world of darkness – {w}and we have no choice but to trust each other."</w:t>
      </w:r>
    </w:p>
    <w:p w14:paraId="29B8D0D9" w14:textId="60D0C0B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</w:t>
      </w:r>
      <w:r w:rsidR="002E2FE5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2E2FE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2E2FE5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intrappolato come me, trascinati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entrambi in un segreto mondo oscuro –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possiamo fare altro che fidarci l'uno dell'altro."</w:t>
      </w:r>
    </w:p>
    <w:p w14:paraId="3230CE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6746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F63D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game/isaac.rpy:1795</w:t>
      </w:r>
    </w:p>
    <w:p w14:paraId="4294ED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isaac_1_9df55048:</w:t>
      </w:r>
    </w:p>
    <w:p w14:paraId="6662ED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4652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"\"Mmh… fu…\""</w:t>
      </w:r>
    </w:p>
    <w:p w14:paraId="30DDD4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Mmh... sì...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92706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93D15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7A5B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game/isaac.rpy:1796</w:t>
      </w:r>
    </w:p>
    <w:p w14:paraId="6C0891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isaac_1_6e3ac70e:</w:t>
      </w:r>
    </w:p>
    <w:p w14:paraId="1FAFD4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73D2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"Over and over again, Isaac lavishes my lips with burning kisses, his warm breaths tickling my cheek."</w:t>
      </w:r>
    </w:p>
    <w:p w14:paraId="714F03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"Ancora e ancora, Isaac mi bagna le labbra con languidi baci, il suo respiro caldo mi solletica la guancia."</w:t>
      </w:r>
    </w:p>
    <w:p w14:paraId="7F3CEB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2140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B8BC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game/isaac.rpy:1797</w:t>
      </w:r>
    </w:p>
    <w:p w14:paraId="5F3392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isaac_1_ea00cbdc:</w:t>
      </w:r>
    </w:p>
    <w:p w14:paraId="588EEF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948B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tightly curl my fingers in the back of his shirt, standing on my toes to respond by nipping and sucking his lower lip."</w:t>
      </w:r>
    </w:p>
    <w:p w14:paraId="23C46994" w14:textId="0C5D1F7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"Stringo le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mie dita attorno al retro dell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sua camic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a, tenendomi in punta di piedi per potergl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mordicchiare e succh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iare il labbro inferiore."</w:t>
      </w:r>
    </w:p>
    <w:p w14:paraId="411323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4457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E78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game/isaac.rpy:1799</w:t>
      </w:r>
    </w:p>
    <w:p w14:paraId="0BC8F9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isaac_1_63657e37:</w:t>
      </w:r>
    </w:p>
    <w:p w14:paraId="382773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7C31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heart's racing so fast that Isaac's probably able to feel it, the way we're pressed together…"</w:t>
      </w:r>
    </w:p>
    <w:p w14:paraId="2393C08A" w14:textId="6D35223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cuore batte così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forte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che probabilmente persino Isaac può sentirlo, visto quanto siamo attaccati..."</w:t>
      </w:r>
    </w:p>
    <w:p w14:paraId="764E42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5A16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20B2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game/isaac.rpy:1807</w:t>
      </w:r>
    </w:p>
    <w:p w14:paraId="5B6A2C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isaac_1_9bf94510:</w:t>
      </w:r>
    </w:p>
    <w:p w14:paraId="133B3F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10AE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"\"[mc]… make me a promise.\""</w:t>
      </w:r>
    </w:p>
    <w:p w14:paraId="12056B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[mc]… promettimi una cosa.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4FFDF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2858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E8AF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game/isaac.rpy:1808</w:t>
      </w:r>
    </w:p>
    <w:p w14:paraId="56A38F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isaac_1_e000ba0d:</w:t>
      </w:r>
    </w:p>
    <w:p w14:paraId="5BB8EB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3132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"Breathing heavily, Isaac pulls back a little, gazing at me with longing eyes."</w:t>
      </w:r>
    </w:p>
    <w:p w14:paraId="5A76AD40" w14:textId="2A6F92E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"Respirando affannosamente, Isaac si allontana un attimo, osservandomi con b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amosia."</w:t>
      </w:r>
    </w:p>
    <w:p w14:paraId="15E154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7C53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A270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game/isaac.rpy:1811</w:t>
      </w:r>
    </w:p>
    <w:p w14:paraId="3EBF22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isaac_1_d60a567b:</w:t>
      </w:r>
    </w:p>
    <w:p w14:paraId="45A88E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6959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"\"We'll get rid of Bishop, you and I…\""</w:t>
      </w:r>
    </w:p>
    <w:p w14:paraId="5A90D3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Ci liberemo di Bishop, io e te...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11634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BE4F3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96392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game/isaac.rpy:1814</w:t>
      </w:r>
    </w:p>
    <w:p w14:paraId="6BE8C5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isaac_1_7ac8347e:</w:t>
      </w:r>
    </w:p>
    <w:p w14:paraId="5BE38E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D226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"\"…And then we'll run away from this underworld, forever.\""</w:t>
      </w:r>
    </w:p>
    <w:p w14:paraId="700C47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...E poi scapperemo da questo inferno, per sempre.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20F94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BBCC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A957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game/isaac.rpy:1817</w:t>
      </w:r>
    </w:p>
    <w:p w14:paraId="789E27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isaac_1_4f46a46b_1:</w:t>
      </w:r>
    </w:p>
    <w:p w14:paraId="665BCA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72AB2A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C084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mcp "\"…\""</w:t>
      </w:r>
    </w:p>
    <w:p w14:paraId="4C1D6118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mcp 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C084C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...</w:t>
      </w:r>
      <w:r w:rsidRPr="00CC084C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14:paraId="1E22B2B5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342E8D31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    </w:t>
      </w:r>
    </w:p>
    <w:p w14:paraId="78EB56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game/isaac.rpy:1820</w:t>
      </w:r>
    </w:p>
    <w:p w14:paraId="776489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isaac_1_23224187:</w:t>
      </w:r>
    </w:p>
    <w:p w14:paraId="670B81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643A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slowly nod, and a deep, affectionate smile curls on Isaac's lips."</w:t>
      </w:r>
    </w:p>
    <w:p w14:paraId="031C975B" w14:textId="6EC4B6E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"Semplicemente, annuisco, e un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largo e affettuoso sorriso si spalanca sulle labbra di Isaac."</w:t>
      </w:r>
    </w:p>
    <w:p w14:paraId="7AE71E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F7E87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2CF5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game/isaac.rpy:1822</w:t>
      </w:r>
    </w:p>
    <w:p w14:paraId="4BDBBF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isaac_1_6eac24e6:</w:t>
      </w:r>
    </w:p>
    <w:p w14:paraId="484037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A47D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though I'm looking straight into those golden eyes, there's no magical hypnotism, no strange power playing with my head."</w:t>
      </w:r>
    </w:p>
    <w:p w14:paraId="5B6CA4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io stia guardando dritto nei suoi occhi dorati, non c'è nessuna traccia di magia o ipnotismo, nessun potere strano sta giocando con la mia testa."</w:t>
      </w:r>
    </w:p>
    <w:p w14:paraId="71ECBD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351B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65D6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game/isaac.rpy:1827</w:t>
      </w:r>
    </w:p>
    <w:p w14:paraId="5FDB4D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isaac_1_bf8357c4:</w:t>
      </w:r>
    </w:p>
    <w:p w14:paraId="7B278F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D54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doesn't need to use it anymore… {w}because I think I've already fallen too deep."</w:t>
      </w:r>
    </w:p>
    <w:p w14:paraId="755029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ha più bisogno di usarlo...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Ormai ci sono dentro fino in fondo."</w:t>
      </w:r>
    </w:p>
    <w:p w14:paraId="1F60C5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78A3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525CE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game/isaac.rpy:1831</w:t>
      </w:r>
    </w:p>
    <w:p w14:paraId="267C66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isaac_1_681d9b7c:</w:t>
      </w:r>
    </w:p>
    <w:p w14:paraId="0D799F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F4649A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C084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mc "\"Mmh…\""</w:t>
      </w:r>
    </w:p>
    <w:p w14:paraId="73C41559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mc 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CC084C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Mmmh...</w:t>
      </w:r>
      <w:r w:rsidRPr="00CC084C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\"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</w:p>
    <w:p w14:paraId="55C9F126" w14:textId="77777777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3F3531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6AE19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game/isaac.rpy:1832</w:t>
      </w:r>
    </w:p>
    <w:p w14:paraId="100963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isaac_1_10ab5ac8:</w:t>
      </w:r>
    </w:p>
    <w:p w14:paraId="533D61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CEA1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"Letting out a long groan, I roll over to block my eyes from the sunlight."</w:t>
      </w:r>
    </w:p>
    <w:p w14:paraId="360F14F6" w14:textId="7F3F505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"Lasciando a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ndare un lungo gemito, mi rigiro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per togliere il sole dai miei occhi."</w:t>
      </w:r>
    </w:p>
    <w:p w14:paraId="7BA403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E1F63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4A96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game/isaac.rpy:1834</w:t>
      </w:r>
    </w:p>
    <w:p w14:paraId="498921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isaac_1_b62b88c8:</w:t>
      </w:r>
    </w:p>
    <w:p w14:paraId="2CCE67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6F0B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"Damn, it must already be past noon…"</w:t>
      </w:r>
    </w:p>
    <w:p w14:paraId="100A33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"Cazzo, dev'essere gia pomeriggio..."</w:t>
      </w:r>
    </w:p>
    <w:p w14:paraId="726B3D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2999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0498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game/isaac.rpy:1836</w:t>
      </w:r>
    </w:p>
    <w:p w14:paraId="75605B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isaac_1_50af58d5:</w:t>
      </w:r>
    </w:p>
    <w:p w14:paraId="0C906B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8AAF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 probably get up, huh?"</w:t>
      </w:r>
    </w:p>
    <w:p w14:paraId="327CD5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"Dovrei proprio alzarmi, eh?"</w:t>
      </w:r>
    </w:p>
    <w:p w14:paraId="7A0C6C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AC77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649D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game/isaac.rpy:1838</w:t>
      </w:r>
    </w:p>
    <w:p w14:paraId="470806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isaac_1_598eca71:</w:t>
      </w:r>
    </w:p>
    <w:p w14:paraId="19E24B9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798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6D2DD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299437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DE8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C94E4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game/isaac.rpy:1843</w:t>
      </w:r>
    </w:p>
    <w:p w14:paraId="271E75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isaac_1_3d7605d7:</w:t>
      </w:r>
    </w:p>
    <w:p w14:paraId="569C9A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E198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when I sit up, I realize I'm not in my bedroom."</w:t>
      </w:r>
    </w:p>
    <w:p w14:paraId="79A8C2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quando mi tiro su, mi rendo conto di non essere in camera mia."</w:t>
      </w:r>
    </w:p>
    <w:p w14:paraId="5A3053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0648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B19E7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game/isaac.rpy:1845</w:t>
      </w:r>
    </w:p>
    <w:p w14:paraId="7BD875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isaac_1_0fe20294:</w:t>
      </w:r>
    </w:p>
    <w:p w14:paraId="3A0EE1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FFA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"…Oh, that's right."</w:t>
      </w:r>
    </w:p>
    <w:p w14:paraId="168B3B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"...Oh, giusto."</w:t>
      </w:r>
    </w:p>
    <w:p w14:paraId="7668EA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E63A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85855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game/isaac.rpy:1846</w:t>
      </w:r>
    </w:p>
    <w:p w14:paraId="1FDC7B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isaac_1_686b95b6:</w:t>
      </w:r>
    </w:p>
    <w:p w14:paraId="68868E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1526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stayed over at Isaac's place last night, and various…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{w}events occurred on this couch."</w:t>
      </w:r>
    </w:p>
    <w:p w14:paraId="7F73F0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passato la notte da Isaac, e varie...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cose sono successe su questo divano."</w:t>
      </w:r>
    </w:p>
    <w:p w14:paraId="1DCDB3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5957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741D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game/isaac.rpy:1850</w:t>
      </w:r>
    </w:p>
    <w:p w14:paraId="369A5C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isaac_1_8f96fce5:</w:t>
      </w:r>
    </w:p>
    <w:p w14:paraId="5ACB57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F86E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"\"Christ… it's a good thing Luka wasn't around.\""</w:t>
      </w:r>
    </w:p>
    <w:p w14:paraId="66A190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Cristo... meno male che Luka non era casa.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3650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A8C0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E85C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game/isaac.rpy:1856</w:t>
      </w:r>
    </w:p>
    <w:p w14:paraId="4A321E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isaac_1_fcb1e79d:</w:t>
      </w:r>
    </w:p>
    <w:p w14:paraId="7FCEB9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A868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push myself up and throw off the blanket covering me, I realize there's something on the table."</w:t>
      </w:r>
    </w:p>
    <w:p w14:paraId="2FC40E90" w14:textId="437D162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mi alzo e butto </w:t>
      </w:r>
      <w:r w:rsidR="006B3F9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 la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to la coperta che mi copriva, noto che c'è qualcosa sul tavolo."</w:t>
      </w:r>
    </w:p>
    <w:p w14:paraId="0F6F64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7934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CDCA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game/isaac.rpy:1858</w:t>
      </w:r>
    </w:p>
    <w:p w14:paraId="1CD703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isaac_1_5bc76fef:</w:t>
      </w:r>
    </w:p>
    <w:p w14:paraId="7FAA63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C86F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"–A cup of coffee, covered with a small note."</w:t>
      </w:r>
    </w:p>
    <w:p w14:paraId="12631F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"-Una tazza di caffè, con un bigliettino attaccato."</w:t>
      </w:r>
    </w:p>
    <w:p w14:paraId="7FB8E6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7715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82A8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game/isaac.rpy:1859</w:t>
      </w:r>
    </w:p>
    <w:p w14:paraId="41928D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isaac_1_6e203535:</w:t>
      </w:r>
    </w:p>
    <w:p w14:paraId="2E4E16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CA74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glance at the fancy, sharp handwriting makes it obvious that Isaac wrote it."</w:t>
      </w:r>
    </w:p>
    <w:p w14:paraId="65DB7C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basta uno sguardo per capire che l'elegante e spigolosa grafia appartiene ad Isaac."</w:t>
      </w:r>
    </w:p>
    <w:p w14:paraId="304B75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DF22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04D7F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game/isaac.rpy:1861</w:t>
      </w:r>
    </w:p>
    <w:p w14:paraId="182CB1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isaac_1_b7cf8b47:</w:t>
      </w:r>
    </w:p>
    <w:p w14:paraId="0590B7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CD64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"…{i}To my favorite assistant –{/i}"</w:t>
      </w:r>
    </w:p>
    <w:p w14:paraId="31A56A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"…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 mio assistente preferito -{/i}"</w:t>
      </w:r>
    </w:p>
    <w:p w14:paraId="31F790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81AA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72F4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game/isaac.rpy:1862</w:t>
      </w:r>
    </w:p>
    <w:p w14:paraId="63113C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isaac_1_986a0cc2:</w:t>
      </w:r>
    </w:p>
    <w:p w14:paraId="27452C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D1A1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"{i}Stick the coffee in the microwave for 30 seconds and it'll taste fresh out of the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pot.{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/i}"</w:t>
      </w:r>
    </w:p>
    <w:p w14:paraId="3C3B10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Metti il caffè in microonde per 30 secondi e sarà buono come appena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fatto.{</w:t>
      </w:r>
      <w:proofErr w:type="gramEnd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/i}"</w:t>
      </w:r>
    </w:p>
    <w:p w14:paraId="40F78B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BD09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2B15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game/isaac.rpy:1864</w:t>
      </w:r>
    </w:p>
    <w:p w14:paraId="2DD5CC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isaac_1_9f1d1210:</w:t>
      </w:r>
    </w:p>
    <w:p w14:paraId="7E1DE6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30FC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"{i}By the way, we're official now. {w}I'll pick you up tonight, like always.\nxx Isaac{/i}"</w:t>
      </w:r>
    </w:p>
    <w:p w14:paraId="5E61CA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"…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Fra l'altro, siamo una coppia ora.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Passo a prenderti stanotte, come sempre.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\n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Baci Isaac{/i}"</w:t>
      </w:r>
    </w:p>
    <w:p w14:paraId="68AA57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EA8F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7CEF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game/isaac.rpy:1867</w:t>
      </w:r>
    </w:p>
    <w:p w14:paraId="61F28A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isaac_1_73e5996a:</w:t>
      </w:r>
    </w:p>
    <w:p w14:paraId="30B4F8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E00DF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"\"…'Official,' </w:t>
      </w:r>
      <w:proofErr w:type="gramStart"/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huh?\</w:t>
      </w:r>
      <w:proofErr w:type="gramEnd"/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13643199" w14:textId="181459AF" w:rsidR="00833A6E" w:rsidRPr="00CC084C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CC084C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…'</w:t>
      </w:r>
      <w:r w:rsidRPr="00BF4B68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 coppia'</w:t>
      </w:r>
      <w:r w:rsidRP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</w:t>
      </w:r>
      <w:proofErr w:type="gramStart"/>
      <w:r w:rsidRP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eh?</w:t>
      </w:r>
      <w:r w:rsidRPr="0077044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77044B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CC084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5CF721C" w14:textId="77777777" w:rsidR="00833A6E" w:rsidRPr="00BF4B68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41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</w:p>
    <w:p w14:paraId="02594024" w14:textId="77777777" w:rsidR="00833A6E" w:rsidRPr="00BF4B68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42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43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        </w:t>
      </w:r>
    </w:p>
    <w:p w14:paraId="34FE5F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game/isaac.rpy:1869</w:t>
      </w:r>
    </w:p>
    <w:p w14:paraId="1DAC04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isaac_1_004093e4:</w:t>
      </w:r>
    </w:p>
    <w:p w14:paraId="6B42B6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6E72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"Snickering, I heat up the coffee and enjoy a little bit more of the afternoon, daydreaming about what happened last night."</w:t>
      </w:r>
    </w:p>
    <w:p w14:paraId="1D1D7C90" w14:textId="6B1592A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"Ridacchiando, metto il caffè a scaldare e mi godo il pomeriggio, fantasticando su quello ch</w:t>
      </w:r>
      <w:r w:rsidR="006B3F9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e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successo la scorsa notte."</w:t>
      </w:r>
    </w:p>
    <w:p w14:paraId="0F405D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56AC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F3712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game/isaac.rpy:1873</w:t>
      </w:r>
    </w:p>
    <w:p w14:paraId="1EBC09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isaac_1_484e733a:</w:t>
      </w:r>
    </w:p>
    <w:p w14:paraId="2EBE09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785E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I head back to my apartment, wanting to get some work done before my shift."</w:t>
      </w:r>
    </w:p>
    <w:p w14:paraId="63D46B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torno al mio appartamento: voglio lavorare un po' prima del mio turno."</w:t>
      </w:r>
    </w:p>
    <w:p w14:paraId="67278C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5263C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CA9D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game/isaac.rpy:1878</w:t>
      </w:r>
    </w:p>
    <w:p w14:paraId="09F84B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isaac_1_f9d39b24:</w:t>
      </w:r>
    </w:p>
    <w:p w14:paraId="157AFB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026E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"–But all the while, uneasiness weighs in my stomach."</w:t>
      </w:r>
    </w:p>
    <w:p w14:paraId="3A5AA6F9" w14:textId="09E9C1F2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"-Eppure, non riesco a lib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erarmi di un pr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ofondo senso di inquitudine che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attanaglia lo stomaco."</w:t>
      </w:r>
    </w:p>
    <w:p w14:paraId="42C476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0E4F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1AD6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game/isaac.rpy:1880</w:t>
      </w:r>
    </w:p>
    <w:p w14:paraId="16ACB1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isaac_1_b5fbe027:</w:t>
      </w:r>
    </w:p>
    <w:p w14:paraId="7A1045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41E9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really explain it, but maybe it's from Isaac's words last night…"</w:t>
      </w:r>
    </w:p>
    <w:p w14:paraId="449D84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proprio a spiegarlo, ma forse viene dalle parole di Isaac della scorsa notte..."</w:t>
      </w:r>
    </w:p>
    <w:p w14:paraId="69F9BC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D16C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92AD8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game/isaac.rpy:1881</w:t>
      </w:r>
    </w:p>
    <w:p w14:paraId="7BC780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isaac_1_01e88f80:</w:t>
      </w:r>
    </w:p>
    <w:p w14:paraId="2F9E45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EB94C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made it sound like we'd be part of some dangerous revolution – which is exciting and romantic, sure, but still dangerous."</w:t>
      </w:r>
    </w:p>
    <w:p w14:paraId="19B7F1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"Sembra che volesse intedere che faremo parte di una qualche pericolosa rivoluzione - che è eccitante e romantico, ma comunque pericoloso."</w:t>
      </w:r>
    </w:p>
    <w:p w14:paraId="40AE5B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ED63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02C9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game/isaac.rpy:1887</w:t>
      </w:r>
    </w:p>
    <w:p w14:paraId="4EFE11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isaac_1_ce65da37:</w:t>
      </w:r>
    </w:p>
    <w:p w14:paraId="03EAEC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724F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 you can really be a wuss sometimes, [mc].\""</w:t>
      </w:r>
    </w:p>
    <w:p w14:paraId="4A6408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Uff...</w:t>
      </w:r>
      <w:proofErr w:type="gramEnd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sai essere proprio un cagassotto alle volte, [mc].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AB676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4F9BF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2D5C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game/isaac.rpy:1888</w:t>
      </w:r>
    </w:p>
    <w:p w14:paraId="3348E8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isaac_1_915d45fa:</w:t>
      </w:r>
    </w:p>
    <w:p w14:paraId="0F0F7B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0233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shake my head with a sigh, gazing at the gathering clouds outside my window."</w:t>
      </w:r>
    </w:p>
    <w:p w14:paraId="4F72E080" w14:textId="07C6BBD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"Scuoto la testa con un sospiro, osservando le nuvole che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si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avvicinano fuori dalla finestra."</w:t>
      </w:r>
    </w:p>
    <w:p w14:paraId="051B78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E8A7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6DA2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game/isaac.rpy:1890</w:t>
      </w:r>
    </w:p>
    <w:p w14:paraId="320698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isaac_1_c35adabb:</w:t>
      </w:r>
    </w:p>
    <w:p w14:paraId="42245F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5FA2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I should have more faith in Isaac. He's been a part of this seedy underworld for a lot longer than me, after all."</w:t>
      </w:r>
    </w:p>
    <w:p w14:paraId="57E749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dovrei avere più fiducia in Isaac. Fa parte di questo squallido inferno da molto più di me, dopotutto."</w:t>
      </w:r>
    </w:p>
    <w:p w14:paraId="5F0CD0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94C9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09A9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game/isaac.rpy:1892</w:t>
      </w:r>
    </w:p>
    <w:p w14:paraId="09B36B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isaac_1_6a0b8566:</w:t>
      </w:r>
    </w:p>
    <w:p w14:paraId="433CF8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839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got it all handled… {w}so I'd like to think."</w:t>
      </w:r>
    </w:p>
    <w:p w14:paraId="77861A62" w14:textId="6E2080B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"Lui sa cosa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fare,...</w:t>
      </w:r>
      <w:proofErr w:type="gramEnd"/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almeno, così mi piace pensare."</w:t>
      </w:r>
    </w:p>
    <w:p w14:paraId="6EAF13C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D9725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A8DD4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game/isaac.rpy:1901</w:t>
      </w:r>
    </w:p>
    <w:p w14:paraId="6E101E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isaac_1_1eca1830:</w:t>
      </w:r>
    </w:p>
    <w:p w14:paraId="7B71E1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EEF9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"By the time I get to work, my nerves have calmed down a lot."</w:t>
      </w:r>
    </w:p>
    <w:p w14:paraId="1CE60F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arrivo a lavoro, i miei nervi si sono sciolti parecchio."</w:t>
      </w:r>
    </w:p>
    <w:p w14:paraId="40F8C1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21E75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7C9DD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game/isaac.rpy:1902</w:t>
      </w:r>
    </w:p>
    <w:p w14:paraId="18C0AE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isaac_1_96894d0b:</w:t>
      </w:r>
    </w:p>
    <w:p w14:paraId="32E9C9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DD93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"Instead, I hum to myself happily as I flip burgers and brew coffee, thinking about seeing Isaac tonight."</w:t>
      </w:r>
    </w:p>
    <w:p w14:paraId="4880C0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"Infatti, canticchio allegramente mentre giro hamburger e preparo caffè, trepidante all'idea di rivedere Isaac stanotte."</w:t>
      </w:r>
    </w:p>
    <w:p w14:paraId="0E77A3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D071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D8FF9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game/isaac.rpy:1907</w:t>
      </w:r>
    </w:p>
    <w:p w14:paraId="576510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isaac_1_35a28d4c:</w:t>
      </w:r>
    </w:p>
    <w:p w14:paraId="5B26AD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CD7B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670798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658C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BE88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388DD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game/isaac.rpy:1909</w:t>
      </w:r>
    </w:p>
    <w:p w14:paraId="54B354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isaac_1_55eeef2d:</w:t>
      </w:r>
    </w:p>
    <w:p w14:paraId="7EBAB2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6BA2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"Then, I notice something a little unusual."</w:t>
      </w:r>
    </w:p>
    <w:p w14:paraId="4B41D0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"Poi, noto qualcosa di insolito."</w:t>
      </w:r>
    </w:p>
    <w:p w14:paraId="36F57A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78F5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80DC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game/isaac.rpy:1911</w:t>
      </w:r>
    </w:p>
    <w:p w14:paraId="6BA53B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isaac_1_ec00c7a6:</w:t>
      </w:r>
    </w:p>
    <w:p w14:paraId="3CEFAB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80E8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"None of the \"regular\" vampires I normally see have come by tonight."</w:t>
      </w:r>
    </w:p>
    <w:p w14:paraId="595744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"Nessuno dei 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soliti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vampiri si è fatto vivo stanotte."</w:t>
      </w:r>
    </w:p>
    <w:p w14:paraId="03F3CF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6AB7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0C07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game/isaac.rpy:1912</w:t>
      </w:r>
    </w:p>
    <w:p w14:paraId="5093FB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isaac_1_13a36b11:</w:t>
      </w:r>
    </w:p>
    <w:p w14:paraId="581972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4D6C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"In fact, I don't think any of the customers have been anything besides human.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What's up with that?"</w:t>
      </w:r>
    </w:p>
    <w:p w14:paraId="2C45C1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"Difatti, sono abbastanza sicuro che nessuno dei clienti di stanotte fosse altro che umano.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 succede?"</w:t>
      </w:r>
    </w:p>
    <w:p w14:paraId="0B2CA4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A0ED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AC95E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game/isaac.rpy:1915</w:t>
      </w:r>
    </w:p>
    <w:p w14:paraId="3A45EC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isaac_1_c8544d4c:</w:t>
      </w:r>
    </w:p>
    <w:p w14:paraId="27A045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FB8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"\"Maybe another gang war or something…\""</w:t>
      </w:r>
    </w:p>
    <w:p w14:paraId="6C730E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Forse un'altra faida fra clan o qualcosa del genere...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50DB8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A6E07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11C4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game/isaac.rpy:1917</w:t>
      </w:r>
    </w:p>
    <w:p w14:paraId="16B524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isaac_1_adc69743:</w:t>
      </w:r>
    </w:p>
    <w:p w14:paraId="3E4847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F3C8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mutter under my breath as I dump a burger onto an empty plate."</w:t>
      </w:r>
    </w:p>
    <w:p w14:paraId="2467E5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"Mormoro fra me e me, mentre butto un hamburger su un piatto vuoto."</w:t>
      </w:r>
    </w:p>
    <w:p w14:paraId="40E6E0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36ED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45A5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game/isaac.rpy:1919</w:t>
      </w:r>
    </w:p>
    <w:p w14:paraId="5CFD45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isaac_1_aa8b7e38:</w:t>
      </w:r>
    </w:p>
    <w:p w14:paraId="7B6DBA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A7E9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stomach flip-flops with nervousness, but I try to swallow my anxiety and tell myself nothing's wrong."</w:t>
      </w:r>
    </w:p>
    <w:p w14:paraId="33AE81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mio stomaco si contorce dall'ansia, ma cerco di contenerla e continuare a ripetermi che va tutto bene."</w:t>
      </w:r>
    </w:p>
    <w:p w14:paraId="48A315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7428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3DAD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game/isaac.rpy:1921</w:t>
      </w:r>
    </w:p>
    <w:p w14:paraId="7B3DF9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isaac_1_4dd52b72:</w:t>
      </w:r>
    </w:p>
    <w:p w14:paraId="13A71F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61DD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"Just another normal night…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{w}right?"</w:t>
      </w:r>
    </w:p>
    <w:p w14:paraId="7E6B02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un'altra solita noiosa notte...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giusto?"</w:t>
      </w:r>
    </w:p>
    <w:p w14:paraId="6A4E0D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791F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ADF8A1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game/isaac.rpy:1929</w:t>
      </w:r>
    </w:p>
    <w:p w14:paraId="51283F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isaac_1_87d5a061:</w:t>
      </w:r>
    </w:p>
    <w:p w14:paraId="1010A4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8A03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"–Finally, closing hour arrives."</w:t>
      </w:r>
    </w:p>
    <w:p w14:paraId="6EA59AC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"-Finalmente, arriva il momento di chiudere."</w:t>
      </w:r>
    </w:p>
    <w:p w14:paraId="623026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5044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4DB2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game/isaac.rpy:1930</w:t>
      </w:r>
    </w:p>
    <w:p w14:paraId="65B3A47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isaac_1_5099c477:</w:t>
      </w:r>
    </w:p>
    <w:p w14:paraId="37B92E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3E1E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is the time when Isaac is supposed to stride in, wearing his usual broad grin."</w:t>
      </w:r>
    </w:p>
    <w:p w14:paraId="282593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 quest'ora Isaac dovrebbe entrare con il suo solito, enorme sorriso."</w:t>
      </w:r>
    </w:p>
    <w:p w14:paraId="44A613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4AA2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4EEB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game/isaac.rpy:1932</w:t>
      </w:r>
    </w:p>
    <w:p w14:paraId="12A24A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isaac_1_627870e6:</w:t>
      </w:r>
    </w:p>
    <w:p w14:paraId="771DD3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5613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"But… where is he?"</w:t>
      </w:r>
    </w:p>
    <w:p w14:paraId="5747B6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"Ma... dov'è?"</w:t>
      </w:r>
    </w:p>
    <w:p w14:paraId="753DB8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397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5948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game/isaac.rpy:1933</w:t>
      </w:r>
    </w:p>
    <w:p w14:paraId="7F41C7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isaac_1_be11e42c:</w:t>
      </w:r>
    </w:p>
    <w:p w14:paraId="198AB2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FCFE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 he got stuck in traffic, or had to finish up some work – even though he's never been late before."</w:t>
      </w:r>
    </w:p>
    <w:p w14:paraId="1CC557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 è rimasto imbottigliato nel traffico, o doveva finire qualche lavoretto - anche se non ha mai fatto tardi prima d'ora."</w:t>
      </w:r>
    </w:p>
    <w:p w14:paraId="59B8B9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9E60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EC32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game/isaac.rpy:1937</w:t>
      </w:r>
    </w:p>
    <w:p w14:paraId="4C6135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isaac_1_35a28d4c_1:</w:t>
      </w:r>
    </w:p>
    <w:p w14:paraId="484A4B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2CC4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0186B8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87313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C9B1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19DE2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game/isaac.rpy:1938</w:t>
      </w:r>
    </w:p>
    <w:p w14:paraId="7109E2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isaac_1_5ecbeea7:</w:t>
      </w:r>
    </w:p>
    <w:p w14:paraId="2340D6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5EAC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shift my weight from foot to foot impatiently, leaning against the counter."</w:t>
      </w:r>
    </w:p>
    <w:p w14:paraId="1018C0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"Sposto il peso da una gamba all'altra con impazienza, poggiandomi al bancone."</w:t>
      </w:r>
    </w:p>
    <w:p w14:paraId="20A051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52E3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F155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game/isaac.rpy:1941</w:t>
      </w:r>
    </w:p>
    <w:p w14:paraId="7C6B98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isaac_1_41874e3e:</w:t>
      </w:r>
    </w:p>
    <w:p w14:paraId="46D3B7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331D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then –"</w:t>
      </w:r>
    </w:p>
    <w:p w14:paraId="1B02E1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 -"</w:t>
      </w:r>
    </w:p>
    <w:p w14:paraId="58A12F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AE50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6412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game/isaac.rpy:1945</w:t>
      </w:r>
    </w:p>
    <w:p w14:paraId="362B85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isaac_1_63d51cd1:</w:t>
      </w:r>
    </w:p>
    <w:p w14:paraId="3EB139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0A7E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"\"Isaac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DB5C4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14770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598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D9BF7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game/isaac.rpy:1948</w:t>
      </w:r>
    </w:p>
    <w:p w14:paraId="53626F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isaac_1_35a28d4c_2:</w:t>
      </w:r>
    </w:p>
    <w:p w14:paraId="026F1F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2465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1B6136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B70AC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A845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E760A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game/isaac.rpy:1952</w:t>
      </w:r>
    </w:p>
    <w:p w14:paraId="218792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isaac_1_aad3f5cc:</w:t>
      </w:r>
    </w:p>
    <w:p w14:paraId="68FE24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CB2F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the door swings open, I immediately cry out in relief, but…"</w:t>
      </w:r>
    </w:p>
    <w:p w14:paraId="25F945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la porta si spalanca, mi lascio immediatamente andare ad un sospiro di sollievo, ma..."</w:t>
      </w:r>
    </w:p>
    <w:p w14:paraId="66ECFD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CCE66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2F6F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game/isaac.rpy:1955</w:t>
      </w:r>
    </w:p>
    <w:p w14:paraId="07E59C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isaac_1_10e80eb9:</w:t>
      </w:r>
    </w:p>
    <w:p w14:paraId="0EAB3C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39E9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person who strides towards me isn't Isaac."</w:t>
      </w:r>
    </w:p>
    <w:p w14:paraId="7ABB08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persona che viene verso di me non è Isaac."</w:t>
      </w:r>
    </w:p>
    <w:p w14:paraId="7442F8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3723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69E5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game/isaac.rpy:1961</w:t>
      </w:r>
    </w:p>
    <w:p w14:paraId="278DDF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isaac_1_7e160443:</w:t>
      </w:r>
    </w:p>
    <w:p w14:paraId="08B51A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D3E3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a very tall and elegant man in a crisp black suit, carrying himself with an air of authority."</w:t>
      </w:r>
    </w:p>
    <w:p w14:paraId="29C4E7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un uomo molto alto ed elegante, indossa un abito nero come la notte e attorno a lui si percepisce un'aura di profonda autorità."</w:t>
      </w:r>
    </w:p>
    <w:p w14:paraId="02035E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54B1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285A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game/isaac.rpy:1962</w:t>
      </w:r>
    </w:p>
    <w:p w14:paraId="49119E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isaac_1_87599de2:</w:t>
      </w:r>
    </w:p>
    <w:p w14:paraId="440B87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658D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soon as he stops in front of me, a strong sense of fear grips my chest."</w:t>
      </w:r>
    </w:p>
    <w:p w14:paraId="17FDD2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"Appena si ferma davanti a me, un forte senso di terrore mi stringe il petto."</w:t>
      </w:r>
    </w:p>
    <w:p w14:paraId="7F8181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64AF4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86C7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game/isaac.rpy:1969</w:t>
      </w:r>
    </w:p>
    <w:p w14:paraId="61A81E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isaac_1_ae87acf6:</w:t>
      </w:r>
    </w:p>
    <w:p w14:paraId="099F6E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7142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"\"Who… who are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013AF5" w14:textId="59FC255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Chi... chi </w:t>
      </w:r>
      <w:proofErr w:type="gramStart"/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3F91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B388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89AC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game/isaac.rpy:1970</w:t>
      </w:r>
    </w:p>
    <w:p w14:paraId="19A16A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isaac_1_9a74f86b:</w:t>
      </w:r>
    </w:p>
    <w:p w14:paraId="606DDF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1947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"Trying to contain the trembling in my voice, I gaze wide-eyed at the man's face."</w:t>
      </w:r>
    </w:p>
    <w:p w14:paraId="4EDF1E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"Cercando di nasconere il tremolio nella mia voce, osservo attentamente il volto dell'uomo."</w:t>
      </w:r>
    </w:p>
    <w:p w14:paraId="60A2C5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80DD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BE0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game/isaac.rpy:1972</w:t>
      </w:r>
    </w:p>
    <w:p w14:paraId="4163A1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isaac_1_014bf67c:</w:t>
      </w:r>
    </w:p>
    <w:p w14:paraId="263D10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AE1A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then I realize –{w} his eyes aren't a normal color."</w:t>
      </w:r>
    </w:p>
    <w:p w14:paraId="2548BA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poi lo noto -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suoi occhi non sono di un colore normale."</w:t>
      </w:r>
    </w:p>
    <w:p w14:paraId="72218E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6C1C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8E52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game/isaac.rpy:1975</w:t>
      </w:r>
    </w:p>
    <w:p w14:paraId="31040B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isaac_1_346c65cc:</w:t>
      </w:r>
    </w:p>
    <w:p w14:paraId="0327FC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FBCB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"\"Who are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9AFEB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CF5FA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A18B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76F32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game/isaac.rpy:1976</w:t>
      </w:r>
    </w:p>
    <w:p w14:paraId="5000EB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isaac_1_906ae169:</w:t>
      </w:r>
    </w:p>
    <w:p w14:paraId="4E5F81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F80A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 my best to meet the man's gaze, clenching my hands into fists at my sides."</w:t>
      </w:r>
    </w:p>
    <w:p w14:paraId="06AF2C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"Faccio del mio meglio per reggere lo sguardo dell'uomo, stringendo le mani in un pugno per farmi forza."</w:t>
      </w:r>
    </w:p>
    <w:p w14:paraId="094BC5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DC22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1B4C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game/isaac.rpy:1978</w:t>
      </w:r>
    </w:p>
    <w:p w14:paraId="7458036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isaac_1_33bb4661:</w:t>
      </w:r>
    </w:p>
    <w:p w14:paraId="6F8829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BBD9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as I study his pale face – {w}I realize his eyes aren't a normal color."</w:t>
      </w:r>
    </w:p>
    <w:p w14:paraId="229EB249" w14:textId="7DC79F2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mentre studio il suo viso pallido,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rendo conto ch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suoi occhi non sono di un colore normale."</w:t>
      </w:r>
    </w:p>
    <w:p w14:paraId="3D2A72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6B62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BBD6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game/isaac.rpy:1981</w:t>
      </w:r>
    </w:p>
    <w:p w14:paraId="0B184B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isaac_1_f91a9b91:</w:t>
      </w:r>
    </w:p>
    <w:p w14:paraId="3E15EC1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0FA9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"…They're a bright, blood red."</w:t>
      </w:r>
    </w:p>
    <w:p w14:paraId="75F560BF" w14:textId="4ACD266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"...Sono di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un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acceso rosso sangue."</w:t>
      </w:r>
    </w:p>
    <w:p w14:paraId="618D86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618A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007B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game/isaac.rpy:1984</w:t>
      </w:r>
    </w:p>
    <w:p w14:paraId="1795AD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isaac_1_4cf12096:</w:t>
      </w:r>
    </w:p>
    <w:p w14:paraId="642592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AAE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"\"Why, I'm sure you've heard of me before, [mc]… just like I've heard of you.\""</w:t>
      </w:r>
    </w:p>
    <w:p w14:paraId="4D90E8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sicuro tu abbia già sentito parlare di me, [mc]… proprio come io ho sentito parlare di te.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B2FBF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CDEC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405BB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game/isaac.rpy:1985</w:t>
      </w:r>
    </w:p>
    <w:p w14:paraId="7B0819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isaac_1_a8de2c9c:</w:t>
      </w:r>
    </w:p>
    <w:p w14:paraId="00D81A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6B52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deep voice reverberates lowly, so cool and confident that it sends a shiver down my spine."</w:t>
      </w:r>
    </w:p>
    <w:p w14:paraId="194A43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profonda voce riverbera nella stanza, talmente fredda e sicura da farmi venire un brivido lungo la schiena."</w:t>
      </w:r>
    </w:p>
    <w:p w14:paraId="510713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792C1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20F9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game/isaac.rpy:1987</w:t>
      </w:r>
    </w:p>
    <w:p w14:paraId="30009C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isaac_1_48fcac40:</w:t>
      </w:r>
    </w:p>
    <w:p w14:paraId="22774C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C7FAC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have a feeling I know who this man is, since there's only one person he {i}could{/i} be."</w:t>
      </w:r>
    </w:p>
    <w:p w14:paraId="73EC71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"Penso di sapere chi sia quest'uomo, visto che può essere solo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una{/i} persona."</w:t>
      </w:r>
    </w:p>
    <w:p w14:paraId="50C706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3E5E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AEFF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game/isaac.rpy:1990</w:t>
      </w:r>
    </w:p>
    <w:p w14:paraId="0997F1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isaac_1_0ef743d3:</w:t>
      </w:r>
    </w:p>
    <w:p w14:paraId="252704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D633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"\"…Bishop.\""</w:t>
      </w:r>
    </w:p>
    <w:p w14:paraId="0872CF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...Bishop.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795DC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48D8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49DB2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game/isaac.rpy:1993</w:t>
      </w:r>
    </w:p>
    <w:p w14:paraId="30C44E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isaac_1_c1a92b00:</w:t>
      </w:r>
    </w:p>
    <w:p w14:paraId="75F7E9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CD00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moment I speak his name, a dark smile crawls over Bishop's lips, and he nods."</w:t>
      </w:r>
    </w:p>
    <w:p w14:paraId="4DA72F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 momento esatto in cui pronuncio il suo nome, un sorriso sinistro si apre sul viso di Bishop, che annuisce."</w:t>
      </w:r>
    </w:p>
    <w:p w14:paraId="21CD56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D6D6D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0FA97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game/isaac.rpy:1995</w:t>
      </w:r>
    </w:p>
    <w:p w14:paraId="55E4F0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isaac_1_8b21be69:</w:t>
      </w:r>
    </w:p>
    <w:p w14:paraId="4AE785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03B5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"\"I'm sure you've heard a lot about me from my coven…\""</w:t>
      </w:r>
    </w:p>
    <w:p w14:paraId="3C458F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Sono sicuro tu abbia sentito parlare parecchio di me dal mio coven...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9C7B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5445A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A4554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game/isaac.rpy:1998</w:t>
      </w:r>
    </w:p>
    <w:p w14:paraId="70C6D9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isaac_1_29783acd:</w:t>
      </w:r>
    </w:p>
    <w:p w14:paraId="17924B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799F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perhaps from your 'friend,'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Isaac?\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EDEFD2A" w14:textId="0A8E3B8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forse anche dal tuo 'amico',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BA326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153C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B173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game/isaac.rpy:2001</w:t>
      </w:r>
    </w:p>
    <w:p w14:paraId="1CA3B6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isaac_1_35a28d4c_3:</w:t>
      </w:r>
    </w:p>
    <w:p w14:paraId="4FA739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7C4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70F785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2D9F8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1160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8B036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game/isaac.rpy:2002</w:t>
      </w:r>
    </w:p>
    <w:p w14:paraId="5B273C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isaac_1_9f85739c:</w:t>
      </w:r>
    </w:p>
    <w:p w14:paraId="0B44A0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C080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mentions Isaac, I instinctively tense up."</w:t>
      </w:r>
    </w:p>
    <w:p w14:paraId="0E1974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nomina Isaac, mi irrigisco immediatamente."</w:t>
      </w:r>
    </w:p>
    <w:p w14:paraId="019A88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8549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6E9C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game/isaac.rpy:2003</w:t>
      </w:r>
    </w:p>
    <w:p w14:paraId="127095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isaac_1_ce96ae49:</w:t>
      </w:r>
    </w:p>
    <w:p w14:paraId="042EBF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684B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way he talks, it's like he knows everything we've been doing and planning."</w:t>
      </w:r>
    </w:p>
    <w:p w14:paraId="0C1791F7" w14:textId="5593D171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modo in cui parla…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è come se sapesse tutto quello che stavamo facendo e progettando."</w:t>
      </w:r>
    </w:p>
    <w:p w14:paraId="7F475F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0258F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F117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game/isaac.rpy:2006</w:t>
      </w:r>
    </w:p>
    <w:p w14:paraId="1B2103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isaac_1_1c4b2252:</w:t>
      </w:r>
    </w:p>
    <w:p w14:paraId="5C9583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EECF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"\"Oh,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my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 You didn't think I was unaware of what you two were plotting, did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A9E34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wow. Non pensavi davvero che fossi all'oscuro del fatto che stavate complottando contro di me,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25AE8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889B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D472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game/isaac.rpy:2007</w:t>
      </w:r>
    </w:p>
    <w:p w14:paraId="6C414C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isaac_1_530f2ee3:</w:t>
      </w:r>
    </w:p>
    <w:p w14:paraId="2026F7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F064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"Letting out a soft chuckle, Bishop shakes his head mockingly."</w:t>
      </w:r>
    </w:p>
    <w:p w14:paraId="4E530F86" w14:textId="22D6AE6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"Lasciandosi andare ad una risati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a, Bishop scuote la testa con fare canzonatorio."</w:t>
      </w:r>
    </w:p>
    <w:p w14:paraId="638756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1CCF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4B92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game/isaac.rpy:2010</w:t>
      </w:r>
    </w:p>
    <w:p w14:paraId="544C8E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isaac_1_cddacb16:</w:t>
      </w:r>
    </w:p>
    <w:p w14:paraId="17FFF8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BCC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"\"Isaac may be an information broker, but he's not the only source I have.\""</w:t>
      </w:r>
    </w:p>
    <w:p w14:paraId="43DE084D" w14:textId="139594C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p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uò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anche essere un information broker, ma non è l'unica fonte che ho.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F14D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F2CD9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AB7F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game/isaac.rpy:2011</w:t>
      </w:r>
    </w:p>
    <w:p w14:paraId="6C382A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isaac_1_9b3db625:</w:t>
      </w:r>
    </w:p>
    <w:p w14:paraId="41C3DF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62DB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thought he was smart enough to know that.\""</w:t>
      </w:r>
    </w:p>
    <w:p w14:paraId="759C72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Pensavo fosse abbastanza sveglio da saperlo.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D73E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590A0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87894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game/isaac.rpy:2019</w:t>
      </w:r>
    </w:p>
    <w:p w14:paraId="74F45D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isaac_1_be5506bb:</w:t>
      </w:r>
    </w:p>
    <w:p w14:paraId="5DC5D1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1455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"After he exhales a sigh, the vampire steps closer to me, casting a long and overbearing shadow."</w:t>
      </w:r>
    </w:p>
    <w:p w14:paraId="6C335D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"Dopo aver esalato un sospiro, il vampiro inizia ad avvicinarsi a me, proiettando una lunga e dominante ombra."</w:t>
      </w:r>
    </w:p>
    <w:p w14:paraId="09A7C5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55C5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7443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game/isaac.rpy:2021</w:t>
      </w:r>
    </w:p>
    <w:p w14:paraId="2C5275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isaac_1_61b8b738:</w:t>
      </w:r>
    </w:p>
    <w:p w14:paraId="7277D0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1A4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 feels like the air around me suddenly drops in temperature, and a cold sweat breaks out on the back of my neck."</w:t>
      </w:r>
    </w:p>
    <w:p w14:paraId="7D8CDF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"Percepisco la temperatura attorno a me scendere, e una goccia di sudore freddo mi scende lungo la nuca."</w:t>
      </w:r>
    </w:p>
    <w:p w14:paraId="2072BA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2EF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9B0E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game/isaac.rpy:2025</w:t>
      </w:r>
    </w:p>
    <w:p w14:paraId="1989D4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isaac_1_9f644e21:</w:t>
      </w:r>
    </w:p>
    <w:p w14:paraId="579F4D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6CE3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"\"Where's Isaac? Have you hurt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him?\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D55AC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Dov'è Isaac? Gli hai fatto del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male?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BE8D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B3948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AA35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game/isaac.rpy:2026</w:t>
      </w:r>
    </w:p>
    <w:p w14:paraId="0FCF063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isaac_1_af0c2918:</w:t>
      </w:r>
    </w:p>
    <w:p w14:paraId="142EFB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7401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growl out at Bishop, trying to sound at least a little threatening."</w:t>
      </w:r>
    </w:p>
    <w:p w14:paraId="226479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"Ringhio a Bishop, cercando di sembrare almeno un po' minaccioso."</w:t>
      </w:r>
    </w:p>
    <w:p w14:paraId="039A64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0AEA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E498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game/isaac.rpy:2029</w:t>
      </w:r>
    </w:p>
    <w:p w14:paraId="42BCB0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isaac_1_9e93839b:</w:t>
      </w:r>
    </w:p>
    <w:p w14:paraId="5BC4C0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0CA9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"\"You… you haven't hurt Isaac, have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you?\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EC509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Tu... non hai fatto del male ad Isaac,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vero?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7FA63D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D5EB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A837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game/isaac.rpy:2030</w:t>
      </w:r>
    </w:p>
    <w:p w14:paraId="286076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isaac_1_262305b5:</w:t>
      </w:r>
    </w:p>
    <w:p w14:paraId="17B966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914A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"\"Please…\""</w:t>
      </w:r>
    </w:p>
    <w:p w14:paraId="66D490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prego...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A71C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0DF1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F05B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game/isaac.rpy:2031</w:t>
      </w:r>
    </w:p>
    <w:p w14:paraId="51EEDB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isaac_1_ac7d84af:</w:t>
      </w:r>
    </w:p>
    <w:p w14:paraId="5364C51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EA74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voice cracks slightly as I gaze up at Bishop, feeling my heart pound a mile a minute."</w:t>
      </w:r>
    </w:p>
    <w:p w14:paraId="4C9193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mia voce rotta dal terrore. Tengo lo sguardo fisso su Bishop, intanto sento il mio cuore battere all'impazzata."</w:t>
      </w:r>
    </w:p>
    <w:p w14:paraId="07C455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1DB7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27C5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game/isaac.rpy:2034</w:t>
      </w:r>
    </w:p>
    <w:p w14:paraId="25CB6E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isaac_1_9c619860:</w:t>
      </w:r>
    </w:p>
    <w:p w14:paraId="086B7A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50EC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"\"No, of course not. What sort of a monster do you think I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am?\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19BE7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certo che no. Che razza di mostro pensi che io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13A8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E2D2E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        </w:t>
      </w:r>
    </w:p>
    <w:p w14:paraId="76684B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game/isaac.rpy:2035</w:t>
      </w:r>
    </w:p>
    <w:p w14:paraId="1A30EA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isaac_1_101a6813:</w:t>
      </w:r>
    </w:p>
    <w:p w14:paraId="61A370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1259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"\"Isaac is currently inside my limousine, waiting for a ride back to my headquarters.\""</w:t>
      </w:r>
    </w:p>
    <w:p w14:paraId="190D66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Isacc, al momento, si trova nella mia limousine, aspettando che gli dia un passaggio verso il mio quartier generale.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221E4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428F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896D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game/isaac.rpy:2038</w:t>
      </w:r>
    </w:p>
    <w:p w14:paraId="582BAC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isaac_1_28a81284:</w:t>
      </w:r>
    </w:p>
    <w:p w14:paraId="1E7469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0434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"\"After all, it seems like we're in dire need of having a little talk.\""</w:t>
      </w:r>
    </w:p>
    <w:p w14:paraId="03703F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Dopotutto, sembra che una chiacchierata sia più che necessaria.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4494F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8E3D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E2F7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game/isaac.rpy:2041</w:t>
      </w:r>
    </w:p>
    <w:p w14:paraId="204AC2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isaac_1_4f46a46b_2:</w:t>
      </w:r>
    </w:p>
    <w:p w14:paraId="6F2123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4A49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DF801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4F2B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38F4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A0CB7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game/isaac.rpy:2043</w:t>
      </w:r>
    </w:p>
    <w:p w14:paraId="24DBFD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isaac_1_e7114a6a:</w:t>
      </w:r>
    </w:p>
    <w:p w14:paraId="268BD0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BC71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been captured…?"</w:t>
      </w:r>
    </w:p>
    <w:p w14:paraId="4462FF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è stato catturato...?</w:t>
      </w:r>
    </w:p>
    <w:p w14:paraId="2500F2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06021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3033A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game/isaac.rpy:2044</w:t>
      </w:r>
    </w:p>
    <w:p w14:paraId="5DE8F8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isaac_1_27c4457c:</w:t>
      </w:r>
    </w:p>
    <w:p w14:paraId="4DA36D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A11F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"Damn it–! {w}That idiot should've known Bishop would be looking for him!"</w:t>
      </w:r>
    </w:p>
    <w:p w14:paraId="6D3255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"Cazzo!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Quell'idiota doveva immaginarselo che Bishop sarebbe venuto a cercarlo."</w:t>
      </w:r>
    </w:p>
    <w:p w14:paraId="3F06E6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C265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B5DB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game/isaac.rpy:2046</w:t>
      </w:r>
    </w:p>
    <w:p w14:paraId="5DB08A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isaac_1_8abae6a0:</w:t>
      </w:r>
    </w:p>
    <w:p w14:paraId="58BA00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ABAD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"Maybe… maybe he thought Bishop trusted him… and that's why he acted so careless."</w:t>
      </w:r>
    </w:p>
    <w:p w14:paraId="3F203B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"Forse... forse pensava che Bishop si fidasse di lui... ed è per questo che ha agito così distrattamente."</w:t>
      </w:r>
    </w:p>
    <w:p w14:paraId="529FD2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62A9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1799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game/isaac.rpy:2049</w:t>
      </w:r>
    </w:p>
    <w:p w14:paraId="1064A5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isaac_1_9eb53be8:</w:t>
      </w:r>
    </w:p>
    <w:p w14:paraId="00351D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B17D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"\"…Are you going to kill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us?\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41E99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...Ci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ucciderai?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4FF33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D620C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59778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game/isaac.rpy:2052</w:t>
      </w:r>
    </w:p>
    <w:p w14:paraId="7EFB94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isaac_1_a4edf7a6:</w:t>
      </w:r>
    </w:p>
    <w:p w14:paraId="14856E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DBB1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"\"Tch. Don't be silly.\""</w:t>
      </w:r>
    </w:p>
    <w:p w14:paraId="50347D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Tzè.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essere sciocco.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BE50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311A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C646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game/isaac.rpy:2053</w:t>
      </w:r>
    </w:p>
    <w:p w14:paraId="777D3D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isaac_1_659ffb95:</w:t>
      </w:r>
    </w:p>
    <w:p w14:paraId="1AB2E5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0B90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"\"It would be a waste to ruin my best servant like that, not to mention a soft, sweet little creature like you…\""</w:t>
      </w:r>
    </w:p>
    <w:p w14:paraId="42BFD6F4" w14:textId="276C8B6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Sarebbe un peccato sprecare il mio miglio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 ass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istente in quel modo, per non parlare di una dolce e tenera creatura come te...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A622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85D2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F10D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game/isaac.rpy:2056</w:t>
      </w:r>
    </w:p>
    <w:p w14:paraId="66940D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isaac_1_892b0602:</w:t>
      </w:r>
    </w:p>
    <w:p w14:paraId="58E18A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8EDA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reaches out, curling several long fingers around my chin, cupping it gently."</w:t>
      </w:r>
    </w:p>
    <w:p w14:paraId="065BDFE8" w14:textId="60A6F17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"Allunga il bracc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io, circondando il mio mento con le sue dita affusolate e stringedolo delicatamente.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DA96A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76D31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3223A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game/isaac.rpy:2057</w:t>
      </w:r>
    </w:p>
    <w:p w14:paraId="0332D5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isaac_1_f564b991:</w:t>
      </w:r>
    </w:p>
    <w:p w14:paraId="5040B4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5C1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skin is cold as ice, and I feel frozen in place, unable to move or look away."</w:t>
      </w:r>
    </w:p>
    <w:p w14:paraId="23C0C4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pelle è fredda come il ghiaccio, e mi sento completamente congelato sul posto, incapace di muovermi o distogliere lo sguardo."</w:t>
      </w:r>
    </w:p>
    <w:p w14:paraId="354DAB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B37D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3EA2C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game/isaac.rpy:2060</w:t>
      </w:r>
    </w:p>
    <w:p w14:paraId="69B410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isaac_1_ef027100:</w:t>
      </w:r>
    </w:p>
    <w:p w14:paraId="3BED95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837F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"\"Isaac simply needs his mind molded into a more obedient state.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He'll be far less rebellious after that, I'm sure.\""</w:t>
      </w:r>
    </w:p>
    <w:p w14:paraId="63C52D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ha solo bisogno di farsi rimodellare la mente e renderla più prone all'obbedienza. Sarà molto meno ribelle poi, ne sono certo.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7C7A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80FC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756DF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game/isaac.rpy:2062</w:t>
      </w:r>
    </w:p>
    <w:p w14:paraId="5AD0CD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isaac_1_b8cdd8c7:</w:t>
      </w:r>
    </w:p>
    <w:p w14:paraId="176156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4017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as for you… your blood is delightfully special.\""</w:t>
      </w:r>
    </w:p>
    <w:p w14:paraId="11C73AA0" w14:textId="04F98D7A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Per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quanto riguarda te... il tuo sangue è squisitamente speciale.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320D4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9683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4991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game/isaac.rpy:2063</w:t>
      </w:r>
    </w:p>
    <w:p w14:paraId="6B6493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isaac_1_b1e1ef69:</w:t>
      </w:r>
    </w:p>
    <w:p w14:paraId="0C7775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E6E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"Bishop's tongue traces across his lips, and his eyes gleam hungrily at me."</w:t>
      </w:r>
    </w:p>
    <w:p w14:paraId="7ECECA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lingua di Bishop corre lungo le sue labbra, e i suoi occhi brillano bramosi verso di me."</w:t>
      </w:r>
    </w:p>
    <w:p w14:paraId="5E33EE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94308B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BB2D6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game/isaac.rpy:2066</w:t>
      </w:r>
    </w:p>
    <w:p w14:paraId="46D18F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isaac_1_1677d0d6:</w:t>
      </w:r>
    </w:p>
    <w:p w14:paraId="70806A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7B29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"\"You're lucky enough to be a Strix – a mortal with intoxicating blood to creatures like us.\""</w:t>
      </w:r>
    </w:p>
    <w:p w14:paraId="54F2D9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Sei fortunato ad essere uno Strix, un mortale con un sangue inebriante per creature come noi.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92D0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49F3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10EC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game/isaac.rpy:2067</w:t>
      </w:r>
    </w:p>
    <w:p w14:paraId="563F25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isaac_1_1c12bf75:</w:t>
      </w:r>
    </w:p>
    <w:p w14:paraId="4F9ACA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64AD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"\"That is certainly why Isaac wanted to protect you. He was quite aware you would be captured and ravished, otherwise.\""</w:t>
      </w:r>
    </w:p>
    <w:p w14:paraId="315AB9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Sicuramente è il motivo per cui Isaac cercava di proteggerti. Era perfettamente consapevole che saresti stato catturato e violentato, altrimenti.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8C18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8699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A9A9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game/isaac.rpy:2070</w:t>
      </w:r>
    </w:p>
    <w:p w14:paraId="16C8AC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isaac_1_4145cbbc:</w:t>
      </w:r>
    </w:p>
    <w:p w14:paraId="2B9D54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B55E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"\"…Strix…\""</w:t>
      </w:r>
    </w:p>
    <w:p w14:paraId="41F688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...Strix...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9F18E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FC45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302AB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game/isaac.rpy:2072</w:t>
      </w:r>
    </w:p>
    <w:p w14:paraId="68856D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isaac_1_cf178a64:</w:t>
      </w:r>
    </w:p>
    <w:p w14:paraId="61C0F1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EBA9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 word… {w}Isaac used it before, too, when we were in his apartment."</w:t>
      </w:r>
    </w:p>
    <w:p w14:paraId="08E00A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"Quella parola...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Anche Isaac l'aveva usata, quando eravamo nel suo appartamento."</w:t>
      </w:r>
    </w:p>
    <w:p w14:paraId="15F635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68CF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FD8C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game/isaac.rpy:2074</w:t>
      </w:r>
    </w:p>
    <w:p w14:paraId="3615BF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isaac_1_c4b27ce9:</w:t>
      </w:r>
    </w:p>
    <w:p w14:paraId="7B689D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5FF5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 that really why he hypnotized me that first night? {w}Because he sensed what I was?"</w:t>
      </w:r>
    </w:p>
    <w:p w14:paraId="375B9C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davvero questo il motivo per cui mi ha ipnotizzato la prima notte?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Aveva percepito quello che sono?"</w:t>
      </w:r>
    </w:p>
    <w:p w14:paraId="508269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06B1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CB0E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game/isaac.rpy:2077</w:t>
      </w:r>
    </w:p>
    <w:p w14:paraId="3DEEFF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isaac_1_0e3784e3:</w:t>
      </w:r>
    </w:p>
    <w:p w14:paraId="14D25E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59123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"\"But don't mistake his actions for kindness.\""</w:t>
      </w:r>
    </w:p>
    <w:p w14:paraId="0BF8ED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Ma non fraintere le sue azioni, non si tratta di gentilezza.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7B47A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1C06D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3FA2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game/isaac.rpy:2080</w:t>
      </w:r>
    </w:p>
    <w:p w14:paraId="0A3734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isaac_1_6a45a69e:</w:t>
      </w:r>
    </w:p>
    <w:p w14:paraId="02E872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811B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"\"You'd be a fool to think he wouldn't betray you, just like he betrayed me.\""</w:t>
      </w:r>
    </w:p>
    <w:p w14:paraId="3615F328" w14:textId="52FEB91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Saresti un</w:t>
      </w:r>
      <w:r w:rsidR="0012498C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stupido a pensare che non ti tradirebbe, proprio come ha tradito me.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1E0D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2EBD0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BAECE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game/isaac.rpy:2081</w:t>
      </w:r>
    </w:p>
    <w:p w14:paraId="1C2306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isaac_1_b3d21e76:</w:t>
      </w:r>
    </w:p>
    <w:p w14:paraId="06B12D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3A3E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"Bishop's eyes narrow into a dark glare, and his lip curls scornfully."</w:t>
      </w:r>
    </w:p>
    <w:p w14:paraId="136E11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"Gli occhi di Bishop si assottigliano in uno sguardo enigmatico, le sue labbra si arricciano dall'irritazione."</w:t>
      </w:r>
    </w:p>
    <w:p w14:paraId="009833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EFC2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0865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game/isaac.rpy:2084</w:t>
      </w:r>
    </w:p>
    <w:p w14:paraId="133C44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isaac_1_ac9b6a32:</w:t>
      </w:r>
    </w:p>
    <w:p w14:paraId="0A0FE9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6F8A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"\"He thinks the world is using him, but he's nothing more than a hypocrite.\""</w:t>
      </w:r>
    </w:p>
    <w:p w14:paraId="1510FB1C" w14:textId="74B5292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Pensa che tutto il mondo lo stia u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ando, ma non è altro che un ipocrita.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7E0C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B1A4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F03B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game/isaac.rpy:2086</w:t>
      </w:r>
    </w:p>
    <w:p w14:paraId="21192C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isaac_1_da7f8932:</w:t>
      </w:r>
    </w:p>
    <w:p w14:paraId="5DD641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887D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rescued him when he was only a boy, and it's {i}my{/i} blood that gives him his power… yet he repays me like this.\""</w:t>
      </w:r>
    </w:p>
    <w:p w14:paraId="32521B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L'ho salvato quando era solo un ragazzo, è il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mio{/i} sangue a dargli i suoi poteri... ed è così che mi ripaga.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2FA78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E9F8D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FCE9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game/isaac.rpy:2089</w:t>
      </w:r>
    </w:p>
    <w:p w14:paraId="18A66F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isaac_1_e87427e0:</w:t>
      </w:r>
    </w:p>
    <w:p w14:paraId="4406E1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0FC4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– you rescued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him?\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2FE4AA3" w14:textId="43E8F40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-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tu l'hai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salvato?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08218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ECCC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71E1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game/isaac.rpy:2092</w:t>
      </w:r>
    </w:p>
    <w:p w14:paraId="67DB1B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isaac_1_8a01cad9:</w:t>
      </w:r>
    </w:p>
    <w:p w14:paraId="5BC0D9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4D6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I stammer in disbelief, Bishop offers a slow nod."</w:t>
      </w:r>
    </w:p>
    <w:p w14:paraId="6D5D72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balbetto incredulo, Bishop annuisce lentamente."</w:t>
      </w:r>
    </w:p>
    <w:p w14:paraId="34ED8B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1D10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1B95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game/isaac.rpy:2093</w:t>
      </w:r>
    </w:p>
    <w:p w14:paraId="733577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isaac_1_698d3559:</w:t>
      </w:r>
    </w:p>
    <w:p w14:paraId="6528A3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2695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"\"He was just a teenager when he was kidnapped off the streets, sold to be an older man's plaything.\""</w:t>
      </w:r>
    </w:p>
    <w:p w14:paraId="5A41D2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Era a malapena un adolescente quando è stato rapito per la strada, venduto per essere il giocattolino di un vecchio.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23F6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C55A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E3006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game/isaac.rpy:2096</w:t>
      </w:r>
    </w:p>
    <w:p w14:paraId="4365F6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isaac_1_38e3ae19:</w:t>
      </w:r>
    </w:p>
    <w:p w14:paraId="39BBA4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AA0D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{i}I{/i} was the one who heard his crying from a window on a cold, rainy night.\""</w:t>
      </w:r>
    </w:p>
    <w:p w14:paraId="0CD64EE9" w14:textId="400105F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sono stato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{/i} quello che l'ha sentito urlare da una finestra, in una notte fredda e tempestosa.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49E0A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F834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12B8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game/isaac.rpy:2097</w:t>
      </w:r>
    </w:p>
    <w:p w14:paraId="172C53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isaac_1_3c676db6:</w:t>
      </w:r>
    </w:p>
    <w:p w14:paraId="1A986B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6090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"\"{i}I{/i} was the one who killed his captor and set him free.\""</w:t>
      </w:r>
    </w:p>
    <w:p w14:paraId="6788BC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Io{/i} ho ucciso il suo aguzzino e gli ho ridato la libertà.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3BB5C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D25C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232C3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game/isaac.rpy:2100</w:t>
      </w:r>
    </w:p>
    <w:p w14:paraId="608610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isaac_1_4f46a46b_3:</w:t>
      </w:r>
    </w:p>
    <w:p w14:paraId="122E5C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906A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A64B3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3E05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5C68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61D1B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game/isaac.rpy:2102</w:t>
      </w:r>
    </w:p>
    <w:p w14:paraId="65C5CA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isaac_1_80d1899e:</w:t>
      </w:r>
    </w:p>
    <w:p w14:paraId="6FE875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F1D3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fingers slide from my chin down to my throat, squeezing, and it quickly becomes a little difficult to breathe."</w:t>
      </w:r>
    </w:p>
    <w:p w14:paraId="2F5BE5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dita scivolano dal mio mento alla mia gola, stringedola, e molto velocemente diventa difficile per me respirare."</w:t>
      </w:r>
    </w:p>
    <w:p w14:paraId="738A72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5D8A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A280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game/isaac.rpy:2105</w:t>
      </w:r>
    </w:p>
    <w:p w14:paraId="2115CD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isaac_1_a8cf590f:</w:t>
      </w:r>
    </w:p>
    <w:p w14:paraId="5C6678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1693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gave him a new life, a way to escape from his past, and new powers that mortals could never dream of.\""</w:t>
      </w:r>
    </w:p>
    <w:p w14:paraId="172A7C74" w14:textId="024EB63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Gli ho donato un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vita nuova, un modo per fuggire al suo passato, e nuovi poteri che un mortale non si sognerebbe nemmeno.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3F536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33B8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302B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game/isaac.rpy:2108</w:t>
      </w:r>
    </w:p>
    <w:p w14:paraId="2B071B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isaac_1_dbf72a28:</w:t>
      </w:r>
    </w:p>
    <w:p w14:paraId="4AC467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BE4D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that ungrateful {i}brat{/i} tries to stab me in the back… how pitiful.\""</w:t>
      </w:r>
    </w:p>
    <w:p w14:paraId="7EB2E4BA" w14:textId="21908C2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quel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moccioso{/i} ingrato cerca di accoltellarmi alle spalle...</w:t>
      </w:r>
      <w:ins w:id="44" w:author="francesca perozziello" w:date="2020-04-24T11:42:00Z">
        <w:r w:rsidR="0012498C">
          <w:rPr>
            <w:rFonts w:ascii="Consolas" w:eastAsia="Times New Roman" w:hAnsi="Consolas" w:cs="Times New Roman"/>
            <w:color w:val="CE9178"/>
            <w:sz w:val="21"/>
            <w:szCs w:val="21"/>
            <w:lang w:val="it-IT"/>
          </w:rPr>
          <w:t xml:space="preserve"> </w:t>
        </w:r>
      </w:ins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patetico.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FFDBC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42876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4B14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game/isaac.rpy:2112</w:t>
      </w:r>
    </w:p>
    <w:p w14:paraId="4E6FEF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isaac_1_dd8823c3:</w:t>
      </w:r>
    </w:p>
    <w:p w14:paraId="373346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32E8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"\"…Ngh…\""</w:t>
      </w:r>
    </w:p>
    <w:p w14:paraId="4D02CA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...Ngh...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F2A6E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D21A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C4507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game/isaac.rpy:2113</w:t>
      </w:r>
    </w:p>
    <w:p w14:paraId="6F39B6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isaac_1_2ab79dd8:</w:t>
      </w:r>
    </w:p>
    <w:p w14:paraId="14100D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E310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struggle for air as Bishop's hand tightens around my neck."</w:t>
      </w:r>
    </w:p>
    <w:p w14:paraId="10012F74" w14:textId="510FF61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"Annaspo, ma la stretta di Bishop continua a farsi sempre più s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offocante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188635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FBF70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583C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game/isaac.rpy:2115</w:t>
      </w:r>
    </w:p>
    <w:p w14:paraId="3A0759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isaac_1_16acf4c8:</w:t>
      </w:r>
    </w:p>
    <w:p w14:paraId="47069D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C2F5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his grip isn't what hurts the most."</w:t>
      </w:r>
    </w:p>
    <w:p w14:paraId="4940CA72" w14:textId="64D6C023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"Eppu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 non è la cosa che mi fa più male."</w:t>
      </w:r>
    </w:p>
    <w:p w14:paraId="55A34A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46E47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CA1B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game/isaac.rpy:2117</w:t>
      </w:r>
    </w:p>
    <w:p w14:paraId="759767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isaac_1_343a72af:</w:t>
      </w:r>
    </w:p>
    <w:p w14:paraId="4C71F4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BACE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suffered through all that… {w}and he never told me?"</w:t>
      </w:r>
    </w:p>
    <w:p w14:paraId="7B9649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ha sofferto tutte quelle cose orribili...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non me l'ha mai detto?"</w:t>
      </w:r>
    </w:p>
    <w:p w14:paraId="4F93C6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3ECF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BA05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game/isaac.rpy:2118</w:t>
      </w:r>
    </w:p>
    <w:p w14:paraId="3A6DA3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isaac_1_11706a50:</w:t>
      </w:r>
    </w:p>
    <w:p w14:paraId="1B28F4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38B1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"When he talked about meeting a vampire for the first time on a rainy night – that's when he was rescued by Bishop?"</w:t>
      </w:r>
    </w:p>
    <w:p w14:paraId="530D0DB5" w14:textId="1BE10B7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"Quando mi ha raccontato di aver incont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rato un vampiro per la prima vol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 in una notte di pioggia, è in quel momento che Bishop l'ha salvato?"</w:t>
      </w:r>
    </w:p>
    <w:p w14:paraId="36D3B4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B0C0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1CE44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game/isaac.rpy:2120</w:t>
      </w:r>
    </w:p>
    <w:p w14:paraId="6114BC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isaac_1_5ee125d8:</w:t>
      </w:r>
    </w:p>
    <w:p w14:paraId="7397F8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3A6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"–Suddenly, the grip on my throat loosens, and I can breathe easily again."</w:t>
      </w:r>
    </w:p>
    <w:p w14:paraId="14F0C4D5" w14:textId="1C1D511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A7EE4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"-All'improvviso, la strett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 sul mio collo si allenta, e riesco nuovamente a respirare facilmente."</w:t>
      </w:r>
    </w:p>
    <w:p w14:paraId="73BBD1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6F8E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CA69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game/isaac.rpy:2123</w:t>
      </w:r>
    </w:p>
    <w:p w14:paraId="39373F1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isaac_1_8b396759:</w:t>
      </w:r>
    </w:p>
    <w:p w14:paraId="177D0A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0BE8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"\"Ngh…! Haah…\""</w:t>
      </w:r>
    </w:p>
    <w:p w14:paraId="6AD6A4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Ngh...! Haah...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78489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933C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5959C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game/isaac.rpy:2126</w:t>
      </w:r>
    </w:p>
    <w:p w14:paraId="779C08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isaac_1_1b8dab1e:</w:t>
      </w:r>
    </w:p>
    <w:p w14:paraId="37FA49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DCF2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 gasp for air, cold fingers drift up along my cheek, and Bishop tilts my face up towards his own."</w:t>
      </w:r>
    </w:p>
    <w:p w14:paraId="125FC0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affanno in cerca di aria, delle dita fredde mi accarezzano la guancia, e Bishop alza il mio viso per farsi guardare."</w:t>
      </w:r>
    </w:p>
    <w:p w14:paraId="7E591E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BED4C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99E23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game/isaac.rpy:2128</w:t>
      </w:r>
    </w:p>
    <w:p w14:paraId="62CB59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isaac_1_6d3663b6:</w:t>
      </w:r>
    </w:p>
    <w:p w14:paraId="2E3AF8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6836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he'll do the same to you, too, [mc].\""</w:t>
      </w:r>
    </w:p>
    <w:p w14:paraId="64057E81" w14:textId="42B4B5D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farà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lo stesso con te, [mc].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1D312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88DA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24444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game/isaac.rpy:2129</w:t>
      </w:r>
    </w:p>
    <w:p w14:paraId="3FF6E4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isaac_1_fb6e2328:</w:t>
      </w:r>
    </w:p>
    <w:p w14:paraId="7DB58B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2E2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"\"When you've worn out your worth to him, he'll find someone else…\""</w:t>
      </w:r>
    </w:p>
    <w:p w14:paraId="41B416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esaurito il tuo valore, troverà qualcun altro...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4C114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E2DF5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2877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game/isaac.rpy:2132</w:t>
      </w:r>
    </w:p>
    <w:p w14:paraId="4F7C11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isaac_1_7bf50a22:</w:t>
      </w:r>
    </w:p>
    <w:p w14:paraId="65A643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6696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leave you in the dust.\""</w:t>
      </w:r>
    </w:p>
    <w:p w14:paraId="189631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ti lascerà nella polvere.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4ED6D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8D9E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0217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game/isaac.rpy:2135</w:t>
      </w:r>
    </w:p>
    <w:p w14:paraId="7A41EF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isaac_1_4f46a46b_4:</w:t>
      </w:r>
    </w:p>
    <w:p w14:paraId="4E7C9D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B48C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327DF9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5E863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4ECC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D005E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game/isaac.rpy:2139</w:t>
      </w:r>
    </w:p>
    <w:p w14:paraId="424359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isaac_1_b2174522:</w:t>
      </w:r>
    </w:p>
    <w:p w14:paraId="2CBF77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5621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"Blinking, I gaze up into Bishop's eyes, which swirl like bottomless crimson pools."</w:t>
      </w:r>
    </w:p>
    <w:p w14:paraId="2B4400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"Battendoo le ciglia, alzo lo sguardo per osservare gli occhi di Bishop, che girano vorticosamente come piscine senza fondo color cremisi."</w:t>
      </w:r>
    </w:p>
    <w:p w14:paraId="6AE4AA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5FEE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4729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game/isaac.rpy:2141</w:t>
      </w:r>
    </w:p>
    <w:p w14:paraId="1D040F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isaac_1_1d8ccdb1:</w:t>
      </w:r>
    </w:p>
    <w:p w14:paraId="3FCE8F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6F48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words cut right under my skin, exposing a fear I didn't know I had."</w:t>
      </w:r>
    </w:p>
    <w:p w14:paraId="32336923" w14:textId="5FC1515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"Le sue parole mi feriscono nel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profond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o, portando alla luce paure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non pensavo di avere."</w:t>
      </w:r>
    </w:p>
    <w:p w14:paraId="79552B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380E0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23C195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game/isaac.rpy:2143</w:t>
      </w:r>
    </w:p>
    <w:p w14:paraId="26A42F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isaac_1_7fe3080f:</w:t>
      </w:r>
    </w:p>
    <w:p w14:paraId="03B5FA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512B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surely… I can't believe what he's saying."</w:t>
      </w:r>
    </w:p>
    <w:p w14:paraId="000FF5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di sicuro... non posso credere a quello che dice."</w:t>
      </w:r>
    </w:p>
    <w:p w14:paraId="7F4628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17CD2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CA904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game/isaac.rpy:2144</w:t>
      </w:r>
    </w:p>
    <w:p w14:paraId="2B184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isaac_1_d737bfd7:</w:t>
      </w:r>
    </w:p>
    <w:p w14:paraId="5DF3F8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85A4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wouldn't treat me like that.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{w}He wouldn't."</w:t>
      </w:r>
    </w:p>
    <w:p w14:paraId="68F46E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non mi tratterebbe mai in quel modo.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lo farebbe."</w:t>
      </w:r>
    </w:p>
    <w:p w14:paraId="0432B4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4CD0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E441D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game/isaac.rpy:2146</w:t>
      </w:r>
    </w:p>
    <w:p w14:paraId="40BF56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isaac_1_ac3020a2:</w:t>
      </w:r>
    </w:p>
    <w:p w14:paraId="07574B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E764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wouldn't…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 right?"</w:t>
      </w:r>
    </w:p>
    <w:p w14:paraId="5A18AA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lo farebbe...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giusto?"</w:t>
      </w:r>
    </w:p>
    <w:p w14:paraId="7F5968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40AB7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27568C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lastRenderedPageBreak/>
        <w:t># game/isaac.rpy:2149</w:t>
      </w:r>
    </w:p>
    <w:p w14:paraId="623014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69920B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EB9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trust Isaac"</w:t>
      </w:r>
    </w:p>
    <w:p w14:paraId="6FB6462A" w14:textId="77777777" w:rsidR="00833A6E" w:rsidRPr="0077044B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0174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fido di Isaac"</w:t>
      </w:r>
    </w:p>
    <w:p w14:paraId="3EAEA00F" w14:textId="77777777" w:rsidR="00833A6E" w:rsidRPr="00BF4B68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45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46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</w:p>
    <w:p w14:paraId="4C3F4161" w14:textId="77777777" w:rsidR="00833A6E" w:rsidRPr="00BF4B68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47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48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            </w:t>
      </w:r>
    </w:p>
    <w:p w14:paraId="31BC0F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game/isaac.rpy:2149</w:t>
      </w:r>
    </w:p>
    <w:p w14:paraId="16AED6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4C5AFF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19B5F6" w14:textId="476AAA2C" w:rsidR="00833A6E" w:rsidRDefault="00833A6E" w:rsidP="00833A6E">
      <w:pPr>
        <w:shd w:val="clear" w:color="auto" w:fill="1E1E1E"/>
        <w:spacing w:line="285" w:lineRule="atLeast"/>
        <w:ind w:firstLine="468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can't keep gazing at him…"</w:t>
      </w:r>
    </w:p>
    <w:p w14:paraId="1657D2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continuare a guardarlo negli occhi..."</w:t>
      </w:r>
    </w:p>
    <w:p w14:paraId="423530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0D826C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5F90C5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game/isaac.rpy:2149</w:t>
      </w:r>
    </w:p>
    <w:p w14:paraId="4FE45C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6AF91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6B77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know this trick (disabled)"</w:t>
      </w:r>
    </w:p>
    <w:p w14:paraId="6DC19B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"Conosco questo trucchetto (bloccato)"</w:t>
      </w:r>
    </w:p>
    <w:p w14:paraId="3779A5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50C55C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3E6AE8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game/isaac.rpy:2149</w:t>
      </w:r>
    </w:p>
    <w:p w14:paraId="266174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strings:</w:t>
      </w:r>
    </w:p>
    <w:p w14:paraId="03C60D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0D56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old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know this trick"</w:t>
      </w:r>
    </w:p>
    <w:p w14:paraId="7ACDBF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new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"Conosco questo trucchetto"</w:t>
      </w:r>
    </w:p>
    <w:p w14:paraId="424340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</w:p>
    <w:p w14:paraId="290048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    </w:t>
      </w:r>
    </w:p>
    <w:p w14:paraId="0AEAEC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game/isaac.rpy:2154</w:t>
      </w:r>
    </w:p>
    <w:p w14:paraId="719065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isaac_final_7d4ea6ce:</w:t>
      </w:r>
    </w:p>
    <w:p w14:paraId="4B9CDA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89B3D0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"\"I… trust Isaac…\""</w:t>
      </w:r>
    </w:p>
    <w:p w14:paraId="4CC40A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Io... mi fido di Isaac...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C940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C955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F1DBB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game/isaac.rpy:2156</w:t>
      </w:r>
    </w:p>
    <w:p w14:paraId="55877A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isaac_final_b2c39e59:</w:t>
      </w:r>
    </w:p>
    <w:p w14:paraId="496380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3529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mumble under my breath, but my ears don't even register my own voice."</w:t>
      </w:r>
    </w:p>
    <w:p w14:paraId="579264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"Mormoro sottovoce, ma nemmeno le mie orecchie percepiscono la mia voce."</w:t>
      </w:r>
    </w:p>
    <w:p w14:paraId="261671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5FC61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E2910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game/isaac.rpy:2158</w:t>
      </w:r>
    </w:p>
    <w:p w14:paraId="087A5D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isaac_final_008b6110:</w:t>
      </w:r>
    </w:p>
    <w:p w14:paraId="59500A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AF77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 beautiful, blood-red gaze is swallowing me up, pulling me in."</w:t>
      </w:r>
    </w:p>
    <w:p w14:paraId="5C7595DD" w14:textId="0E14BF6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bellissimo sguardo rosso sangue mi sta inghiottendo, mi sta trascinando via."</w:t>
      </w:r>
    </w:p>
    <w:p w14:paraId="26032F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34CC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B8D82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game/isaac.rpy:2161</w:t>
      </w:r>
    </w:p>
    <w:p w14:paraId="7EE1D4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isaac_final_4f7c18ba:</w:t>
      </w:r>
    </w:p>
    <w:p w14:paraId="38AF08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E44D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b "\"No, you don't…\""</w:t>
      </w:r>
    </w:p>
    <w:p w14:paraId="2A8EDD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No, non è vero...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D1BE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A8E79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C6CA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game/isaac.rpy:2163</w:t>
      </w:r>
    </w:p>
    <w:p w14:paraId="7349F3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isaac_final_e10f17e8:</w:t>
      </w:r>
    </w:p>
    <w:p w14:paraId="7721D2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8BDB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"\"You trust {i}me{/i}, [mc].\""</w:t>
      </w:r>
    </w:p>
    <w:p w14:paraId="7B5DBC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Tu ti fidi di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me{/i}, [mc].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60282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4ABB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30100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game/isaac.rpy:2166</w:t>
      </w:r>
    </w:p>
    <w:p w14:paraId="588B3A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isaac_final_4f46a46b:</w:t>
      </w:r>
    </w:p>
    <w:p w14:paraId="705C02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CD37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1FDE61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413B6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90C7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33E33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game/isaac.rpy:2167</w:t>
      </w:r>
    </w:p>
    <w:p w14:paraId="044B80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isaac_final_423d15d1:</w:t>
      </w:r>
    </w:p>
    <w:p w14:paraId="5F91AD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752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breathes a few soft words, and they pour into my brain like sweet poison."</w:t>
      </w:r>
    </w:p>
    <w:p w14:paraId="63A5E9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sospira qualche parola soave, che si riversa nel mio cervello come dolce veleno."</w:t>
      </w:r>
    </w:p>
    <w:p w14:paraId="6EFB61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CD37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7DDA06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game/isaac.rpy:2169</w:t>
      </w:r>
    </w:p>
    <w:p w14:paraId="7C6008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isaac_final_5e4d2fc7:</w:t>
      </w:r>
    </w:p>
    <w:p w14:paraId="0B20E8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886A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"I… {w}trust Bishop?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{w}Do I?"</w:t>
      </w:r>
    </w:p>
    <w:p w14:paraId="745A97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"Io...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fido di Bishop?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così?"</w:t>
      </w:r>
    </w:p>
    <w:p w14:paraId="526FE4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98FE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5A2E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game/isaac.rpy:2171</w:t>
      </w:r>
    </w:p>
    <w:p w14:paraId="37AC32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isaac_final_a74d5979:</w:t>
      </w:r>
    </w:p>
    <w:p w14:paraId="6420D4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96D1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shouldn't, but I…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{w}I…"</w:t>
      </w:r>
    </w:p>
    <w:p w14:paraId="66EE6B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dovrei, ma io...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io..."</w:t>
      </w:r>
    </w:p>
    <w:p w14:paraId="639F84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9857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46F54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game/isaac.rpy:2180</w:t>
      </w:r>
    </w:p>
    <w:p w14:paraId="1E0BD0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isaac_final_2db6784a:</w:t>
      </w:r>
    </w:p>
    <w:p w14:paraId="46424E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C281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eyes…"</w:t>
      </w:r>
    </w:p>
    <w:p w14:paraId="58FED2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 suoi occhi..."</w:t>
      </w:r>
    </w:p>
    <w:p w14:paraId="42E66E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33A5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</w:p>
    <w:p w14:paraId="615D183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game/isaac.rpy:2181</w:t>
      </w:r>
    </w:p>
    <w:p w14:paraId="4B77C2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isaac_final_6e627751:</w:t>
      </w:r>
    </w:p>
    <w:p w14:paraId="4C683A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92B2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"They're so mesmerizingly beautiful that I can't bring myself to look away, but…"</w:t>
      </w:r>
    </w:p>
    <w:p w14:paraId="77E37B0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così meravigliosamente ipnotici che non riesco a distogliere lo sguardo, però..."</w:t>
      </w:r>
    </w:p>
    <w:p w14:paraId="6CF4B4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2C092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C3A7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game/isaac.rpy:2183</w:t>
      </w:r>
    </w:p>
    <w:p w14:paraId="5D096F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isaac_final_93206548:</w:t>
      </w:r>
    </w:p>
    <w:p w14:paraId="4E0AD7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0BC5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keep staring at them. {w}He's trying to hypnotize me, just like Isaac–!"</w:t>
      </w:r>
    </w:p>
    <w:p w14:paraId="0BA922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posso continuare a fissarli.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Sta cercando di ipntotizzarmi, come Isaac-!"</w:t>
      </w:r>
    </w:p>
    <w:p w14:paraId="72A33B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3C1C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20E8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game/isaac.rpy:2186</w:t>
      </w:r>
    </w:p>
    <w:p w14:paraId="259693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isaac_final_4f46a46b_1:</w:t>
      </w:r>
    </w:p>
    <w:p w14:paraId="1CB3655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43B5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259931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11D18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30AB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A2E36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game/isaac.rpy:2188</w:t>
      </w:r>
    </w:p>
    <w:p w14:paraId="09FBAA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isaac_final_b764b58b:</w:t>
      </w:r>
    </w:p>
    <w:p w14:paraId="16CEB7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7062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deep, glowing pools of red…"</w:t>
      </w:r>
    </w:p>
    <w:p w14:paraId="596E01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"Quelle profonde, luminose piscine di rosso..."</w:t>
      </w:r>
    </w:p>
    <w:p w14:paraId="6C4741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B90D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345B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game/isaac.rpy:2190</w:t>
      </w:r>
    </w:p>
    <w:p w14:paraId="55AE72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isaac_final_dbf05de5:</w:t>
      </w:r>
    </w:p>
    <w:p w14:paraId="207D23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BA7C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"I… {w}have to…"</w:t>
      </w:r>
    </w:p>
    <w:p w14:paraId="3C4981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"Io...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devo..."</w:t>
      </w:r>
    </w:p>
    <w:p w14:paraId="6AFF6E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517D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545D4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game/isaac.rpy:2201</w:t>
      </w:r>
    </w:p>
    <w:p w14:paraId="02FCEA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isaac_final_eb0eb50f:</w:t>
      </w:r>
    </w:p>
    <w:p w14:paraId="3BB87C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9C98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"…I know what he's trying to do."</w:t>
      </w:r>
    </w:p>
    <w:p w14:paraId="259F4D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 So cosa sta cercando di fare."</w:t>
      </w:r>
    </w:p>
    <w:p w14:paraId="6B78ED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4663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6F83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game/isaac.rpy:2202</w:t>
      </w:r>
    </w:p>
    <w:p w14:paraId="1D021E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isaac_final_cb36b6f5:</w:t>
      </w:r>
    </w:p>
    <w:p w14:paraId="755CAD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8719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did the same thing to me, twice. {w}Those eyes – they put words into my head that don't belong there."</w:t>
      </w:r>
    </w:p>
    <w:p w14:paraId="7CDBEE03" w14:textId="335BF881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mi ha fatto la stessa cosa, due volte.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Quegli occhi - mi mettono parole</w:t>
      </w:r>
      <w:r w:rsidR="006657B5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 testa che non mi appartengono."</w:t>
      </w:r>
    </w:p>
    <w:p w14:paraId="1C46E0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0C44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F9AAD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game/isaac.rpy:2205</w:t>
      </w:r>
    </w:p>
    <w:p w14:paraId="6BF2F2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isaac_final_c48c57df:</w:t>
      </w:r>
    </w:p>
    <w:p w14:paraId="6259F0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6A52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"\"I… won't give into you…\""</w:t>
      </w:r>
    </w:p>
    <w:p w14:paraId="1CE63A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Io... non mi arrenderò a te...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74F2D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B4A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A8BB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game/isaac.rpy:2207</w:t>
      </w:r>
    </w:p>
    <w:p w14:paraId="512ADE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isaac_final_7db74c39:</w:t>
      </w:r>
    </w:p>
    <w:p w14:paraId="74A1CE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8C7A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shut my eyes tightly, refusing to stare up at him."</w:t>
      </w:r>
    </w:p>
    <w:p w14:paraId="6E3C76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"Serro gli occhi con forza, rifiutandomi di continuare a guardarlo."</w:t>
      </w:r>
    </w:p>
    <w:p w14:paraId="209DAB7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C7A1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8827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game/isaac.rpy:2210</w:t>
      </w:r>
    </w:p>
    <w:p w14:paraId="46581C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isaac_final_1d7ded0c:</w:t>
      </w:r>
    </w:p>
    <w:p w14:paraId="3D3D99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2761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"\"…\""</w:t>
      </w:r>
    </w:p>
    <w:p w14:paraId="24D32F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4CF6C1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72CC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31A62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game/isaac.rpy:2213</w:t>
      </w:r>
    </w:p>
    <w:p w14:paraId="162F38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isaac_final_4fdbd8c9:</w:t>
      </w:r>
    </w:p>
    <w:p w14:paraId="2C985D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4006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"\"…You were the one who taught Isaac.\""</w:t>
      </w:r>
    </w:p>
    <w:p w14:paraId="6F4CDB0F" w14:textId="56B48DE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...Tu sei quello che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ha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istruito Isaac.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7CC1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2804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3DA7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game/isaac.rpy:2215</w:t>
      </w:r>
    </w:p>
    <w:p w14:paraId="7950C4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isaac_final_825d8e98:</w:t>
      </w:r>
    </w:p>
    <w:p w14:paraId="2A81EB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30A3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 should've known I'd figure it out, you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bastard!\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5F046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Avresti dovuto sapere che l'avrei capito,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bastardo!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DCB42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9B4C71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4705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game/isaac.rpy:2218</w:t>
      </w:r>
    </w:p>
    <w:p w14:paraId="5AAA6C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isaac_final_fe7bf1e4:</w:t>
      </w:r>
    </w:p>
    <w:p w14:paraId="57100C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B06A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"\"Hah.\""</w:t>
      </w:r>
    </w:p>
    <w:p w14:paraId="13E13B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Hah.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2BB5C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DB4F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08551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game/isaac.rpy:2219</w:t>
      </w:r>
    </w:p>
    <w:p w14:paraId="158D61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isaac_final_52638a0f:</w:t>
      </w:r>
    </w:p>
    <w:p w14:paraId="6BD993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B98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 forget, sometimes, how tenacious some of you little creatures manage to be, even in the face of a battle you can't possibly win.\""</w:t>
      </w:r>
    </w:p>
    <w:p w14:paraId="78F512DB" w14:textId="165A240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dimentico, a volte, quanto tenaci alcune piccole creature come te </w:t>
      </w:r>
      <w:r w:rsidR="00EF6C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possano</w:t>
      </w:r>
      <w:r w:rsidR="00EF6C46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essere, anche davanti ad una battaglia che non avete possibilità di vincere.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E145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459F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F731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game/isaac.rpy:2220</w:t>
      </w:r>
    </w:p>
    <w:p w14:paraId="0C4113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isaac_final_32188dc0:</w:t>
      </w:r>
    </w:p>
    <w:p w14:paraId="378D47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F95E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"Rather than looking disappointed, Bishop seems thrilled by my response."</w:t>
      </w:r>
    </w:p>
    <w:p w14:paraId="16BCD8B7" w14:textId="56FA159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="00EF6C4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Invece</w:t>
      </w:r>
      <w:r w:rsidR="00EF6C46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sembrare deluso, Bishop era più che altro eccitato dalla mia risposta."</w:t>
      </w:r>
    </w:p>
    <w:p w14:paraId="65D293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A788B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7B29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game/isaac.rpy:2226</w:t>
      </w:r>
    </w:p>
    <w:p w14:paraId="58F2BF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isaac_final_d20d0a43:</w:t>
      </w:r>
    </w:p>
    <w:p w14:paraId="73B5FC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ABA9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7F8526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2209EC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774C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3CEC8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game/isaac.rpy:2227</w:t>
      </w:r>
    </w:p>
    <w:p w14:paraId="2EEB33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isaac_final_f43831d2:</w:t>
      </w:r>
    </w:p>
    <w:p w14:paraId="101D90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087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suddenly pushes me forward, and my back bumps against the counter."</w:t>
      </w:r>
    </w:p>
    <w:p w14:paraId="1B91D4B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"Improvvisamente, mi allontana con una spinta, e la mia schiena sbatte contro il bancone."</w:t>
      </w:r>
    </w:p>
    <w:p w14:paraId="449AD7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384A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923F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game/isaac.rpy:2228</w:t>
      </w:r>
    </w:p>
    <w:p w14:paraId="02AB1C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isaac_final_54324b82:</w:t>
      </w:r>
    </w:p>
    <w:p w14:paraId="795DFF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2445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can't so much as budge an inch, not with his inhuman strength pinning my arms to the hard surface."</w:t>
      </w:r>
    </w:p>
    <w:p w14:paraId="588B9FC2" w14:textId="31D6508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riesco a spostarmi nemmeno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un centimetro, non con la sua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forza inumana che mi tiene le braccia incollate alla superficie fredda del bancone."</w:t>
      </w:r>
    </w:p>
    <w:p w14:paraId="7F7CC8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1BBD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2FBE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game/isaac.rpy:2231</w:t>
      </w:r>
    </w:p>
    <w:p w14:paraId="529E23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isaac_final_8e656a08:</w:t>
      </w:r>
    </w:p>
    <w:p w14:paraId="17CA76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2F80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"\"It's a shame to have to turn you so crassly, but I don't have any more time to waste here, I'm afraid.\""</w:t>
      </w:r>
    </w:p>
    <w:p w14:paraId="327212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un peccato doverti trasformare così bruscamente, ma non ho altro tempo da perdere, purtroppo.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2F97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DC4C1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F606E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game/isaac.rpy:2232</w:t>
      </w:r>
    </w:p>
    <w:p w14:paraId="61806F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isaac_final_35b35253:</w:t>
      </w:r>
    </w:p>
    <w:p w14:paraId="174ED5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73E0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"\"Now, behave yourself, and perhaps a reward is in order later…\""</w:t>
      </w:r>
    </w:p>
    <w:p w14:paraId="6672417F" w14:textId="7832319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Ora, comportati bene, e magari avrai una ricompensa pi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ù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tardi...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84781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3DEA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4F77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game/isaac.rpy:2236</w:t>
      </w:r>
    </w:p>
    <w:p w14:paraId="67AA5D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isaac_final_32ca442c:</w:t>
      </w:r>
    </w:p>
    <w:p w14:paraId="0DCB11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2738E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leans in towards my neck, tilting my head back to expose my throat."</w:t>
      </w:r>
    </w:p>
    <w:p w14:paraId="6620F429" w14:textId="48E8955A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si avvicina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inclinandomi la testa all'indietro per esporre meglio il mio collo."</w:t>
      </w:r>
    </w:p>
    <w:p w14:paraId="1943B7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D4B4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28A0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game/isaac.rpy:2238</w:t>
      </w:r>
    </w:p>
    <w:p w14:paraId="1DAB80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isaac_final_2882dca1:</w:t>
      </w:r>
    </w:p>
    <w:p w14:paraId="576AA2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EAC39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"If this is the price I have to pay for everything… then so be it."</w:t>
      </w:r>
    </w:p>
    <w:p w14:paraId="395ED6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"Se questo è il prezzo che dovrò pagare per quello che è successo... che sia."</w:t>
      </w:r>
    </w:p>
    <w:p w14:paraId="065C45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F2E5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D61AB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game/isaac.rpy:2239</w:t>
      </w:r>
    </w:p>
    <w:p w14:paraId="17080F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isaac_final_17471890:</w:t>
      </w:r>
    </w:p>
    <w:p w14:paraId="2B4BF2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F34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don't regret a single moment I spent with Isaac – {w}and I'd do it all again, even if this is how things had to end."</w:t>
      </w:r>
    </w:p>
    <w:p w14:paraId="2B831C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mi pento neanche di un singolo istante passato con Isaac -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rifarei tutto, anche se le cose vanno a finire così."</w:t>
      </w:r>
    </w:p>
    <w:p w14:paraId="5FECC2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8F6DB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618B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game/isaac.rpy:2241</w:t>
      </w:r>
    </w:p>
    <w:p w14:paraId="263AB8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isaac_final_f645f3c3:</w:t>
      </w:r>
    </w:p>
    <w:p w14:paraId="35D4A8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3EBE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 thought is the only comfort I have as I close my eyes, bracing myself for Bishop's bite…"</w:t>
      </w:r>
    </w:p>
    <w:p w14:paraId="142AA9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 pensiero è la mia unica consolazione mentre chiudo gli occhi, preparandomi al morso di Bishop..."</w:t>
      </w:r>
    </w:p>
    <w:p w14:paraId="43B169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81F82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BE823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game/isaac.rpy:2254</w:t>
      </w:r>
    </w:p>
    <w:p w14:paraId="53A2A8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isaac_bad_f218a8e0:</w:t>
      </w:r>
    </w:p>
    <w:p w14:paraId="22194D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C80B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"\"…Bishop…\""</w:t>
      </w:r>
    </w:p>
    <w:p w14:paraId="78655E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...Bishop...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</w:p>
    <w:p w14:paraId="63E4B8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8C50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9EDD8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game/isaac.rpy:2255</w:t>
      </w:r>
    </w:p>
    <w:p w14:paraId="54A79D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isaac_bad_c8bbe7ca:</w:t>
      </w:r>
    </w:p>
    <w:p w14:paraId="3D444B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02D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mcp "\"…I…\""</w:t>
      </w:r>
    </w:p>
    <w:p w14:paraId="6D726F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...Io...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A2FD5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2F37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673BE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game/isaac.rpy:2257</w:t>
      </w:r>
    </w:p>
    <w:p w14:paraId="61659B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isaac_bad_d670accb:</w:t>
      </w:r>
    </w:p>
    <w:p w14:paraId="1202DC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DB38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much as I try to pull my gaze away, it's no good."</w:t>
      </w:r>
    </w:p>
    <w:p w14:paraId="7F1BC0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"Nonostante i miei numerosi tentativi di distogliere lo sguardo, non ci riesco."</w:t>
      </w:r>
    </w:p>
    <w:p w14:paraId="66B726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B476D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3B6F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game/isaac.rpy:2258</w:t>
      </w:r>
    </w:p>
    <w:p w14:paraId="693A6F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isaac_bad_244872a9:</w:t>
      </w:r>
    </w:p>
    <w:p w14:paraId="01C77F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6DFC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pleasant numbness spreads through my body, and I relax in Bishop's grip before I know it."</w:t>
      </w:r>
    </w:p>
    <w:p w14:paraId="5F716CE6" w14:textId="1DB67AD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piacevole torpore si irradia nel mio corpo, e prima che possa accorgemene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rilasso nela stretta di Bishop."</w:t>
      </w:r>
    </w:p>
    <w:p w14:paraId="1D6B96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3837D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666D6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game/isaac.rpy:2261</w:t>
      </w:r>
    </w:p>
    <w:p w14:paraId="52400F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isaac_bad_4b880b50:</w:t>
      </w:r>
    </w:p>
    <w:p w14:paraId="7EAF8A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8B2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"\"Shh…\""</w:t>
      </w:r>
    </w:p>
    <w:p w14:paraId="78D0BA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Shh...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8F40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BB87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9523E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game/isaac.rpy:2262</w:t>
      </w:r>
    </w:p>
    <w:p w14:paraId="333229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isaac_bad_435428a5:</w:t>
      </w:r>
    </w:p>
    <w:p w14:paraId="265DB3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C7EF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"\"I'll take care of you, my little [mc]…\""</w:t>
      </w:r>
    </w:p>
    <w:p w14:paraId="582CAF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prenderò cura di te, mio piccolo [mc]…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5B99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61F52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AA158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game/isaac.rpy:2265</w:t>
      </w:r>
    </w:p>
    <w:p w14:paraId="7AC934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isaac_bad_074c510c:</w:t>
      </w:r>
    </w:p>
    <w:p w14:paraId="13E249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2220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"\"…Just give in to me.\""</w:t>
      </w:r>
    </w:p>
    <w:p w14:paraId="17551E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...Devi solo lasciarti andare a me.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7754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E02A6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C857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game/isaac.rpy:2268</w:t>
      </w:r>
    </w:p>
    <w:p w14:paraId="39DD93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isaac_bad_4f46a46b:</w:t>
      </w:r>
    </w:p>
    <w:p w14:paraId="0476B7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5D17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634FFD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EAAFF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0F81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AED0A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game/isaac.rpy:2270</w:t>
      </w:r>
    </w:p>
    <w:p w14:paraId="52CA0A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isaac_bad_2b15c39a:</w:t>
      </w:r>
    </w:p>
    <w:p w14:paraId="2BF1A0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A6EB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slowly nod, feeling a smile spread on my lips."</w:t>
      </w:r>
    </w:p>
    <w:p w14:paraId="71B68B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"Annuisco lentamente, sentendo un sorriso allargarsi sul mio viso."</w:t>
      </w:r>
    </w:p>
    <w:p w14:paraId="031310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6579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040B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game/isaac.rpy:2275</w:t>
      </w:r>
    </w:p>
    <w:p w14:paraId="7B2E0B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isaac_bad_48cb2aaf:</w:t>
      </w:r>
    </w:p>
    <w:p w14:paraId="308974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0B9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"Everything starts to grow darker and darker, but I'm not afraid."</w:t>
      </w:r>
    </w:p>
    <w:p w14:paraId="47E55B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"Tutto sembra diventare piano piano sempre più scuro, ma non ho paura."</w:t>
      </w:r>
    </w:p>
    <w:p w14:paraId="44E558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7969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E353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game/isaac.rpy:2277</w:t>
      </w:r>
    </w:p>
    <w:p w14:paraId="1D1260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isaac_bad_ecc55498:</w:t>
      </w:r>
    </w:p>
    <w:p w14:paraId="650DBC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17F4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"Bishop's arms are tightly curled around me – {w}and I trust him."</w:t>
      </w:r>
    </w:p>
    <w:p w14:paraId="410219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braccia di Bishop mi circondano con fermezza-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mi fido di lui."</w:t>
      </w:r>
    </w:p>
    <w:p w14:paraId="08A7DC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ACC8FF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BAAA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game/isaac.rpy:2279</w:t>
      </w:r>
    </w:p>
    <w:p w14:paraId="08199F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isaac_bad_6f1a05cf:</w:t>
      </w:r>
    </w:p>
    <w:p w14:paraId="59F919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4CD1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"He's the only one I trust…{w} the only one…"</w:t>
      </w:r>
    </w:p>
    <w:p w14:paraId="52093C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l'unico di cui mi fido...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l'unico..."</w:t>
      </w:r>
    </w:p>
    <w:p w14:paraId="475DE2F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D867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40106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game/isaac.rpy:2281</w:t>
      </w:r>
    </w:p>
    <w:p w14:paraId="766979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isaac_bad_38d1ef3f:</w:t>
      </w:r>
    </w:p>
    <w:p w14:paraId="4755EA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251B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"Bishop…"</w:t>
      </w:r>
    </w:p>
    <w:p w14:paraId="189B94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"Bishop..."</w:t>
      </w:r>
    </w:p>
    <w:p w14:paraId="239BC3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A980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6AC6E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game/isaac.rpy:2287</w:t>
      </w:r>
    </w:p>
    <w:p w14:paraId="001B04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isaac_bad_56ee1447:</w:t>
      </w:r>
    </w:p>
    <w:p w14:paraId="279108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0766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"\"A-ah…\""</w:t>
      </w:r>
    </w:p>
    <w:p w14:paraId="70E819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A-ah...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31E8A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B2E7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B6F8A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game/isaac.rpy:2289</w:t>
      </w:r>
    </w:p>
    <w:p w14:paraId="5113E8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isaac_bad_ab45031f:</w:t>
      </w:r>
    </w:p>
    <w:p w14:paraId="03DDFE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6D4D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soft sound escapes my mouth before I can bite it back."</w:t>
      </w:r>
    </w:p>
    <w:p w14:paraId="5A4FA8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suono lieve mi scappa dalle labbra prima che possa fermarlo."</w:t>
      </w:r>
    </w:p>
    <w:p w14:paraId="3CFCC1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79DE0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C087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game/isaac.rpy:2291</w:t>
      </w:r>
    </w:p>
    <w:p w14:paraId="0B2252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isaac_bad_7fafca53:</w:t>
      </w:r>
    </w:p>
    <w:p w14:paraId="3EB221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ABAE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"\"Mm…\""</w:t>
      </w:r>
    </w:p>
    <w:p w14:paraId="1F5C7F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A8F6E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8E07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2C94B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game/isaac.rpy:2293</w:t>
      </w:r>
    </w:p>
    <w:p w14:paraId="7F4FCA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isaac_bad_1416e716:</w:t>
      </w:r>
    </w:p>
    <w:p w14:paraId="3309CF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7589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"\"There's no need to be shy, [mc]. Let me hear more of your voice.\""</w:t>
      </w:r>
    </w:p>
    <w:p w14:paraId="2A1847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c'è bisogno di essere timdi, [mc]. Fammi sentire la tua vocina.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083F8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E4B3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DB930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game/isaac.rpy:2294</w:t>
      </w:r>
    </w:p>
    <w:p w14:paraId="64804A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isaac_bad_8295f3c0:</w:t>
      </w:r>
    </w:p>
    <w:p w14:paraId="28C09D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5740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purrs into my ear, dragging his tongue along the lobe."</w:t>
      </w:r>
    </w:p>
    <w:p w14:paraId="2E4195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sussurra al mio orecchio, trascinando poi la sua lingua lungo il mio lobo."</w:t>
      </w:r>
    </w:p>
    <w:p w14:paraId="2509B5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96AA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22A3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game/isaac.rpy:2300</w:t>
      </w:r>
    </w:p>
    <w:p w14:paraId="5EEC43A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isaac_bad_e381ad1a:</w:t>
      </w:r>
    </w:p>
    <w:p w14:paraId="28ED81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7ADF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try to control myself, but the hand creeping up my shirt moves too skillfully."</w:t>
      </w:r>
    </w:p>
    <w:p w14:paraId="16D282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"Tento di controllarmi, ma la mano che scivola sotto la mia maglia è troppo abile."</w:t>
      </w:r>
    </w:p>
    <w:p w14:paraId="24D4C9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4CA3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1989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game/isaac.rpy:2302</w:t>
      </w:r>
    </w:p>
    <w:p w14:paraId="6BADFC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isaac_bad_737d1924:</w:t>
      </w:r>
    </w:p>
    <w:p w14:paraId="0CC126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EE9B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long fingers tease along my abdomen, trailing their way towards a sensitive spot –"</w:t>
      </w:r>
    </w:p>
    <w:p w14:paraId="24D3FEA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"Le sue dita affusolate mi accarezzano l'addome, facendosi strada verso un punto sensibile -"</w:t>
      </w:r>
    </w:p>
    <w:p w14:paraId="73DDC7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4AC4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5ABB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game/isaac.rpy:2304</w:t>
      </w:r>
    </w:p>
    <w:p w14:paraId="74D560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isaac_bad_c21b9b61:</w:t>
      </w:r>
    </w:p>
    <w:p w14:paraId="38F32D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2B07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"\"Nnh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1DB17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Nnh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D21DA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C184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914A1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game/isaac.rpy:2305</w:t>
      </w:r>
    </w:p>
    <w:p w14:paraId="3786A6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isaac_bad_011cd578:</w:t>
      </w:r>
    </w:p>
    <w:p w14:paraId="43A65F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B1D7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"Crying out again, I squirm in Bishop's lap, but he holds me firmly in place."</w:t>
      </w:r>
    </w:p>
    <w:p w14:paraId="21B761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"Gemendo una seconda volta, scivolo sulle gambe di Bishop, ma lui mi tiene saldamente fermo al mio posto."</w:t>
      </w:r>
    </w:p>
    <w:p w14:paraId="1311D6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5C1D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D4E1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game/isaac.rpy:2307</w:t>
      </w:r>
    </w:p>
    <w:p w14:paraId="67CCBC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isaac_bad_f04433fc:</w:t>
      </w:r>
    </w:p>
    <w:p w14:paraId="345F9F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8045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"\"Good… what a lovely little pet you are.\""</w:t>
      </w:r>
    </w:p>
    <w:p w14:paraId="7B033E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Bene... che cagnolino adorabile che sei.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6759A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8B1D2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EF5F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game/isaac.rpy:2308</w:t>
      </w:r>
    </w:p>
    <w:p w14:paraId="22222C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isaac_bad_91305a00:</w:t>
      </w:r>
    </w:p>
    <w:p w14:paraId="14166D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251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chuckles lowly, and his cold lips press to the side of my neck, against one of the many bruises."</w:t>
      </w:r>
    </w:p>
    <w:p w14:paraId="1184BDEF" w14:textId="7B29624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C084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"Ridaccha profondament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e, e le sue labbra gelide premon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sul mio collo, contro uno dei miei tanti lividi."</w:t>
      </w:r>
    </w:p>
    <w:p w14:paraId="2C772A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33A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531C4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game/isaac.rpy:2319</w:t>
      </w:r>
    </w:p>
    <w:p w14:paraId="313E7D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isaac_bad_324e18ea:</w:t>
      </w:r>
    </w:p>
    <w:p w14:paraId="455821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FE5B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belong to Bishop, now."</w:t>
      </w:r>
    </w:p>
    <w:p w14:paraId="19014E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"-Appartengo a Bishop, ora."</w:t>
      </w:r>
    </w:p>
    <w:p w14:paraId="6220C6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6AFD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91C6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game/isaac.rpy:2320</w:t>
      </w:r>
    </w:p>
    <w:p w14:paraId="387957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isaac_bad_e5a15f0d:</w:t>
      </w:r>
    </w:p>
    <w:p w14:paraId="220E32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AD33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been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months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since he kidnapped me, even though it feels like an eternity."</w:t>
      </w:r>
    </w:p>
    <w:p w14:paraId="308B79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passati solo un paio di mesi da quando mi ha rapito, anche se sembra un'eternità."</w:t>
      </w:r>
    </w:p>
    <w:p w14:paraId="71B0861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C154FC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A1CE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game/isaac.rpy:2322</w:t>
      </w:r>
    </w:p>
    <w:p w14:paraId="727127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isaac_bad_ae3fca27:</w:t>
      </w:r>
    </w:p>
    <w:p w14:paraId="79F760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2BBF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struggled at first, trying to escape any way I could, but Bishop always found me before I made it out."</w:t>
      </w:r>
    </w:p>
    <w:p w14:paraId="03527B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"Ho avuto grosse difficoltà ad abituarmi all'inzio, cercavo di scappare in ogni modo possibile, ma Bishop mi trovava sempre prima che riuscissi a uscire."</w:t>
      </w:r>
    </w:p>
    <w:p w14:paraId="0E62D43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7301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1E56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game/isaac.rpy:2323</w:t>
      </w:r>
    </w:p>
    <w:p w14:paraId="41E8CE6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isaac_bad_b55b540e:</w:t>
      </w:r>
    </w:p>
    <w:p w14:paraId="1B4243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2F93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keeps me with him in his headquarters at all times, using me for blood and pleasure…"</w:t>
      </w:r>
    </w:p>
    <w:p w14:paraId="343847F1" w14:textId="35C952F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tiene costantemente relegato nel suo quarti</w:t>
      </w:r>
      <w:r w:rsidR="00DC07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generale, usandomi per il mio sangue e il suo piacere personale..."</w:t>
      </w:r>
    </w:p>
    <w:p w14:paraId="6E2CC5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6B441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C4CDC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game/isaac.rpy:2325</w:t>
      </w:r>
    </w:p>
    <w:p w14:paraId="7BABF1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isaac_bad_4fa931fb:</w:t>
      </w:r>
    </w:p>
    <w:p w14:paraId="0E4A73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4A87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there's no way for me to resist him."</w:t>
      </w:r>
    </w:p>
    <w:p w14:paraId="1B3FDA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non c'è modo per me di resistergli."</w:t>
      </w:r>
    </w:p>
    <w:p w14:paraId="7B9C57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DA4C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A727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game/isaac.rpy:2326</w:t>
      </w:r>
    </w:p>
    <w:p w14:paraId="43AA70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isaac_bad_30cd3a15:</w:t>
      </w:r>
    </w:p>
    <w:p w14:paraId="7CA683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1FB5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second I look into his crimson eyes, everything else melts away, and I can only think –"</w:t>
      </w:r>
    </w:p>
    <w:p w14:paraId="2A763A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"Nell'esatto istante in cui guardo quegli occhi cremisi, tutto il resto si scioglie attorno a me, e riesco solo a pensare a -"</w:t>
      </w:r>
    </w:p>
    <w:p w14:paraId="14BF0C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049E7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4BE7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game/isaac.rpy:2328</w:t>
      </w:r>
    </w:p>
    <w:p w14:paraId="31018D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isaac_bad_ae8c8e38:</w:t>
      </w:r>
    </w:p>
    <w:p w14:paraId="23AA3E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3166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"…Of serving Bishop."</w:t>
      </w:r>
    </w:p>
    <w:p w14:paraId="633DD4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"...Servire Bishop."</w:t>
      </w:r>
    </w:p>
    <w:p w14:paraId="560ADC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F37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20027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game/isaac.rpy:2336</w:t>
      </w:r>
    </w:p>
    <w:p w14:paraId="6AE810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isaac_bad_b2a0ab7f:</w:t>
      </w:r>
    </w:p>
    <w:p w14:paraId="63DAFB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EF06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# mc "\"Mas…ter…\""</w:t>
      </w:r>
    </w:p>
    <w:p w14:paraId="06D8AA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Pa... padrone...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1158A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E04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19FF9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game/isaac.rpy:2337</w:t>
      </w:r>
    </w:p>
    <w:p w14:paraId="7125AD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isaac_bad_c91396c2:</w:t>
      </w:r>
    </w:p>
    <w:p w14:paraId="4D829A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7D9C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Bishop sucks on my neck, his tongue lapping along my flesh, I let out a soft whimper."</w:t>
      </w:r>
    </w:p>
    <w:p w14:paraId="3BDAB2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Bishop mi succhia il collo, la sua lingua bagna la mia pelle, e io lascio andare un leggero piagnucolio."</w:t>
      </w:r>
    </w:p>
    <w:p w14:paraId="4FF4C6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C7864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1BA0C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game/isaac.rpy:2338</w:t>
      </w:r>
    </w:p>
    <w:p w14:paraId="496CF6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isaac_bad_00a05b05:</w:t>
      </w:r>
    </w:p>
    <w:p w14:paraId="744543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90E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punishes me if I say his name instead of calling him \"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Master,\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 so I have no choice but to play by his rules."</w:t>
      </w:r>
    </w:p>
    <w:p w14:paraId="2DBF7FDA" w14:textId="5B3F31C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punisce se dico il suo nome invece di chiamarlo 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Padrone,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quindi non ho molt</w:t>
      </w:r>
      <w:r w:rsidR="00DC07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scelta, devo stare al suo gioco."</w:t>
      </w:r>
    </w:p>
    <w:p w14:paraId="26989F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81D22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BAE7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game/isaac.rpy:2340</w:t>
      </w:r>
    </w:p>
    <w:p w14:paraId="3D6143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isaac_bad_53c3acee:</w:t>
      </w:r>
    </w:p>
    <w:p w14:paraId="576D00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AB07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"\"Good boy…\""</w:t>
      </w:r>
    </w:p>
    <w:p w14:paraId="3B4A6E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Che bravo cagnolino...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875B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C638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F64AC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game/isaac.rpy:2341</w:t>
      </w:r>
    </w:p>
    <w:p w14:paraId="143A61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isaac_bad_341fdbac:</w:t>
      </w:r>
    </w:p>
    <w:p w14:paraId="1EC6AA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9700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"\"Aren't you happy I brought you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9FE5B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sei contento che ti ho accolto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qui?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1585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B3E1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E59D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game/isaac.rpy:2342</w:t>
      </w:r>
    </w:p>
    <w:p w14:paraId="00D97B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isaac_bad_077404d8:</w:t>
      </w:r>
    </w:p>
    <w:p w14:paraId="327696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7263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strokes my chest, his thumb brushing against one of the tender pink buds."</w:t>
      </w:r>
    </w:p>
    <w:p w14:paraId="6172EB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mi accarezza il petto, il suo pollice mi solettica un capezzolo."</w:t>
      </w:r>
    </w:p>
    <w:p w14:paraId="10B585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EDB57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FCADC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game/isaac.rpy:2344</w:t>
      </w:r>
    </w:p>
    <w:p w14:paraId="04751E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isaac_bad_6f294be7:</w:t>
      </w:r>
    </w:p>
    <w:p w14:paraId="1C1DF7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BAF4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"\"I'll treat you so much better than that fool Isaac ever could.\""</w:t>
      </w:r>
    </w:p>
    <w:p w14:paraId="53441365" w14:textId="44CE5BB3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Ti tratterò molt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 meglio di come avrebbe mai potuto fare quello sciocco di Isaac.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5A8EB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C613C3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50DD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game/isaac.rpy:2345</w:t>
      </w:r>
    </w:p>
    <w:p w14:paraId="5E3C52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isaac_bad_7c8e162f:</w:t>
      </w:r>
    </w:p>
    <w:p w14:paraId="4B4516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8F2A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"\"And perhaps I'll even give you my bite… so that you can be my prized pet forever.\""</w:t>
      </w:r>
    </w:p>
    <w:p w14:paraId="737138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magari un giorno ti trasformerò... così potrai essere il mio prezioso cagnolino per sempre.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99630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D3AC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08BF1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game/isaac.rpy:2347</w:t>
      </w:r>
    </w:p>
    <w:p w14:paraId="73CBE5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isaac_bad_edf54fa4:</w:t>
      </w:r>
    </w:p>
    <w:p w14:paraId="703F0D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F318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cool breath brushes my throat, and I can tell he's going to sink his fangs into me before long."</w:t>
      </w:r>
    </w:p>
    <w:p w14:paraId="31FB8F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suo respiro gelido mi solletica la gola, e so che affonderà i suoi canini dentro di me fra poco."</w:t>
      </w:r>
    </w:p>
    <w:p w14:paraId="1AC356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2E231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FDE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game/isaac.rpy:2351</w:t>
      </w:r>
    </w:p>
    <w:p w14:paraId="0C5780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isaac_bad_0bb05ef8:</w:t>
      </w:r>
    </w:p>
    <w:p w14:paraId="13DD60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DCDD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"Isaac…"</w:t>
      </w:r>
    </w:p>
    <w:p w14:paraId="6A2B9E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"Isaac..."</w:t>
      </w:r>
    </w:p>
    <w:p w14:paraId="266869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141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B4E5F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game/isaac.rpy:2353</w:t>
      </w:r>
    </w:p>
    <w:p w14:paraId="68B63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isaac_bad_58abaa38:</w:t>
      </w:r>
    </w:p>
    <w:p w14:paraId="31FEDD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8B18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"How did it end up like this? {w}How did I fail you so much?"</w:t>
      </w:r>
    </w:p>
    <w:p w14:paraId="083035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"Come è potuta finire così?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Come ho potuto fallire in questo modo?"</w:t>
      </w:r>
    </w:p>
    <w:p w14:paraId="3C8A5F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7E11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66CAC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game/isaac.rpy:2355</w:t>
      </w:r>
    </w:p>
    <w:p w14:paraId="022EC93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isaac_bad_12e84ac8:</w:t>
      </w:r>
    </w:p>
    <w:p w14:paraId="57E8E2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3A75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"Your mind must be broken, now."</w:t>
      </w:r>
    </w:p>
    <w:p w14:paraId="09A773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tua mente dev'essere a pezzi, adesso."</w:t>
      </w:r>
    </w:p>
    <w:p w14:paraId="7814D09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92C2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62F9D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game/isaac.rpy:2357</w:t>
      </w:r>
    </w:p>
    <w:p w14:paraId="6BBDD6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isaac_bad_1afc7d39:</w:t>
      </w:r>
    </w:p>
    <w:p w14:paraId="6CD4A6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0B9B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"Bishop promised he'd turn you into an empty slave…{w} and Bishop doesn't break his promises."</w:t>
      </w:r>
    </w:p>
    <w:p w14:paraId="194A4D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"Bishop aveva promesso che ti avrebbe trasformato in un insignificante schiavo...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 Bishop mantiene le sue promesse."</w:t>
      </w:r>
    </w:p>
    <w:p w14:paraId="5292AA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FAE98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249691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game/isaac.rpy:2364</w:t>
      </w:r>
    </w:p>
    <w:p w14:paraId="3EB111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isaac_bad_18e1aba2:</w:t>
      </w:r>
    </w:p>
    <w:p w14:paraId="29F7E5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29C00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"\"A-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aah!\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AB955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A-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aah!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0BC1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360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D9A94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game/isaac.rpy:2365</w:t>
      </w:r>
    </w:p>
    <w:p w14:paraId="6E51F9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isaac_bad_e2ccd167:</w:t>
      </w:r>
    </w:p>
    <w:p w14:paraId="59D638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3990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 moment, Bishop bites my neck, and a sharp pain pierces through me."</w:t>
      </w:r>
    </w:p>
    <w:p w14:paraId="5D6B30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 momento, Bishop mi morde il collo, e una forte punta di dolore mi attraversa."</w:t>
      </w:r>
    </w:p>
    <w:p w14:paraId="743A83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E21C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4783B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game/isaac.rpy:2367</w:t>
      </w:r>
    </w:p>
    <w:p w14:paraId="639E7B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isaac_bad_31edbed0:</w:t>
      </w:r>
    </w:p>
    <w:p w14:paraId="52074A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BF86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I've gotten used to it, now, and it's not long before the pain turns to a sweet, numbing pleasure."</w:t>
      </w:r>
    </w:p>
    <w:p w14:paraId="5AAADC72" w14:textId="3BA0B28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ormai mi ci sono abituato, e non ci vuole molto affinché il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dolore si trasformi in un dolce, anestetizzante piacere."</w:t>
      </w:r>
    </w:p>
    <w:p w14:paraId="67D7EC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9280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63FE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game/isaac.rpy:2368</w:t>
      </w:r>
    </w:p>
    <w:p w14:paraId="3339BA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isaac_bad_c8ee9135:</w:t>
      </w:r>
    </w:p>
    <w:p w14:paraId="48A545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7742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body starts to grow hotter, and I lean back against Bishop's chest, trembling as he feeds on me."</w:t>
      </w:r>
    </w:p>
    <w:p w14:paraId="054C64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temperatura del mio corpo inizia ad aumentare, e mi appoggio al petto di Bishop, tremando mentre si ciba di me."</w:t>
      </w:r>
    </w:p>
    <w:p w14:paraId="5EC43B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9202A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0017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game/isaac.rpy:2372</w:t>
      </w:r>
    </w:p>
    <w:p w14:paraId="689E30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isaac_bad_c6d44107:</w:t>
      </w:r>
    </w:p>
    <w:p w14:paraId="17C6B3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D10A1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"\"Master… thank… you…\""</w:t>
      </w:r>
    </w:p>
    <w:p w14:paraId="3A7BF50F" w14:textId="36CD2D9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Pad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rone... grazie...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07513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8725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69BD40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game/isaac.rpy:2374</w:t>
      </w:r>
    </w:p>
    <w:p w14:paraId="1C5B9D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isaac_bad_9db69a5e:</w:t>
      </w:r>
    </w:p>
    <w:p w14:paraId="01BA31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0529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moan out the words – {w}words I have to speak every time he drinks from me."</w:t>
      </w:r>
    </w:p>
    <w:p w14:paraId="64182C30" w14:textId="79CDF04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"Gemendo, pronuncio queste parole,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parole che devo proferire ogni volta</w:t>
      </w:r>
      <w:r w:rsidR="00DC0729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che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beve il mio sangue."</w:t>
      </w:r>
    </w:p>
    <w:p w14:paraId="0E642B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D602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3066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game/isaac.rpy:2375</w:t>
      </w:r>
    </w:p>
    <w:p w14:paraId="3FD398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isaac_bad_db9d7051:</w:t>
      </w:r>
    </w:p>
    <w:p w14:paraId="339DF3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81C3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humiliating, but every time we do this, it becomes easier to say."</w:t>
      </w:r>
    </w:p>
    <w:p w14:paraId="062338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umiliante, ma ogni volta che lo facciamo, diventa sempre più facile."</w:t>
      </w:r>
    </w:p>
    <w:p w14:paraId="102890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F3B53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FCD5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game/isaac.rpy:2377</w:t>
      </w:r>
    </w:p>
    <w:p w14:paraId="7B9ADC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isaac_bad_ae969921:</w:t>
      </w:r>
    </w:p>
    <w:p w14:paraId="7F190B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D214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"Before long, it'll become natural, and I'll be nothing more than a slave to Bishop's desires…"</w:t>
      </w:r>
    </w:p>
    <w:p w14:paraId="5C57592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"Prima o poi, diventerà una cosa naturale, e non sarò altro che uno schiavo pronto a soddisfare ogni desiderio di Bishop..."</w:t>
      </w:r>
    </w:p>
    <w:p w14:paraId="1E0372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5229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C0D87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game/isaac.rpy:2381</w:t>
      </w:r>
    </w:p>
    <w:p w14:paraId="6E249D2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isaac_bad_344a5ad4:</w:t>
      </w:r>
    </w:p>
    <w:p w14:paraId="0DAE16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AA6F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"My world soon grows hazy and dark, and a powerful bliss courses through me like electricity."</w:t>
      </w:r>
    </w:p>
    <w:p w14:paraId="2778057D" w14:textId="6C88E675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mondo si fa sfocato e buio, e un potente senso di </w:t>
      </w:r>
      <w:r w:rsidR="006746D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beatitudine</w:t>
      </w:r>
      <w:r w:rsidR="006746D0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attraversa come elettricità."</w:t>
      </w:r>
    </w:p>
    <w:p w14:paraId="427754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6F9D5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744AB5" w14:textId="77777777" w:rsidR="00833A6E" w:rsidRPr="00DC072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C0729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 game/isaac.rpy:2384</w:t>
      </w:r>
    </w:p>
    <w:p w14:paraId="2D62EB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isaac_bad_682442eb:</w:t>
      </w:r>
    </w:p>
    <w:p w14:paraId="46F08C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49E00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belong to Bishop…{w} to my Master."</w:t>
      </w:r>
    </w:p>
    <w:p w14:paraId="4E24B0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"Appartengo a Bishop...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 mio Padrone."</w:t>
      </w:r>
    </w:p>
    <w:p w14:paraId="709618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92448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00D1A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game/isaac.rpy:2386</w:t>
      </w:r>
    </w:p>
    <w:p w14:paraId="61D10C5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isaac_bad_491ba73d:</w:t>
      </w:r>
    </w:p>
    <w:p w14:paraId="2BD23FF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EBC3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"Those words repeat in my head as I succumb to the pleasure, {w}and my consciousness fades to a murky, {w}wonderful, {w}painless black."</w:t>
      </w:r>
    </w:p>
    <w:p w14:paraId="5EA808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"Queste parole si ripetono nella mia testa mentre sccombo al piacere,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e la mia coscienza svanisce in un torpido e meraviglioso buio indolore."</w:t>
      </w:r>
    </w:p>
    <w:p w14:paraId="6F50356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1D30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DA32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game/isaac.rpy:2400</w:t>
      </w:r>
    </w:p>
    <w:p w14:paraId="6AD62B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isaac_good_f6ae6ccb:</w:t>
      </w:r>
    </w:p>
    <w:p w14:paraId="355475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359A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"\"–Hey, old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man!\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77979C4" w14:textId="5AFDF5B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</w:t>
      </w:r>
      <w:r w:rsidR="006746D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Ehi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vecchio!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A4109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26AC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12A173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game/isaac.rpy:2401</w:t>
      </w:r>
    </w:p>
    <w:p w14:paraId="56CDB8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isaac_good_e6452baf:</w:t>
      </w:r>
    </w:p>
    <w:p w14:paraId="2D1BD2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3B0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"\"What the FUCK are you doing with that kid?!\""</w:t>
      </w:r>
    </w:p>
    <w:p w14:paraId="343EACDF" w14:textId="785AD7E3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Che cazzo stai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facendo con quel ragazzino?!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37AC4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CC56C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52A5A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game/isaac.rpy:2404</w:t>
      </w:r>
    </w:p>
    <w:p w14:paraId="74EE09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isaac_good_7dfb688a:</w:t>
      </w:r>
    </w:p>
    <w:p w14:paraId="6AEB01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95BF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0FDB8E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–!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4FB9E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01BF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021BE4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game/isaac.rpy:2407</w:t>
      </w:r>
    </w:p>
    <w:p w14:paraId="030763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isaac_good_4f46a46b:</w:t>
      </w:r>
    </w:p>
    <w:p w14:paraId="4D90E8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34FE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"\"…\""</w:t>
      </w:r>
    </w:p>
    <w:p w14:paraId="4B272F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27AC7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</w:t>
      </w:r>
    </w:p>
    <w:p w14:paraId="6B55FF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game/isaac.rpy:2414</w:t>
      </w:r>
    </w:p>
    <w:p w14:paraId="5D2C82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isaac_good_e5306da6:</w:t>
      </w:r>
    </w:p>
    <w:p w14:paraId="0F8ABD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070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"Right at that moment, a loud yell echoes through the diner."</w:t>
      </w:r>
    </w:p>
    <w:p w14:paraId="1E0082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"Proprio in quel momento, un forte urlo echeggia per la tavola calda."</w:t>
      </w:r>
    </w:p>
    <w:p w14:paraId="14939F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E56638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34B4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game/isaac.rpy:2416</w:t>
      </w:r>
    </w:p>
    <w:p w14:paraId="280C65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isaac_good_180fa0ff:</w:t>
      </w:r>
    </w:p>
    <w:p w14:paraId="7E8E3F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3A1F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voice that sounds… familiar."</w:t>
      </w:r>
    </w:p>
    <w:p w14:paraId="7AD2D5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che sembra... familiare."</w:t>
      </w:r>
    </w:p>
    <w:p w14:paraId="054D0D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0A4D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5379B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game/isaac.rpy:2423</w:t>
      </w:r>
    </w:p>
    <w:p w14:paraId="2371F3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isaac_good_8d161c1d:</w:t>
      </w:r>
    </w:p>
    <w:p w14:paraId="659CCC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5735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"\"I {i}said{/i}, what the fuck are you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doing?\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BA427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{i}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detto{/i}, che cazzo stai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facendo?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3794A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F2705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717CF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game/isaac.rpy:2425</w:t>
      </w:r>
    </w:p>
    <w:p w14:paraId="377071D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isaac_good_dc5e8838:</w:t>
      </w:r>
    </w:p>
    <w:p w14:paraId="6FCCC9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68B4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"\"This ain't your fuckin' turf anymore,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Bishop!\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31E503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Questo posto non fa più parte dei tuoi fottuti territori,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9C664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1252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00C8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game/isaac.rpy:2427</w:t>
      </w:r>
    </w:p>
    <w:p w14:paraId="0E25A5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isaac_good_f7d5395f:</w:t>
      </w:r>
    </w:p>
    <w:p w14:paraId="554D6D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78B3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man with a black jacket and a tattooed face stands before us –{w} Rex?!"</w:t>
      </w:r>
    </w:p>
    <w:p w14:paraId="2F8FB62D" w14:textId="5BC9286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uomo con una giacca nera e la faccia </w:t>
      </w:r>
      <w:r w:rsidR="006746D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tatuata</w:t>
      </w:r>
      <w:r w:rsidR="006746D0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è in piedi davanti a noi- –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Rex?!"</w:t>
      </w:r>
    </w:p>
    <w:p w14:paraId="374CA6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2ABBB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44A6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game/isaac.rpy:2433</w:t>
      </w:r>
    </w:p>
    <w:p w14:paraId="21C261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isaac_good_1ff36116:</w:t>
      </w:r>
    </w:p>
    <w:p w14:paraId="3916BC9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4E8E8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"\"Let him go.\""</w:t>
      </w:r>
    </w:p>
    <w:p w14:paraId="38BEB3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Lascialo andare.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6F623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AAB9D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FA8D9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game/isaac.rpy:2435</w:t>
      </w:r>
    </w:p>
    <w:p w14:paraId="1B9EA7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isaac_good_d52f8d33:</w:t>
      </w:r>
    </w:p>
    <w:p w14:paraId="3083EB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F0E9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beside him, a tall figure with grim features – {w}Dominic."</w:t>
      </w:r>
    </w:p>
    <w:p w14:paraId="684AF12D" w14:textId="6284DFC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"Accanto a lui, una figura alta dai tratti cupi –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Dominic."</w:t>
      </w:r>
    </w:p>
    <w:p w14:paraId="1E1341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3C503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8198A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game/isaac.rpy:2437</w:t>
      </w:r>
    </w:p>
    <w:p w14:paraId="26D8E2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isaac_good_26c4cada:</w:t>
      </w:r>
    </w:p>
    <w:p w14:paraId="6969FC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036D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"\"You… you guys, what are you…\""</w:t>
      </w:r>
    </w:p>
    <w:p w14:paraId="787C6451" w14:textId="4F1FE1F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6746D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="006746D0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ragazzi... che state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facen....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7215F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650F7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B2DA8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game/isaac.rpy:2445</w:t>
      </w:r>
    </w:p>
    <w:p w14:paraId="01A85B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isaac_good_562c1c5b:</w:t>
      </w:r>
    </w:p>
    <w:p w14:paraId="32CFF5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0EAF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before I can manage any more words, the diner doors suddenly fling open."</w:t>
      </w:r>
    </w:p>
    <w:p w14:paraId="21642616" w14:textId="4D9666C3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prima che io possa d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ire altro, la porta della tavola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calda si spalanca all'improvviso."</w:t>
      </w:r>
    </w:p>
    <w:p w14:paraId="1A15E11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469646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3CD7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game/isaac.rpy:2446</w:t>
      </w:r>
    </w:p>
    <w:p w14:paraId="3B22141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isaac_good_1ab08146:</w:t>
      </w:r>
    </w:p>
    <w:p w14:paraId="2568C0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A7C6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"\"Bishop, sir! We have to leave, there's –\""</w:t>
      </w:r>
    </w:p>
    <w:p w14:paraId="457A41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Bishop, signore! Dobbiamo andarcene, c'è -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E2D0A1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E96B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DE2CE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game/isaac.rpy:2449</w:t>
      </w:r>
    </w:p>
    <w:p w14:paraId="276D70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isaac_good_b6d2234e:</w:t>
      </w:r>
    </w:p>
    <w:p w14:paraId="2C8310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24E0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suited man tries to rush up towards me and Bishop, but a throng of other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vampires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swarm after him."</w:t>
      </w:r>
    </w:p>
    <w:p w14:paraId="10D495AC" w14:textId="2EBB3CEB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5F628F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 uomo in giacca e cravatta cerca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di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avvicinarsi a me e Bishop, ma una massa di vampiri gli corre dietro."</w:t>
      </w:r>
    </w:p>
    <w:p w14:paraId="467EB1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615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DEAF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game/isaac.rpy:2451</w:t>
      </w:r>
    </w:p>
    <w:p w14:paraId="34017E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isaac_good_9f38a2ae:</w:t>
      </w:r>
    </w:p>
    <w:p w14:paraId="3863A8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35C8F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"\"Shut the hell up, you goddamn yuppie shithead! I'll bash your fucking brains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out!\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46B70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Chiudi quella cazzo di bocca, fottuto yuppie di merda! Ti faccio saltare in aria il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cervello!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</w:p>
    <w:p w14:paraId="68C568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3A91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9E68E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game/isaac.rpy:2452</w:t>
      </w:r>
    </w:p>
    <w:p w14:paraId="1CECDAF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isaac_good_4a4e5402:</w:t>
      </w:r>
    </w:p>
    <w:p w14:paraId="4599E15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67BB9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u "\"Yeah, get him! Fuck up all of Bishop's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guys!\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594BE5E" w14:textId="167C5CA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Sì, prend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etelo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 Catturate tutti gli uomini di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Bishop!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657D1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015C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93661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game/isaac.rpy:2457</w:t>
      </w:r>
    </w:p>
    <w:p w14:paraId="763BDE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isaac_good_76497210:</w:t>
      </w:r>
    </w:p>
    <w:p w14:paraId="71C59A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D0FD1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b "\"Ngh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208A72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Ngh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A5127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5DC1E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25E4FB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game/isaac.rpy:2463</w:t>
      </w:r>
    </w:p>
    <w:p w14:paraId="5C8237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isaac_good_297ffff0:</w:t>
      </w:r>
    </w:p>
    <w:p w14:paraId="0A9799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F5A8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"Shoving me to the ground, Bishop deftly leaps over the counter and dashes towards the side exit."</w:t>
      </w:r>
    </w:p>
    <w:p w14:paraId="0F49012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"Spingendomi al suolo, Bishop salta agilmente sul bancone e cerca di fuggire dall'uscita sul retro."</w:t>
      </w:r>
    </w:p>
    <w:p w14:paraId="7EBD26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89620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6835E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game/isaac.rpy:2466</w:t>
      </w:r>
    </w:p>
    <w:p w14:paraId="58C082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isaac_good_be608c72:</w:t>
      </w:r>
    </w:p>
    <w:p w14:paraId="6C5A10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2BA5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r "\"Hey! Don't let that bastard get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away!\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380C0EE" w14:textId="152CA5D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r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BB2AD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Ehi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! Non fatevi scappare quel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bastardo!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D7662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B8FB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0825F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game/isaac.rpy:2471</w:t>
      </w:r>
    </w:p>
    <w:p w14:paraId="34A33B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isaac_good_10bf5104:</w:t>
      </w:r>
    </w:p>
    <w:p w14:paraId="753373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C1B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"Motioning for the others to follow, Rex darts after Bishop, and the rest of his clanmates stampede behind him."</w:t>
      </w:r>
    </w:p>
    <w:p w14:paraId="69DCC2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"Facendo cenno agli altri di seguirlo, Rex corre dietro a Bishop, e il resto del clan lo segue come una mandria inferocita."</w:t>
      </w:r>
    </w:p>
    <w:p w14:paraId="552656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AC9727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38CB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game/isaac.rpy:2472</w:t>
      </w:r>
    </w:p>
    <w:p w14:paraId="66F5BE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isaac_good_72782981:</w:t>
      </w:r>
    </w:p>
    <w:p w14:paraId="7C91E4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F868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"It's like a pack of wolves racing after prey – their eyes all shining with a terrifying rage and bloodlust."</w:t>
      </w:r>
    </w:p>
    <w:p w14:paraId="6BC655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"È come un branco di lupi che rincorre la propria preda - i loro terrificanti occhi brillano di rabbia, assettati di sangue..."</w:t>
      </w:r>
    </w:p>
    <w:p w14:paraId="32D553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CFD26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6ABC7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game/isaac.rpy:2474</w:t>
      </w:r>
    </w:p>
    <w:p w14:paraId="1722B5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isaac_good_a0579918:</w:t>
      </w:r>
    </w:p>
    <w:p w14:paraId="29AA40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7C54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"They must really want Bishop dead, huh… but why are there so many of them here…?"</w:t>
      </w:r>
    </w:p>
    <w:p w14:paraId="53CDC0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"Vogliono proprio vedere Bishop morto, huh... ma come mai sono così tanti...?"</w:t>
      </w:r>
    </w:p>
    <w:p w14:paraId="1754015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C3DD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10E322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game/isaac.rpy:2479</w:t>
      </w:r>
    </w:p>
    <w:p w14:paraId="28A813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isaac_good_d8240aa0:</w:t>
      </w:r>
    </w:p>
    <w:p w14:paraId="52EF11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81C4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"\"[mc]… are you all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55F91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[mc]… stai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bene?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56E7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6E9FB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961E5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game/isaac.rpy:2480</w:t>
      </w:r>
    </w:p>
    <w:p w14:paraId="1BB1C3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isaac_good_f8ca5a1a:</w:t>
      </w:r>
    </w:p>
    <w:p w14:paraId="0DA0F4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CF7B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"Dominic leans down beside me, offering a hand."</w:t>
      </w:r>
    </w:p>
    <w:p w14:paraId="1CB1A6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"Dominic si accovaccia acccanto a me, offrendomi una mano."</w:t>
      </w:r>
    </w:p>
    <w:p w14:paraId="663FF19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E25373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4C49D7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game/isaac.rpy:2485</w:t>
      </w:r>
    </w:p>
    <w:p w14:paraId="75D8A4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isaac_good_0a6c3e3b:</w:t>
      </w:r>
    </w:p>
    <w:p w14:paraId="133397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4740E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"\"A-ah, yeah, I'm fine… just a little dizzy…\""</w:t>
      </w:r>
    </w:p>
    <w:p w14:paraId="71916A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A-ah, sì, sto bene... solo un po'frastornato...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2B584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89E6C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0BFE1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game/isaac.rpy:2488</w:t>
      </w:r>
    </w:p>
    <w:p w14:paraId="4C41FD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isaac_good_e015ecef:</w:t>
      </w:r>
    </w:p>
    <w:p w14:paraId="1A9956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A62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rise up to my feet with Dominic's help, rubbing my forehead."</w:t>
      </w:r>
    </w:p>
    <w:p w14:paraId="2E9E26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alzo in piedi con l'aiuto di Dominic, accarezzandomi la fronte."</w:t>
      </w:r>
    </w:p>
    <w:p w14:paraId="04405A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3DDC6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0C9E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game/isaac.rpy:2490</w:t>
      </w:r>
    </w:p>
    <w:p w14:paraId="25353F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isaac_good_9f81353b:</w:t>
      </w:r>
    </w:p>
    <w:p w14:paraId="06C62C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A1E0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"That hypnotizing gaze was so close to swallowing me completely…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{w}The thought makes me shudder."</w:t>
      </w:r>
    </w:p>
    <w:p w14:paraId="0C24F4FC" w14:textId="7D1BE006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"Quello sguardo ipnotizzante era così vicino a ing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hiottirmi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completamente...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Il pensiero mi fa rabbrividire."</w:t>
      </w:r>
    </w:p>
    <w:p w14:paraId="00D713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0994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88B2DF5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game/isaac.rpy:2494</w:t>
      </w:r>
    </w:p>
    <w:p w14:paraId="1E6EE919" w14:textId="77777777" w:rsidR="00833A6E" w:rsidRPr="0077044B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77044B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translate italian isaac_good_797a207d:</w:t>
      </w:r>
    </w:p>
    <w:p w14:paraId="1FF11670" w14:textId="77777777" w:rsidR="00833A6E" w:rsidRPr="00BF4B68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49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</w:pPr>
    </w:p>
    <w:p w14:paraId="7EF67C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50" w:author="ilaria pisanu" w:date="2020-04-24T12:22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it-IT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d "\"We came just in time.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Thanks to –\""</w:t>
      </w:r>
    </w:p>
    <w:p w14:paraId="51156AC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d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Siamo arrivati giusto in tempo. Grazie a -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DAEB68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29C34A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D9CB0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game/isaac.rpy:2497</w:t>
      </w:r>
    </w:p>
    <w:p w14:paraId="2F2EE36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isaac_good_fe941cdc:</w:t>
      </w:r>
    </w:p>
    <w:p w14:paraId="34D5A9F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E695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# u "\"[mc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]!\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""</w:t>
      </w:r>
    </w:p>
    <w:p w14:paraId="4013FCC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[mc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]!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9D4FB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D4A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0A1BF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# game/isaac.rpy:2498</w:t>
      </w:r>
    </w:p>
    <w:p w14:paraId="283FB1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isaac_good_8e95d2c9:</w:t>
      </w:r>
    </w:p>
    <w:p w14:paraId="2E7794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8580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# u "\"You're alive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–!\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</w:rPr>
        <w:t>""</w:t>
      </w:r>
    </w:p>
    <w:p w14:paraId="68AAE73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u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Sei vivo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-!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7583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3268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75AF2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game/isaac.rpy:2505</w:t>
      </w:r>
    </w:p>
    <w:p w14:paraId="771E74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isaac_good_ba977a5f:</w:t>
      </w:r>
    </w:p>
    <w:p w14:paraId="666B35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FB99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"At that moment, another voice echoes through the diner."</w:t>
      </w:r>
    </w:p>
    <w:p w14:paraId="043B5994" w14:textId="6FDC605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quel momento, </w:t>
      </w:r>
      <w:r w:rsidR="006657B5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un’altra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voce echeggia per la tavola calda."</w:t>
      </w:r>
    </w:p>
    <w:p w14:paraId="73E833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FCFF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E78A2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game/isaac.rpy:2507</w:t>
      </w:r>
    </w:p>
    <w:p w14:paraId="16AB92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isaac_good_8d64597d:</w:t>
      </w:r>
    </w:p>
    <w:p w14:paraId="4F1833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88BA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 voice I'd recognize anywhere."</w:t>
      </w:r>
    </w:p>
    <w:p w14:paraId="0E612D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voce che riconoscerei fra mille."</w:t>
      </w:r>
    </w:p>
    <w:p w14:paraId="412763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F2C5DC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4167E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game/isaac.rpy:2510</w:t>
      </w:r>
    </w:p>
    <w:p w14:paraId="6E0E1A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isaac_good_e6d2d0fa:</w:t>
      </w:r>
    </w:p>
    <w:p w14:paraId="2E1064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E6CF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"\"Isaac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…?\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2BADB4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7BC1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AFFC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4583EE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game/isaac.rpy:2517</w:t>
      </w:r>
    </w:p>
    <w:p w14:paraId="7164136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isaac_good_8dcc8c29:</w:t>
      </w:r>
    </w:p>
    <w:p w14:paraId="274A4C3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5B7B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hair mussed up and glasses askew, Isaac rushes up towards me."</w:t>
      </w:r>
    </w:p>
    <w:p w14:paraId="18A0B82E" w14:textId="6CE1D14F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 capelli arruffati e gli occhiali storti, Isaac corre verso di me."</w:t>
      </w:r>
    </w:p>
    <w:p w14:paraId="68C687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3400B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AFD78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game/isaac.rpy:2521</w:t>
      </w:r>
    </w:p>
    <w:p w14:paraId="19136AF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isaac_good_589fed7d:</w:t>
      </w:r>
    </w:p>
    <w:p w14:paraId="18FC53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1D90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"He pulls me into a crushing hug, and once I recover from the shock, I grip him back as hard as I can."</w:t>
      </w:r>
    </w:p>
    <w:p w14:paraId="40422C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stringe in un abbraccio travolgente, e una volta ripreso dallo shock, lo tiro a me più forte che posso."</w:t>
      </w:r>
    </w:p>
    <w:p w14:paraId="45B23D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1F44C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4219E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game/isaac.rpy:2523</w:t>
      </w:r>
    </w:p>
    <w:p w14:paraId="48CBF4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isaac_good_c5067fad:</w:t>
      </w:r>
    </w:p>
    <w:p w14:paraId="536C701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14AC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"\"[mc]… I can't believe you're safe…\""</w:t>
      </w:r>
    </w:p>
    <w:p w14:paraId="6E37C4C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[mc]… Non ci posso credere che stai bene...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6C856F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62388E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C48BDF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game/isaac.rpy:2526</w:t>
      </w:r>
    </w:p>
    <w:p w14:paraId="7DADA79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isaac_good_cf401308:</w:t>
      </w:r>
    </w:p>
    <w:p w14:paraId="0A024D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7363D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"As Isaac embraces me with all his might, I sense Dominic quietly leaving us, slipping out through the side door."</w:t>
      </w:r>
    </w:p>
    <w:p w14:paraId="06CB2A65" w14:textId="2E27BF1C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  <w:rPrChange w:id="51" w:author="ilaria pisanu" w:date="2020-04-24T13:58:00Z">
            <w:rPr>
              <w:rFonts w:ascii="Consolas" w:eastAsia="Times New Roman" w:hAnsi="Consolas" w:cs="Times New Roman"/>
              <w:color w:val="D4D4D4"/>
              <w:sz w:val="21"/>
              <w:szCs w:val="21"/>
              <w:lang w:val="en-US"/>
            </w:rPr>
          </w:rPrChange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"Mentre Isaac mi stringe a </w:t>
      </w:r>
      <w:r w:rsidR="00BB2ADF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</w:t>
      </w:r>
      <w:r w:rsidR="00BB2ADF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BB2ADF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con tutte le sue forze, sento Dominic allontanarsi lentamente e lasciarci soli, sgusciando via per la porta posteriore."</w:t>
      </w:r>
    </w:p>
    <w:p w14:paraId="3B262A0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261C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B20B7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game/isaac.rpy:2529</w:t>
      </w:r>
    </w:p>
    <w:p w14:paraId="4130DCB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isaac_good_06dbd375:</w:t>
      </w:r>
    </w:p>
    <w:p w14:paraId="0A8F90A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AC1C8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mcp "\"Well, your loyal assistant can't just disappear, can he?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What would you do without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me?\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""</w:t>
      </w:r>
    </w:p>
    <w:p w14:paraId="25CFF9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mcp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il tuo fedele assistente non può semplicemente sparire, no? Cosa faresti senza di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me?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69831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B4E3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182C2D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game/isaac.rpy:2531</w:t>
      </w:r>
    </w:p>
    <w:p w14:paraId="5078C4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isaac_good_137691ce:</w:t>
      </w:r>
    </w:p>
    <w:p w14:paraId="4427EC1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987A4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"Swallowing my emotions, I bury my face against Isaac's neck."</w:t>
      </w:r>
    </w:p>
    <w:p w14:paraId="5697EC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"Ingoiando le mie emozioni, nascondo la mia faccia nell'incavo del collo di Isaac."</w:t>
      </w:r>
    </w:p>
    <w:p w14:paraId="1D63793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C2E14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ED6B8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game/isaac.rpy:2537</w:t>
      </w:r>
    </w:p>
    <w:p w14:paraId="6E7642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isaac_good_4d665994:</w:t>
      </w:r>
    </w:p>
    <w:p w14:paraId="49E1D0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0BEB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"Somehow – {w}somehow, it's over."</w:t>
      </w:r>
    </w:p>
    <w:p w14:paraId="1F4BD6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so come -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so come, ma è finita."</w:t>
      </w:r>
    </w:p>
    <w:p w14:paraId="3B76A2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14CAB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6224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game/isaac.rpy:2538</w:t>
      </w:r>
    </w:p>
    <w:p w14:paraId="212B6F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isaac_good_64961722:</w:t>
      </w:r>
    </w:p>
    <w:p w14:paraId="1A6121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4ECE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"Somehow I managed to resist Bishop, just for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 few moments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."</w:t>
      </w:r>
    </w:p>
    <w:p w14:paraId="39462B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qualche mdoo sono riuscito a resistere a Bishop, anche solo per qualche istante."</w:t>
      </w:r>
    </w:p>
    <w:p w14:paraId="54031F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E668D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51A4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game/isaac.rpy:2540</w:t>
      </w:r>
    </w:p>
    <w:p w14:paraId="772B2C7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isaac_good_9eb8d675:</w:t>
      </w:r>
    </w:p>
    <w:p w14:paraId="4E570B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70A23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Isaac… he pulled through in the very end, managing to convince the two clans to join together just before he was kidnapped… that's where he vanished to this morning."</w:t>
      </w:r>
    </w:p>
    <w:p w14:paraId="080BF725" w14:textId="4460C6C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Isaac... alla fine ce l'ha fatta, è riuscito a convin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ere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 due clan a unire le loro forze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poco prima di essere rapito... ecco dov'è sparito stamattina."</w:t>
      </w:r>
    </w:p>
    <w:p w14:paraId="4E14ED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3F892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22216E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game/isaac.rpy:2542</w:t>
      </w:r>
    </w:p>
    <w:p w14:paraId="30D494C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isaac_good_9b42fb1f:</w:t>
      </w:r>
    </w:p>
    <w:p w14:paraId="665B49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2016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 never have doubted him. {w}Isaac isn't a man who gets so easily outsmarted – not even by someone like Bishop."</w:t>
      </w:r>
    </w:p>
    <w:p w14:paraId="050D47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"Non avrei mai dovuto dubitare di lui.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Isaac non è un uomo che si fa infinocchiare così facilmente - nemmeno da uno come Bishop."</w:t>
      </w:r>
    </w:p>
    <w:p w14:paraId="697C1EFC" w14:textId="77777777" w:rsidR="00833A6E" w:rsidRPr="00833A6E" w:rsidRDefault="00833A6E" w:rsidP="00833A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9BD999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game/isaac.rpy:2546</w:t>
      </w:r>
    </w:p>
    <w:p w14:paraId="59B918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isaac_good_0fb72a25:</w:t>
      </w:r>
    </w:p>
    <w:p w14:paraId="2CE83C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5BE0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me, the dumb guy who got completely swept up in his charms…"</w:t>
      </w:r>
    </w:p>
    <w:p w14:paraId="33C26CB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"E io, lo stupido che si è fatto completamente trascinare dal suo carisma..."</w:t>
      </w:r>
    </w:p>
    <w:p w14:paraId="44D2A7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0827A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8A772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game/isaac.rpy:2548</w:t>
      </w:r>
    </w:p>
    <w:p w14:paraId="1AEAA1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isaac_good_12832b3a:</w:t>
      </w:r>
    </w:p>
    <w:p w14:paraId="364FB0B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3C11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should know that better than anyone."</w:t>
      </w:r>
    </w:p>
    <w:p w14:paraId="5D6EFF92" w14:textId="3E760EA4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"Dovrei saperlo meglio di chiunque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altro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064F61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66CB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8A0E1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game/isaac.rpy:2555</w:t>
      </w:r>
    </w:p>
    <w:p w14:paraId="0F05238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isaac_good_0cf5505d:</w:t>
      </w:r>
    </w:p>
    <w:p w14:paraId="533139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7AB1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"\"Happy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birthday!\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7F60B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Buon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compleanno!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51A6F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42546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35AD4C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game/isaac.rpy:2557</w:t>
      </w:r>
    </w:p>
    <w:p w14:paraId="5453737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isaac_good_6d9a62d3:</w:t>
      </w:r>
    </w:p>
    <w:p w14:paraId="20808C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95D5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"\"…Oh, come on! I told you I didn't want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anything!\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52F6A0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...Oh, andiamo! Ti ho detto che non volevo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niente!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70371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2CB9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0CB26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game/isaac.rpy:2560</w:t>
      </w:r>
    </w:p>
    <w:p w14:paraId="2C87AEB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isaac_good_0c971c20:</w:t>
      </w:r>
    </w:p>
    <w:p w14:paraId="6C47265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96620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let out a huff as a small, neatly-wrapped present is shoved into my hands."</w:t>
      </w:r>
    </w:p>
    <w:p w14:paraId="243B3D4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"Lascio andare un sospiro indignato, mentre mi ficca in mano un piccolo regalo perfettamente incartato."</w:t>
      </w:r>
    </w:p>
    <w:p w14:paraId="0FA975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00214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709D3F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game/isaac.rpy:2561</w:t>
      </w:r>
    </w:p>
    <w:p w14:paraId="7F1640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isaac_good_f91ac8c7:</w:t>
      </w:r>
    </w:p>
    <w:p w14:paraId="13AF22A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FFF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"This guy never listens to anything I say, seriously."</w:t>
      </w:r>
    </w:p>
    <w:p w14:paraId="0689FE97" w14:textId="09704F1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"Questo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qua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non ascolta mai quando gli parlo, </w:t>
      </w:r>
      <w:r w:rsidR="005A50F0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davvero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76F88A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E9DBB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19E9D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game/isaac.rpy:2564</w:t>
      </w:r>
    </w:p>
    <w:p w14:paraId="5D0FDC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isaac_good_27fb2380:</w:t>
      </w:r>
    </w:p>
    <w:p w14:paraId="4491D59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BC5F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"\"You really think I'm that bad a boyfriend? Psh, I'm hurt, you know.\""</w:t>
      </w:r>
    </w:p>
    <w:p w14:paraId="3AA28A1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Pensi davvero che io sia un fidanzato così pessimo? Pff, mi offendi, sai.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89937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8F40A5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3D6C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game/isaac.rpy:2565</w:t>
      </w:r>
    </w:p>
    <w:p w14:paraId="607243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isaac_good_fdc31ac2:</w:t>
      </w:r>
    </w:p>
    <w:p w14:paraId="1A90EC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BAF2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"\"Go on, open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53054A2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Forza,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aprilo!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CFAA9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543CA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5A7048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game/isaac.rpy:2567</w:t>
      </w:r>
    </w:p>
    <w:p w14:paraId="33652AD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isaac_good_aa34d247:</w:t>
      </w:r>
    </w:p>
    <w:p w14:paraId="4B299A1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08C3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 gives me a wide, playful grin – which usually means he's up to no good."</w:t>
      </w:r>
    </w:p>
    <w:p w14:paraId="6942498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"Isaac mi rivolge un sorriso ampio e giocoso - che di solito vuol dire che sta per combinarne una."</w:t>
      </w:r>
    </w:p>
    <w:p w14:paraId="2F0C2D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12BA6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2A5047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game/isaac.rpy:2569</w:t>
      </w:r>
    </w:p>
    <w:p w14:paraId="0FA96B7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isaac_good_819de1e4:</w:t>
      </w:r>
    </w:p>
    <w:p w14:paraId="718C09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6017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wrapped present looks like some sort of a cup. {w}Why the hell would he get me a cup?"</w:t>
      </w:r>
    </w:p>
    <w:p w14:paraId="1573A4C9" w14:textId="3497E40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regalo incartato sembra una specie di bicchiere.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520FC1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Perch</w:t>
      </w:r>
      <w:r w:rsidR="00520FC1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520FC1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cavolo dovrebbe regalarmi un bicchiere?"</w:t>
      </w:r>
    </w:p>
    <w:p w14:paraId="108567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8DF46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8922A2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game/isaac.rpy:2571</w:t>
      </w:r>
    </w:p>
    <w:p w14:paraId="7A6886B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isaac_good_8702b953:</w:t>
      </w:r>
    </w:p>
    <w:p w14:paraId="170505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A482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mc "\"Fine, fine…\""</w:t>
      </w:r>
    </w:p>
    <w:p w14:paraId="6029FCA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Va bene, va bene...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45CE8ED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04A0D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3FB2AD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game/isaac.rpy:2574</w:t>
      </w:r>
    </w:p>
    <w:p w14:paraId="65A867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isaac_good_d2176af1:</w:t>
      </w:r>
    </w:p>
    <w:p w14:paraId="088481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7594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 tear open the paper, tossing it aside onto the balcony floor."</w:t>
      </w:r>
    </w:p>
    <w:p w14:paraId="5FCF07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"Strappo la carta, buttandola sul pavimento del balcone."</w:t>
      </w:r>
    </w:p>
    <w:p w14:paraId="246690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DCFD1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8A851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# game/isaac.rpy:2576</w:t>
      </w:r>
    </w:p>
    <w:p w14:paraId="6C5A6E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isaac_good_82149490:</w:t>
      </w:r>
    </w:p>
    <w:p w14:paraId="646003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7407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"\"A… a coffee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mug?\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483E0E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Una... una tazza per il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caffè?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FBB591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5683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EF626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game/isaac.rpy:2578</w:t>
      </w:r>
    </w:p>
    <w:p w14:paraId="1435F74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isaac_good_d0ecfe9a:</w:t>
      </w:r>
    </w:p>
    <w:p w14:paraId="755BA55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E22E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"\"Look! There's something written on it! What's it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say?\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B296907" w14:textId="7C60362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Guarda bene! </w:t>
      </w:r>
      <w:r w:rsidR="006657B5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C'è una scritta sopra! Co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sa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dice?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EAEF8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71C18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1988E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game/isaac.rpy:2583</w:t>
      </w:r>
    </w:p>
    <w:p w14:paraId="5AA680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isaac_good_35a28d4c:</w:t>
      </w:r>
    </w:p>
    <w:p w14:paraId="4098D1E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B84B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"\"…\""</w:t>
      </w:r>
    </w:p>
    <w:p w14:paraId="563FDD1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B12C13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8AEB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166CD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game/isaac.rpy:2585</w:t>
      </w:r>
    </w:p>
    <w:p w14:paraId="0FE661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isaac_good_bdef0acb:</w:t>
      </w:r>
    </w:p>
    <w:p w14:paraId="142B8F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3CA1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 stare at the mug in disbelief."</w:t>
      </w:r>
    </w:p>
    <w:p w14:paraId="3F19271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"-Fisso la tazza incredulo."</w:t>
      </w:r>
    </w:p>
    <w:p w14:paraId="42FD9ED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6C326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7A5DD4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game/isaac.rpy:2587</w:t>
      </w:r>
    </w:p>
    <w:p w14:paraId="11275AD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isaac_good_faad84c6:</w:t>
      </w:r>
    </w:p>
    <w:p w14:paraId="2DD4C6B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D847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"Did he… {w}did he actually get me a mug that says…"</w:t>
      </w:r>
    </w:p>
    <w:p w14:paraId="42475DD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"Mi ha...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ha davvero preso una tazza che dice..."</w:t>
      </w:r>
    </w:p>
    <w:p w14:paraId="46E7B6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25DC5E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27EBF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game/isaac.rpy:2589</w:t>
      </w:r>
    </w:p>
    <w:p w14:paraId="738890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isaac_good_3eda82e9:</w:t>
      </w:r>
    </w:p>
    <w:p w14:paraId="591FEC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BD66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n "…\"I &lt;3 Isaac\"…?"</w:t>
      </w:r>
    </w:p>
    <w:p w14:paraId="55071F4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 &lt;3 Isaac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...?"</w:t>
      </w:r>
    </w:p>
    <w:p w14:paraId="0D48A6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1D4C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7A03C7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game/isaac.rpy:2591</w:t>
      </w:r>
    </w:p>
    <w:p w14:paraId="7DF87C0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isaac_good_016a1a90:</w:t>
      </w:r>
    </w:p>
    <w:p w14:paraId="40BB73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D0C6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"\"Hey, you drink my coffee every morning,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right?\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10E131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Beh, bevi il caffè ogni mattina,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no?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A290F2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4360E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E28F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game/isaac.rpy:2592</w:t>
      </w:r>
    </w:p>
    <w:p w14:paraId="16AB416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isaac_good_af1b5bc9:</w:t>
      </w:r>
    </w:p>
    <w:p w14:paraId="42F943C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A9A2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"\"I thought I'd get you a little something to remind you of me while you're drinking it~\""</w:t>
      </w:r>
    </w:p>
    <w:p w14:paraId="59C248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Ho prensato di prenderti qualcosa che ti facesse pensare a me mentre lo bevi~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0D5A480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B89A4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A8A2D3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game/isaac.rpy:2594</w:t>
      </w:r>
    </w:p>
    <w:p w14:paraId="31F635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isaac_good_5819ae60:</w:t>
      </w:r>
    </w:p>
    <w:p w14:paraId="4D7546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13CA8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"\"Isaac…\""</w:t>
      </w:r>
    </w:p>
    <w:p w14:paraId="3D4D84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Isaac...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1DBF67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8C32A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37F82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game/isaac.rpy:2597</w:t>
      </w:r>
    </w:p>
    <w:p w14:paraId="7DBEB99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isaac_good_e8630833:</w:t>
      </w:r>
    </w:p>
    <w:p w14:paraId="18E407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FF40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"\"…You're the most conceited, egotistical bastard I've ever met.\""</w:t>
      </w:r>
    </w:p>
    <w:p w14:paraId="21498BDE" w14:textId="027AE44D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...Sei il bastardo più presunt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uoso e egocentrico che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io abbia mai conosciuto.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D8786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3C3D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92016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game/isaac.rpy:2599</w:t>
      </w:r>
    </w:p>
    <w:p w14:paraId="0F1378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isaac_good_daf2685d:</w:t>
      </w:r>
    </w:p>
    <w:p w14:paraId="7908EE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C4786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"\"…I feel like you could use a little lesson in humility sometimes.\""</w:t>
      </w:r>
    </w:p>
    <w:p w14:paraId="1A4D1A29" w14:textId="03F796F2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...Penso che non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 ti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farebbe male una lezione di umiltà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qualche volta.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</w:p>
    <w:p w14:paraId="1AF1569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7937B1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FE680A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game/isaac.rpy:2601</w:t>
      </w:r>
    </w:p>
    <w:p w14:paraId="38E1F8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isaac_good_e6c8af58:</w:t>
      </w:r>
    </w:p>
    <w:p w14:paraId="5007606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0A2C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"\"Uh-huh. I love you, too.\""</w:t>
      </w:r>
    </w:p>
    <w:p w14:paraId="0F61D4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Ah-ahn. Ti amo anche io.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3729B2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5B8033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F603E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game/isaac.rpy:2603</w:t>
      </w:r>
    </w:p>
    <w:p w14:paraId="7A4CA4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isaac_good_d271592a:</w:t>
      </w:r>
    </w:p>
    <w:p w14:paraId="695B36C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52005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"Snickering, Isaac leans in to press his lips against my forehead."</w:t>
      </w:r>
    </w:p>
    <w:p w14:paraId="43E4918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"Ridacchiando, Isaac si avvicina per poggiare le sue labbra sulla mia fronte."</w:t>
      </w:r>
    </w:p>
    <w:p w14:paraId="32AED1D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7B3EB2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4C5057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game/isaac.rpy:2604</w:t>
      </w:r>
    </w:p>
    <w:p w14:paraId="413ECB6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isaac_good_588d8ab0:</w:t>
      </w:r>
    </w:p>
    <w:p w14:paraId="210EEB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7974E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 gentle kiss makes my chest grow warm with happiness, even as I sulkily stare at my \"present.\""</w:t>
      </w:r>
    </w:p>
    <w:p w14:paraId="5285F8A3" w14:textId="0A45853E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soffice bacio mi sc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alda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il cuore di felicità, nonostante guardi con sgarbo il mio 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regalo.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78A06CB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D76963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96DCCF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game/isaac.rpy:2606</w:t>
      </w:r>
    </w:p>
    <w:p w14:paraId="545D0B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isaac_good_d74b3e3e:</w:t>
      </w:r>
    </w:p>
    <w:p w14:paraId="1099A84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D9CDE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"I'm half-tempted to toss it over the balcony, but… {w}I guess it is kinda cute, in an Isaac-y way."</w:t>
      </w:r>
    </w:p>
    <w:p w14:paraId="4BBE4C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"Sono quasi tentato di lanciarlo giù dal balcone, ma...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Immagino sia una cosa dolce, alla maniera di Isaac."</w:t>
      </w:r>
    </w:p>
    <w:p w14:paraId="5E923BA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B069B4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780D6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game/isaac.rpy:2616</w:t>
      </w:r>
    </w:p>
    <w:p w14:paraId="64C228E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isaac_good_4400ea51:</w:t>
      </w:r>
    </w:p>
    <w:p w14:paraId="07A7E17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823B6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"–It's been a little over a year since Isaac and I became partners."</w:t>
      </w:r>
    </w:p>
    <w:p w14:paraId="752D7A5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"-È passato poco più di un anno da quando io e Isaac ci siamo messi assieme."</w:t>
      </w:r>
    </w:p>
    <w:p w14:paraId="6CBC387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BCF490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A309D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game/isaac.rpy:2617</w:t>
      </w:r>
    </w:p>
    <w:p w14:paraId="261643A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isaac_good_35d8d0e9:</w:t>
      </w:r>
    </w:p>
    <w:p w14:paraId="3F2E8B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A1F74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"We're on the opposite side of the states, now, in New York instead of California."</w:t>
      </w:r>
    </w:p>
    <w:p w14:paraId="1B998DB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"Viviamo dall'altra parte degli Stati Uniti ora, a New York invece che in California."</w:t>
      </w:r>
    </w:p>
    <w:p w14:paraId="6CDE23E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1145C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5236B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game/isaac.rpy:2618</w:t>
      </w:r>
    </w:p>
    <w:p w14:paraId="5AEB509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isaac_good_a4a8f510:</w:t>
      </w:r>
    </w:p>
    <w:p w14:paraId="107EB44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D5D27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"Isaac's business skills are being put to good use – he's consulting for tech companies rather than vampires."</w:t>
      </w:r>
    </w:p>
    <w:p w14:paraId="10F809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"Il talento per gli affari di Isaac sta venendo sfruttato al meglio - adesso fa consulenze per aziende tecnologiche e non per vampiri."</w:t>
      </w:r>
    </w:p>
    <w:p w14:paraId="16935CC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5A65F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06158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game/isaac.rpy:2621</w:t>
      </w:r>
    </w:p>
    <w:p w14:paraId="4D75F99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isaac_good_efa6cab7:</w:t>
      </w:r>
    </w:p>
    <w:p w14:paraId="41F4421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981CF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as for me… {w}my freelancing's kicked off, somehow, and I'm making a pretty decent wage between actual stories and the occasional sell-out erotic novel."</w:t>
      </w:r>
    </w:p>
    <w:p w14:paraId="309CC4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quanto riguarda me, invece...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carriera da freelancer ha preso il volo, in qualche modo, e sto racimolando qualche soldo fra veri e propri racconti e i soliti romanzi erotici che fanno il tutto esaurito."</w:t>
      </w:r>
    </w:p>
    <w:p w14:paraId="093D144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73F5B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49506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game/isaac.rpy:2624</w:t>
      </w:r>
    </w:p>
    <w:p w14:paraId="0429EAC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translate italian isaac_good_3741c6b8:</w:t>
      </w:r>
    </w:p>
    <w:p w14:paraId="571FAE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69D9C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as for me… {w}my freelancing's kicked off, somehow, and I'm making a pretty decent wage from writing scores for games and indie films."</w:t>
      </w:r>
    </w:p>
    <w:p w14:paraId="78D565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quanto riguarda me, invece...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carriera da freelancer ha preso il volo, in qualche modo, e sto racimolando qualche soldo scrivendo musiche per videogiochi e film indipendenti."</w:t>
      </w:r>
    </w:p>
    <w:p w14:paraId="2D92FDB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B1B31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D56A3D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game/isaac.rpy:2627</w:t>
      </w:r>
    </w:p>
    <w:p w14:paraId="5FD8540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isaac_good_91f28aa8:</w:t>
      </w:r>
    </w:p>
    <w:p w14:paraId="091CAA7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3B4B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"And as for me… {w}my freelancing's kicked off, somehow, and I'm making a pretty decent wage from private commissions and bigger stuff, like book covers and game art."</w:t>
      </w:r>
    </w:p>
    <w:p w14:paraId="0DF816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"Per quanto riguarda me, invece...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La mia carriera da freelancer ha preso il volo, in qualche modo, e sto racimolando qualche soldo grazie a progetti su commissione per privati e cose un po' più grandi, come copertine di libri e artwork per videogiochi."</w:t>
      </w:r>
    </w:p>
    <w:p w14:paraId="017DBCE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C3E33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8EFDE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game/isaac.rpy:2629</w:t>
      </w:r>
    </w:p>
    <w:p w14:paraId="1540DB5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isaac_good_23ce7fce:</w:t>
      </w:r>
    </w:p>
    <w:p w14:paraId="742B7AE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17227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"Living in New York isn't cheap, and this place's rent costs nearly both our wages, but…"</w:t>
      </w:r>
    </w:p>
    <w:p w14:paraId="69925019" w14:textId="4F1928C2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"Vivere a New York non è esattamente economico, e l'affitto 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di questo posto è quasi uguale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alla somma dei nostri stipendi, ma..."</w:t>
      </w:r>
    </w:p>
    <w:p w14:paraId="2D17CE9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55E16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8C792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game/isaac.rpy:2631</w:t>
      </w:r>
    </w:p>
    <w:p w14:paraId="79117E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isaac_good_508e26d5:</w:t>
      </w:r>
    </w:p>
    <w:p w14:paraId="2F2355F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A61D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 nights like this, when we can gaze out over the city in each other's arms, it's completely worth it."</w:t>
      </w:r>
    </w:p>
    <w:p w14:paraId="74C994B9" w14:textId="6E402D6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 notti come questa, quando possiamo sbirciare la città l'uno nelle braccia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dell’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altro, ne vale assolutamente la pena."</w:t>
      </w:r>
    </w:p>
    <w:p w14:paraId="745B75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3A5055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CCC15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game/isaac.rpy:2640</w:t>
      </w:r>
    </w:p>
    <w:p w14:paraId="5C61E9C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isaac_good_805478dc:</w:t>
      </w:r>
    </w:p>
    <w:p w14:paraId="3352510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FC772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"\"It wouldn't be a bad mug if I painted over the letters…\""</w:t>
      </w:r>
    </w:p>
    <w:p w14:paraId="2B73F0A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Non sarebbe nemmeno una brutta tazza se cancellassi la scritta...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19E51110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03CC621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2DBC6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game/isaac.rpy:2642</w:t>
      </w:r>
    </w:p>
    <w:p w14:paraId="545DD4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isaac_good_d18bac49:</w:t>
      </w:r>
    </w:p>
    <w:p w14:paraId="2EAAA64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B9950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"\"Oh, come on, don't do </w:t>
      </w:r>
      <w:proofErr w:type="gramStart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that!\</w:t>
      </w:r>
      <w:proofErr w:type="gramEnd"/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</w:t>
      </w:r>
    </w:p>
    <w:p w14:paraId="619655C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Oh, andiamo, non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farlo!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</w:t>
      </w:r>
      <w:proofErr w:type="gramEnd"/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5F667EC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A1A61F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2C6FF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game/isaac.rpy:2643</w:t>
      </w:r>
    </w:p>
    <w:p w14:paraId="00CFEB5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isaac_good_79b992fd:</w:t>
      </w:r>
    </w:p>
    <w:p w14:paraId="43841A3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EE468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i "\"Otherwise, I'll have to demand a fee from you every time I make you coffee.\""</w:t>
      </w:r>
    </w:p>
    <w:p w14:paraId="7914CE8E" w14:textId="57AA25AB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i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Altrimenti, dovrò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chiederti 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un compenso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ogni volta che ti faccio il caffè.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</w:p>
    <w:p w14:paraId="2E45272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DFBEF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52EC6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game/isaac.rpy:2645</w:t>
      </w:r>
    </w:p>
    <w:p w14:paraId="5E8DC9E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isaac_good_07ae92f2:</w:t>
      </w:r>
    </w:p>
    <w:p w14:paraId="00870FB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738C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mc "\"I can't believe you're blackmailing me on my birthday!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You're really something else, Isaac.\""</w:t>
      </w:r>
    </w:p>
    <w:p w14:paraId="63DAE447" w14:textId="71F384F9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mc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 xml:space="preserve">Non posso credere che 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mi stai ricattando il giorno del mio compleanno!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Sei proprio assurdo, Isaac.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F746FD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F2F16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5323F10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game/isaac.rpy:2646</w:t>
      </w:r>
    </w:p>
    <w:p w14:paraId="24E1A57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isaac_good_558c0d35:</w:t>
      </w:r>
    </w:p>
    <w:p w14:paraId="7F962BA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15D34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"Unable to keep from snickering, I lean against Isaac's chest, closing my eyes."</w:t>
      </w:r>
    </w:p>
    <w:p w14:paraId="43571F63" w14:textId="3545445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"Inc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apace di trattenere una risatina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, mi appoggio al petto di Isaac, chiudendo gli occhi."</w:t>
      </w:r>
    </w:p>
    <w:p w14:paraId="005BF595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62E8F5B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1E2794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game/isaac.rpy:2648</w:t>
      </w:r>
    </w:p>
    <w:p w14:paraId="6F7B8F8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isaac_good_c46ac4b7:</w:t>
      </w:r>
    </w:p>
    <w:p w14:paraId="723D72B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661C4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"His warm hand drifts through my hair, and I nudge my head against it like an affectionate cat."</w:t>
      </w:r>
    </w:p>
    <w:p w14:paraId="7A570B15" w14:textId="27121B98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"La sua mano calda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mi accarezza i capelli, e spingo la mia testa contro di lei come un gatto che fa </w:t>
      </w:r>
      <w:proofErr w:type="gramStart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le fusa</w:t>
      </w:r>
      <w:proofErr w:type="gramEnd"/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78510F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58C0169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5C2EEE8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game/isaac.rpy:2652</w:t>
      </w:r>
    </w:p>
    <w:p w14:paraId="0F8184D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isaac_good_e311661b:</w:t>
      </w:r>
    </w:p>
    <w:p w14:paraId="76D0FC3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69F1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"…Even here in New York, neither of us can forget the presence of vampires."</w:t>
      </w:r>
    </w:p>
    <w:p w14:paraId="5D5621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"...Persino qui a New York, nessuno di noi due riesce a dimenticarsi dell'esistenza dei vampiri."</w:t>
      </w:r>
    </w:p>
    <w:p w14:paraId="4C537A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398854CF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3E2A6B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game/isaac.rpy:2653</w:t>
      </w:r>
    </w:p>
    <w:p w14:paraId="7C76992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isaac_good_c3fee095:</w:t>
      </w:r>
    </w:p>
    <w:p w14:paraId="6CDF16E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57FA2AB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"Once you learn what horrible things stalk the streets at night, you can never go back to a truly \"normal\" life."</w:t>
      </w:r>
    </w:p>
    <w:p w14:paraId="4C905DD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"Una volta che hai visto le cose orribili che vagano per le strade la notte, non può mai davvero tornare indietro e vivere una vita 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normale</w:t>
      </w:r>
      <w:r w:rsidRPr="00833A6E">
        <w:rPr>
          <w:rFonts w:ascii="Consolas" w:eastAsia="Times New Roman" w:hAnsi="Consolas" w:cs="Times New Roman"/>
          <w:color w:val="D7BA7D"/>
          <w:sz w:val="21"/>
          <w:szCs w:val="21"/>
          <w:lang w:val="it-IT"/>
        </w:rPr>
        <w:t>\"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."</w:t>
      </w:r>
    </w:p>
    <w:p w14:paraId="596D44F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FFBB097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5B26A2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game/isaac.rpy:2655</w:t>
      </w:r>
    </w:p>
    <w:p w14:paraId="289FE13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isaac_good_9ba00e91:</w:t>
      </w:r>
    </w:p>
    <w:p w14:paraId="1890D766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7A42FA9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"There's a chance that, wherever he is, Bishop will still come after us…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{w}and we might never be completely safe."</w:t>
      </w:r>
    </w:p>
    <w:p w14:paraId="40C5246F" w14:textId="2038B39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"C'è ancora la possibilità che, ovunque sia, Bishop ci stia ancora cercando... </w:t>
      </w:r>
      <w:r w:rsidRPr="00833A6E">
        <w:rPr>
          <w:rFonts w:ascii="Consolas" w:eastAsia="Times New Roman" w:hAnsi="Consolas" w:cs="Times New Roman"/>
          <w:color w:val="569CD6"/>
          <w:sz w:val="21"/>
          <w:szCs w:val="21"/>
          <w:lang w:val="it-IT"/>
        </w:rPr>
        <w:t>{w}</w:t>
      </w:r>
      <w:r w:rsidR="007B36E2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e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potremmo non essere mai completamente al sicuro. "</w:t>
      </w:r>
    </w:p>
    <w:p w14:paraId="66139F7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19D8D28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2E12218C" w14:textId="77777777" w:rsidR="00833A6E" w:rsidRPr="0080174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BF4B68">
        <w:rPr>
          <w:rFonts w:ascii="Consolas" w:eastAsia="Times New Roman" w:hAnsi="Consolas" w:cs="Times New Roman"/>
          <w:color w:val="6A9955"/>
          <w:sz w:val="21"/>
          <w:szCs w:val="21"/>
          <w:lang w:val="it-IT"/>
        </w:rPr>
        <w:t># game/isaac.rpy:2661</w:t>
      </w:r>
    </w:p>
    <w:p w14:paraId="089DC5CA" w14:textId="77777777" w:rsidR="00833A6E" w:rsidRPr="00DC072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translate italian isaac_good_54a269d2:</w:t>
      </w:r>
    </w:p>
    <w:p w14:paraId="27B98644" w14:textId="77777777" w:rsidR="00833A6E" w:rsidRPr="00DC0729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136094CE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"But as long as I'm with Isaac, I feel strong enough to take on whatever might come our way."</w:t>
      </w:r>
    </w:p>
    <w:p w14:paraId="7B395BDA" w14:textId="4213A7E0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bookmarkStart w:id="52" w:name="_GoBack"/>
      <w:r w:rsidRPr="00DC0729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</w:t>
      </w:r>
      <w:bookmarkEnd w:id="52"/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"Ma </w:t>
      </w:r>
      <w:r w:rsidR="008C7EA6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finch</w:t>
      </w:r>
      <w:r w:rsidR="008C7EA6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é</w:t>
      </w:r>
      <w:r w:rsidR="008C7EA6"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sto con Isaac, mi sento abbastanza forte da affrontare qualsiasi cosa possa apparire sul nostro cammino."</w:t>
      </w:r>
    </w:p>
    <w:p w14:paraId="6285C3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409CFD98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61B99A2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game/isaac.rpy:2663</w:t>
      </w:r>
    </w:p>
    <w:p w14:paraId="285C3751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isaac_good_d1e8dd4e:</w:t>
      </w:r>
    </w:p>
    <w:p w14:paraId="74C2F42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D017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"Even if our worlds are changed forever, I can face the night without fear –"</w:t>
      </w:r>
    </w:p>
    <w:p w14:paraId="51CEEE5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"Anche se i nostri mondi sono cambiati per sempre, posso affrontare la notte senza paura -"</w:t>
      </w:r>
    </w:p>
    <w:p w14:paraId="0A9AD9B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719F5EAD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            </w:t>
      </w:r>
    </w:p>
    <w:p w14:paraId="0A001633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game/isaac.rpy:2665</w:t>
      </w:r>
    </w:p>
    <w:p w14:paraId="4060660A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translate italian isaac_good_1a71794c:</w:t>
      </w:r>
    </w:p>
    <w:p w14:paraId="4D375A5C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925542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n "–With Isaac at my side until dawn."</w:t>
      </w:r>
    </w:p>
    <w:p w14:paraId="0BDDBD04" w14:textId="7777777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33A6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n </w:t>
      </w:r>
      <w:r w:rsidRPr="00833A6E">
        <w:rPr>
          <w:rFonts w:ascii="Consolas" w:eastAsia="Times New Roman" w:hAnsi="Consolas" w:cs="Times New Roman"/>
          <w:color w:val="CE9178"/>
          <w:sz w:val="21"/>
          <w:szCs w:val="21"/>
          <w:lang w:val="it-IT"/>
        </w:rPr>
        <w:t>"- con Isaac al mio fianco fino al mattino."</w:t>
      </w:r>
    </w:p>
    <w:p w14:paraId="30CDB0DA" w14:textId="6A979EF7" w:rsidR="00833A6E" w:rsidRPr="00833A6E" w:rsidRDefault="00833A6E" w:rsidP="00833A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</w:p>
    <w:p w14:paraId="2EE52485" w14:textId="77777777" w:rsidR="00E66D43" w:rsidRPr="00833A6E" w:rsidRDefault="00E66D43" w:rsidP="00833A6E">
      <w:pPr>
        <w:rPr>
          <w:rFonts w:ascii="Consolas" w:eastAsia="Times New Roman" w:hAnsi="Consolas" w:cs="Times New Roman"/>
          <w:sz w:val="21"/>
          <w:szCs w:val="21"/>
          <w:lang w:val="it-IT"/>
        </w:rPr>
      </w:pPr>
    </w:p>
    <w:sectPr w:rsidR="00E66D43" w:rsidRPr="00833A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ilaria pisanu" w:date="2020-02-21T11:39:00Z" w:initials="ip">
    <w:p w14:paraId="25B3D6A7" w14:textId="1B06EFF1" w:rsidR="00BF4B68" w:rsidRPr="002F5084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2F5084">
        <w:rPr>
          <w:lang w:val="it-IT"/>
        </w:rPr>
        <w:t>Tradurre o no?</w:t>
      </w:r>
    </w:p>
  </w:comment>
  <w:comment w:id="6" w:author="francesca perozziello" w:date="2020-04-11T11:39:00Z" w:initials="fp">
    <w:p w14:paraId="02CDCB09" w14:textId="4DD24DF9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No, lasciamolo in inglese.</w:t>
      </w:r>
    </w:p>
  </w:comment>
  <w:comment w:id="14" w:author="francesca perozziello" w:date="2020-04-11T11:54:00Z" w:initials="fp">
    <w:p w14:paraId="68A6A725" w14:textId="36E485CE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Oppure: infrangere la tua promessa.</w:t>
      </w:r>
    </w:p>
  </w:comment>
  <w:comment w:id="18" w:author="francesca perozziello" w:date="2020-04-13T11:13:00Z" w:initials="fp">
    <w:p w14:paraId="29BB5C6E" w14:textId="6051534E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 xml:space="preserve">Così evitiamo la ripetizione fra “lavoro” </w:t>
      </w:r>
      <w:proofErr w:type="gramStart"/>
      <w:r w:rsidRPr="00BF4B68">
        <w:rPr>
          <w:lang w:val="it-IT"/>
        </w:rPr>
        <w:t>e “</w:t>
      </w:r>
      <w:proofErr w:type="gramEnd"/>
      <w:r w:rsidRPr="00BF4B68">
        <w:rPr>
          <w:lang w:val="it-IT"/>
        </w:rPr>
        <w:t>lavorare”.</w:t>
      </w:r>
    </w:p>
  </w:comment>
  <w:comment w:id="19" w:author="ilaria pisanu" w:date="2020-01-18T18:08:00Z" w:initials="ip">
    <w:p w14:paraId="73347A31" w14:textId="77777777" w:rsidR="00BF4B68" w:rsidRPr="00423887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23887">
        <w:rPr>
          <w:lang w:val="it-IT"/>
        </w:rPr>
        <w:t>¿?</w:t>
      </w:r>
    </w:p>
  </w:comment>
  <w:comment w:id="20" w:author="ilaria pisanu" w:date="2020-01-18T18:07:00Z" w:initials="ip">
    <w:p w14:paraId="3F409B51" w14:textId="77777777" w:rsidR="00BF4B68" w:rsidRPr="00D13CD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13CD8">
        <w:rPr>
          <w:lang w:val="it-IT"/>
        </w:rPr>
        <w:t>Sono la stessa cosa frappé e milkshake, penso che in ITA si dica più frappé però</w:t>
      </w:r>
    </w:p>
  </w:comment>
  <w:comment w:id="21" w:author="francesca perozziello" w:date="2020-04-13T11:23:00Z" w:initials="fp">
    <w:p w14:paraId="41030E19" w14:textId="11112A42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 xml:space="preserve">Benissimo, per l’utente italiano è un termine molto più immediato. L’accento però è grave </w:t>
      </w:r>
      <w:r>
        <w:sym w:font="Wingdings" w:char="F0E0"/>
      </w:r>
      <w:r w:rsidRPr="00BF4B68">
        <w:rPr>
          <w:lang w:val="it-IT"/>
        </w:rPr>
        <w:t xml:space="preserve"> frappè.</w:t>
      </w:r>
    </w:p>
  </w:comment>
  <w:comment w:id="22" w:author="ilaria pisanu" w:date="2020-01-24T19:08:00Z" w:initials="ip">
    <w:p w14:paraId="6238DC0B" w14:textId="72557A2A" w:rsidR="00BF4B68" w:rsidRPr="00423887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23887">
        <w:rPr>
          <w:lang w:val="it-IT"/>
        </w:rPr>
        <w:t xml:space="preserve">Tradurlo o non tradurlo? Alla fine è un nome proprio penso, ma credo che </w:t>
      </w:r>
      <w:r>
        <w:rPr>
          <w:lang w:val="it-IT"/>
        </w:rPr>
        <w:t xml:space="preserve">in qualche modo faccia anche riferimento alla sua posizione di Master, ergo Vescovo </w:t>
      </w:r>
      <w:proofErr w:type="gramStart"/>
      <w:r>
        <w:rPr>
          <w:lang w:val="it-IT"/>
        </w:rPr>
        <w:t>( bc</w:t>
      </w:r>
      <w:proofErr w:type="gramEnd"/>
      <w:r>
        <w:rPr>
          <w:lang w:val="it-IT"/>
        </w:rPr>
        <w:t xml:space="preserve"> why not lanciarci la cristianità coi vampiri ovviamente)</w:t>
      </w:r>
    </w:p>
  </w:comment>
  <w:comment w:id="23" w:author="francesca perozziello" w:date="2020-04-24T12:02:00Z" w:initials="fp">
    <w:p w14:paraId="7EC3C795" w14:textId="3CFE9E99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 xml:space="preserve">Per ora lo lascerei così. Aspetto di leggere l’ultima parte della traduzione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24" w:author="ilaria pisanu" w:date="2020-01-24T19:34:00Z" w:initials="ip">
    <w:p w14:paraId="36057225" w14:textId="65F4ECEB" w:rsidR="00BF4B68" w:rsidRPr="005A48AA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5A48AA">
        <w:rPr>
          <w:lang w:val="it-IT"/>
        </w:rPr>
        <w:t>Ok ho fatto un po’ di ricerca e con il termine “strix” o “striga”, in ITA, si fa riferimento a diverse figure mitol</w:t>
      </w:r>
      <w:r>
        <w:rPr>
          <w:lang w:val="it-IT"/>
        </w:rPr>
        <w:t xml:space="preserve">ogiche (a volte solo femminili) che somigliano ai vampiri ma non sono veri e propri vampiri. Ora, lui non è nulla di tutto questo, è più tipo Bella di Twilight: un tizio speciale, con un sapore particolarmente buono per i vampiri e forse un po’ più prone a notare cose di vampiri, vista la frase idk. Anyway, no idea se tradurlo o meno. </w:t>
      </w:r>
    </w:p>
  </w:comment>
  <w:comment w:id="25" w:author="francesca perozziello" w:date="2020-04-13T11:40:00Z" w:initials="fp">
    <w:p w14:paraId="695B1D4A" w14:textId="76E50536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 xml:space="preserve">Sì, direi di lasciarlo così. Ho visto che l’origine del termine è latina (strix, appunto), il che conferisce il giusto sapore a queste figure. </w:t>
      </w:r>
    </w:p>
  </w:comment>
  <w:comment w:id="26" w:author="ilaria pisanu" w:date="2020-02-15T16:55:00Z" w:initials="ip">
    <w:p w14:paraId="6DF2041B" w14:textId="05ED9505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I have no idea</w:t>
      </w:r>
    </w:p>
  </w:comment>
  <w:comment w:id="27" w:author="francesca perozziello" w:date="2020-04-13T12:01:00Z" w:initials="fp">
    <w:p w14:paraId="4DF10D0F" w14:textId="15D3C5EC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La tua traduzione mi convince molto.</w:t>
      </w:r>
    </w:p>
  </w:comment>
  <w:comment w:id="29" w:author="ilaria pisanu" w:date="2020-02-15T17:07:00Z" w:initials="ip">
    <w:p w14:paraId="7E56753E" w14:textId="4B090088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???</w:t>
      </w:r>
    </w:p>
  </w:comment>
  <w:comment w:id="30" w:author="francesca perozziello" w:date="2020-04-13T12:02:00Z" w:initials="fp">
    <w:p w14:paraId="55B254F8" w14:textId="6F263134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Va benissimo. Il termine “torrefazione”, quello più tecnico, non sarebbe efficace quanto “miscela”.</w:t>
      </w:r>
    </w:p>
  </w:comment>
  <w:comment w:id="31" w:author="francesca perozziello" w:date="2020-04-13T12:08:00Z" w:initials="fp">
    <w:p w14:paraId="00821248" w14:textId="5DCDE829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Bella soluzione1</w:t>
      </w:r>
    </w:p>
  </w:comment>
  <w:comment w:id="38" w:author="francesca perozziello" w:date="2020-04-24T11:18:00Z" w:initials="fp">
    <w:p w14:paraId="50EECDC2" w14:textId="39C1C4A5" w:rsidR="00BF4B68" w:rsidRPr="00BF4B68" w:rsidRDefault="00BF4B68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F4B68">
        <w:rPr>
          <w:lang w:val="it-IT"/>
        </w:rPr>
        <w:t>Eviterei la ripetizione di “davvero” nella stessa frase.</w:t>
      </w:r>
    </w:p>
  </w:comment>
  <w:comment w:id="40" w:author="francesca perozziello" w:date="2020-04-24T11:24:00Z" w:initials="fp">
    <w:p w14:paraId="41E238EA" w14:textId="3F8A2C48" w:rsidR="00BF4B68" w:rsidRDefault="00BF4B68">
      <w:pPr>
        <w:pStyle w:val="Testocommento"/>
      </w:pPr>
      <w:r>
        <w:rPr>
          <w:rStyle w:val="Rimandocommento"/>
        </w:rPr>
        <w:annotationRef/>
      </w:r>
      <w:r>
        <w:t>Ottima soluzione!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B3D6A7" w15:done="0"/>
  <w15:commentEx w15:paraId="02CDCB09" w15:paraIdParent="25B3D6A7" w15:done="1"/>
  <w15:commentEx w15:paraId="68A6A725" w15:done="0"/>
  <w15:commentEx w15:paraId="29BB5C6E" w15:done="1"/>
  <w15:commentEx w15:paraId="73347A31" w15:done="0"/>
  <w15:commentEx w15:paraId="3F409B51" w15:done="0"/>
  <w15:commentEx w15:paraId="41030E19" w15:paraIdParent="3F409B51" w15:done="1"/>
  <w15:commentEx w15:paraId="6238DC0B" w15:done="0"/>
  <w15:commentEx w15:paraId="7EC3C795" w15:paraIdParent="6238DC0B" w15:done="0"/>
  <w15:commentEx w15:paraId="36057225" w15:done="0"/>
  <w15:commentEx w15:paraId="695B1D4A" w15:paraIdParent="36057225" w15:done="0"/>
  <w15:commentEx w15:paraId="6DF2041B" w15:done="0"/>
  <w15:commentEx w15:paraId="4DF10D0F" w15:paraIdParent="6DF2041B" w15:done="0"/>
  <w15:commentEx w15:paraId="7E56753E" w15:done="1"/>
  <w15:commentEx w15:paraId="55B254F8" w15:paraIdParent="7E56753E" w15:done="1"/>
  <w15:commentEx w15:paraId="00821248" w15:done="0"/>
  <w15:commentEx w15:paraId="50EECDC2" w15:done="1"/>
  <w15:commentEx w15:paraId="41E238E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B3D6A7" w16cid:durableId="223C21AC"/>
  <w16cid:commentId w16cid:paraId="02CDCB09" w16cid:durableId="223C2AF3"/>
  <w16cid:commentId w16cid:paraId="68A6A725" w16cid:durableId="223C2E93"/>
  <w16cid:commentId w16cid:paraId="29BB5C6E" w16cid:durableId="223EC7CC"/>
  <w16cid:commentId w16cid:paraId="73347A31" w16cid:durableId="223C21AD"/>
  <w16cid:commentId w16cid:paraId="3F409B51" w16cid:durableId="223C21AE"/>
  <w16cid:commentId w16cid:paraId="41030E19" w16cid:durableId="223ECA29"/>
  <w16cid:commentId w16cid:paraId="6238DC0B" w16cid:durableId="223C21AF"/>
  <w16cid:commentId w16cid:paraId="7EC3C795" w16cid:durableId="224D53BC"/>
  <w16cid:commentId w16cid:paraId="36057225" w16cid:durableId="223C21B0"/>
  <w16cid:commentId w16cid:paraId="695B1D4A" w16cid:durableId="223ECE2F"/>
  <w16cid:commentId w16cid:paraId="6DF2041B" w16cid:durableId="223C21B1"/>
  <w16cid:commentId w16cid:paraId="4DF10D0F" w16cid:durableId="223ED303"/>
  <w16cid:commentId w16cid:paraId="7E56753E" w16cid:durableId="223C21B2"/>
  <w16cid:commentId w16cid:paraId="55B254F8" w16cid:durableId="223ED360"/>
  <w16cid:commentId w16cid:paraId="00821248" w16cid:durableId="223ED4B5"/>
  <w16cid:commentId w16cid:paraId="50EECDC2" w16cid:durableId="224D497E"/>
  <w16cid:commentId w16cid:paraId="41E238EA" w16cid:durableId="224D4A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rancesca perozziello">
    <w15:presenceInfo w15:providerId="Windows Live" w15:userId="65de84259c21655e"/>
  </w15:person>
  <w15:person w15:author="ilaria pisanu">
    <w15:presenceInfo w15:providerId="Windows Live" w15:userId="4575a5e8ccb13b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trackRevisions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A7"/>
    <w:rsid w:val="00027160"/>
    <w:rsid w:val="00043C26"/>
    <w:rsid w:val="00061038"/>
    <w:rsid w:val="00067139"/>
    <w:rsid w:val="00080A6B"/>
    <w:rsid w:val="0008685E"/>
    <w:rsid w:val="00095952"/>
    <w:rsid w:val="000A6D5C"/>
    <w:rsid w:val="000E20E0"/>
    <w:rsid w:val="000F0422"/>
    <w:rsid w:val="001245E0"/>
    <w:rsid w:val="0012498C"/>
    <w:rsid w:val="00125076"/>
    <w:rsid w:val="001B35AA"/>
    <w:rsid w:val="001D363B"/>
    <w:rsid w:val="001E5DD1"/>
    <w:rsid w:val="001F15C9"/>
    <w:rsid w:val="00241246"/>
    <w:rsid w:val="0026111D"/>
    <w:rsid w:val="00277E70"/>
    <w:rsid w:val="002D57E5"/>
    <w:rsid w:val="002E2FE5"/>
    <w:rsid w:val="002F47A7"/>
    <w:rsid w:val="002F5084"/>
    <w:rsid w:val="0031400F"/>
    <w:rsid w:val="003652EA"/>
    <w:rsid w:val="00391EC4"/>
    <w:rsid w:val="003E6CB5"/>
    <w:rsid w:val="00411D12"/>
    <w:rsid w:val="00412EDA"/>
    <w:rsid w:val="00423887"/>
    <w:rsid w:val="00427AB5"/>
    <w:rsid w:val="0044008C"/>
    <w:rsid w:val="004A18FF"/>
    <w:rsid w:val="004A7DD6"/>
    <w:rsid w:val="004B5DE1"/>
    <w:rsid w:val="004C0414"/>
    <w:rsid w:val="004C18C2"/>
    <w:rsid w:val="004C4B97"/>
    <w:rsid w:val="004C4F15"/>
    <w:rsid w:val="00507F1F"/>
    <w:rsid w:val="005206B9"/>
    <w:rsid w:val="00520FC1"/>
    <w:rsid w:val="005678B5"/>
    <w:rsid w:val="005920F6"/>
    <w:rsid w:val="005A48AA"/>
    <w:rsid w:val="005A50F0"/>
    <w:rsid w:val="005C6FB7"/>
    <w:rsid w:val="005D4EAB"/>
    <w:rsid w:val="005F1264"/>
    <w:rsid w:val="005F52FC"/>
    <w:rsid w:val="005F628F"/>
    <w:rsid w:val="006120AA"/>
    <w:rsid w:val="00660D8A"/>
    <w:rsid w:val="006657B5"/>
    <w:rsid w:val="006746D0"/>
    <w:rsid w:val="0069667E"/>
    <w:rsid w:val="006B3F90"/>
    <w:rsid w:val="006B7CE6"/>
    <w:rsid w:val="006C06D9"/>
    <w:rsid w:val="006D4F7F"/>
    <w:rsid w:val="006E5E94"/>
    <w:rsid w:val="0077044B"/>
    <w:rsid w:val="007A21F3"/>
    <w:rsid w:val="007A7EE4"/>
    <w:rsid w:val="007B36E2"/>
    <w:rsid w:val="00801749"/>
    <w:rsid w:val="00833A6E"/>
    <w:rsid w:val="008543D8"/>
    <w:rsid w:val="00855676"/>
    <w:rsid w:val="008836B4"/>
    <w:rsid w:val="008C7EA6"/>
    <w:rsid w:val="008E6D11"/>
    <w:rsid w:val="008F7304"/>
    <w:rsid w:val="00930990"/>
    <w:rsid w:val="009C241C"/>
    <w:rsid w:val="009D4350"/>
    <w:rsid w:val="009E7807"/>
    <w:rsid w:val="00A3667E"/>
    <w:rsid w:val="00A53886"/>
    <w:rsid w:val="00A94B30"/>
    <w:rsid w:val="00AD7C51"/>
    <w:rsid w:val="00B15B47"/>
    <w:rsid w:val="00B26C30"/>
    <w:rsid w:val="00B357A2"/>
    <w:rsid w:val="00B44392"/>
    <w:rsid w:val="00B5433D"/>
    <w:rsid w:val="00B96736"/>
    <w:rsid w:val="00BB2ADF"/>
    <w:rsid w:val="00BB7A6B"/>
    <w:rsid w:val="00BF4B68"/>
    <w:rsid w:val="00BF4EBF"/>
    <w:rsid w:val="00C01A9D"/>
    <w:rsid w:val="00C01ED6"/>
    <w:rsid w:val="00C07BDE"/>
    <w:rsid w:val="00C07E5D"/>
    <w:rsid w:val="00C6513D"/>
    <w:rsid w:val="00CC084C"/>
    <w:rsid w:val="00D046D1"/>
    <w:rsid w:val="00D13CD8"/>
    <w:rsid w:val="00D243D5"/>
    <w:rsid w:val="00D47D97"/>
    <w:rsid w:val="00D614FE"/>
    <w:rsid w:val="00DB19FF"/>
    <w:rsid w:val="00DC0729"/>
    <w:rsid w:val="00DC719E"/>
    <w:rsid w:val="00DE24C4"/>
    <w:rsid w:val="00E15B5D"/>
    <w:rsid w:val="00E239F6"/>
    <w:rsid w:val="00E315AB"/>
    <w:rsid w:val="00E42443"/>
    <w:rsid w:val="00E51C08"/>
    <w:rsid w:val="00E569D9"/>
    <w:rsid w:val="00E66D43"/>
    <w:rsid w:val="00E75A86"/>
    <w:rsid w:val="00E86422"/>
    <w:rsid w:val="00EA7CDE"/>
    <w:rsid w:val="00EF4B57"/>
    <w:rsid w:val="00EF6C46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57C5"/>
  <w15:chartTrackingRefBased/>
  <w15:docId w15:val="{0D84B2CA-2705-40CC-AA1D-D34F7A87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D13CD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13CD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13CD8"/>
    <w:rPr>
      <w:sz w:val="20"/>
      <w:szCs w:val="20"/>
      <w:lang w:val="es-E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13CD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13CD8"/>
    <w:rPr>
      <w:b/>
      <w:bCs/>
      <w:sz w:val="20"/>
      <w:szCs w:val="20"/>
      <w:lang w:val="es-E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13CD8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13CD8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9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9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0E9F2-C049-477F-9987-CA8A6AEF8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156</Pages>
  <Words>33975</Words>
  <Characters>193661</Characters>
  <Application>Microsoft Office Word</Application>
  <DocSecurity>0</DocSecurity>
  <Lines>1613</Lines>
  <Paragraphs>454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3</cp:revision>
  <dcterms:created xsi:type="dcterms:W3CDTF">2020-04-24T11:00:00Z</dcterms:created>
  <dcterms:modified xsi:type="dcterms:W3CDTF">2020-04-24T12:09:00Z</dcterms:modified>
</cp:coreProperties>
</file>