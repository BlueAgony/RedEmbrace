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37074" w14:textId="77777777" w:rsidR="00D13CD8" w:rsidRPr="00D13CD8" w:rsidRDefault="00D13CD8" w:rsidP="00D13C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ADBF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</w:t>
      </w:r>
    </w:p>
    <w:p w14:paraId="568BDB3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isaac_7e23be04:</w:t>
      </w:r>
    </w:p>
    <w:p w14:paraId="4E64C9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8C96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"–Isaac's no better than the rest of these guys, but at least he seems to know a lot about these vampires."</w:t>
      </w:r>
    </w:p>
    <w:p w14:paraId="2B6CDCF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non è migliore degli altri, ma almeno sembra saperne parecchio su questi vampiri."</w:t>
      </w:r>
    </w:p>
    <w:p w14:paraId="0A6576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7927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E90DF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</w:t>
      </w:r>
    </w:p>
    <w:p w14:paraId="3ACA2A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isaac_9ba9b833:</w:t>
      </w:r>
    </w:p>
    <w:p w14:paraId="78C6B1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9B3FE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took off at the speed of light down the alley, though, so I've gotta hurry if I want to catch up!"</w:t>
      </w:r>
    </w:p>
    <w:p w14:paraId="53EF0C6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ne è andato alla velocità della luce, però, quindi devo muovermi se voglio raggiungerlo!"</w:t>
      </w:r>
    </w:p>
    <w:p w14:paraId="14BADD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D03F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1E472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</w:t>
      </w:r>
    </w:p>
    <w:p w14:paraId="4B9DC95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isaac_9b4bad29:</w:t>
      </w:r>
    </w:p>
    <w:p w14:paraId="7F40E9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57A68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"\"Sorry! Maybe some other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time!\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59CAFE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Scusa! Sarà per un'altra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volta!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1544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0121C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7A347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</w:t>
      </w:r>
    </w:p>
    <w:p w14:paraId="0F3CDE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isaac_6582764a:</w:t>
      </w:r>
    </w:p>
    <w:p w14:paraId="2D2FCF5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3292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hasty shout to Rex, I turn on my heel and sprint after Isaac as fast as I can."</w:t>
      </w:r>
    </w:p>
    <w:p w14:paraId="151DAF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"Liquidato Rex, giro i tacchi e corro verso Isaac più veloce che posso."</w:t>
      </w:r>
    </w:p>
    <w:p w14:paraId="2EE53FD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CFFA9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CD75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</w:t>
      </w:r>
    </w:p>
    <w:p w14:paraId="3933F3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isaac_c682f5d9:</w:t>
      </w:r>
    </w:p>
    <w:p w14:paraId="190118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116A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93B16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AD4AF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53BA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32F96A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</w:t>
      </w:r>
    </w:p>
    <w:p w14:paraId="33B2CB0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isaac_8670e4d4:</w:t>
      </w:r>
    </w:p>
    <w:p w14:paraId="6D24716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1FB2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 the way, I pass by Luka, who throws me a shocked stare."</w:t>
      </w:r>
    </w:p>
    <w:p w14:paraId="1D0115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la strada, passo accanto a Luka, che mi lancia uno sguardo sbigottito."</w:t>
      </w:r>
    </w:p>
    <w:p w14:paraId="4D95FE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51FD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7203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game/isaac.rpy:20</w:t>
      </w:r>
    </w:p>
    <w:p w14:paraId="02F08A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isaac_5e0a596d:</w:t>
      </w:r>
    </w:p>
    <w:p w14:paraId="610895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4A62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"\"Wait, it's dangerous out there!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Come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back!\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3DB465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lp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Aspetta, è pericoloso! Torna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indietro!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B5900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6433B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20CA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game/isaac.rpy:21</w:t>
      </w:r>
    </w:p>
    <w:p w14:paraId="13F31A3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isaac_a73c7742:</w:t>
      </w:r>
    </w:p>
    <w:p w14:paraId="7041F8E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F7EF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calls out anxiously to me, but I don't have the energy to shout out a \"Tell me something I don't already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know!\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 in reply."</w:t>
      </w:r>
    </w:p>
    <w:p w14:paraId="1B9F38B0" w14:textId="5E236C3B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"Cerca ansiosamente di attirare la mia attenzione, ma non ho le energie per rispondergli 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mmi qualcosa che non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464E794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8F5B4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ACAAD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game/isaac.rpy:30</w:t>
      </w:r>
    </w:p>
    <w:p w14:paraId="5C241A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isaac_1bdb159b:</w:t>
      </w:r>
    </w:p>
    <w:p w14:paraId="700D49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C997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get closer to Isaac, he seems to notice my presence, because he slows his pace down a little."</w:t>
      </w:r>
    </w:p>
    <w:p w14:paraId="78D2823E" w14:textId="5B33F93D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0" w:author="ilaria pisanu" w:date="2020-04-24T12:2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en-GB"/>
            </w:rPr>
          </w:rPrChange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mi avvicino ad Isaac, se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bra notare la mia presenza, </w:t>
      </w:r>
      <w:r w:rsidR="00D046D1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</w:t>
      </w:r>
      <w:r w:rsidR="00D046D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="00D046D1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rallenta un po' il passo."</w:t>
      </w:r>
    </w:p>
    <w:p w14:paraId="3EDB89B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403CBB" w14:textId="77777777" w:rsidR="00D13CD8" w:rsidRPr="00D046D1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668B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game/isaac.rpy:32</w:t>
      </w:r>
    </w:p>
    <w:p w14:paraId="66FBF4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isaac_213eee0c:</w:t>
      </w:r>
    </w:p>
    <w:p w14:paraId="6AE37E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7F9E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"\"Why, fancy meeting you here, [mc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EF6EEA6" w14:textId="4648355D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ins w:id="1" w:author="francesca perozziello" w:date="2020-04-11T11:01:00Z">
        <w:r w:rsidR="00D046D1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Ehi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bello vederti qui [mc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]!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22E18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76159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2733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game/isaac.rpy:33</w:t>
      </w:r>
    </w:p>
    <w:p w14:paraId="58E21BD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isaac_6ae9fdde:</w:t>
      </w:r>
    </w:p>
    <w:p w14:paraId="7553A5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0EA1B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"\"Decided you wanted a taste of the fun after all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~?\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D5EDDB2" w14:textId="37BE5285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ins w:id="2" w:author="francesca perozziello" w:date="2020-04-11T11:02:00Z">
        <w:r w:rsidR="00D046D1">
          <w:rPr>
            <w:rFonts w:ascii="Consolas" w:eastAsia="Times New Roman" w:hAnsi="Consolas" w:cs="Times New Roman"/>
            <w:color w:val="D7BA7D"/>
            <w:sz w:val="21"/>
            <w:szCs w:val="21"/>
            <w:lang w:val="it-IT"/>
          </w:rPr>
          <w:t xml:space="preserve">Alla fine </w:t>
        </w:r>
        <w:r w:rsidR="00D046D1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h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ai deciso di avere un assaggio di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divertimento </w:t>
      </w:r>
      <w:ins w:id="3" w:author="francesca perozziello" w:date="2020-04-11T11:02:00Z">
        <w:r w:rsidR="00D046D1" w:rsidRPr="00D13CD8" w:rsidDel="00D046D1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 xml:space="preserve"> 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~</w:t>
      </w:r>
      <w:proofErr w:type="gram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6BC4E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6F0BC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2363A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game/isaac.rpy:36</w:t>
      </w:r>
    </w:p>
    <w:p w14:paraId="3BB2C4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isaac_03acd814:</w:t>
      </w:r>
    </w:p>
    <w:p w14:paraId="542848D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7E8B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"\"How about you just tell me what the fuck is happening?!\""</w:t>
      </w:r>
    </w:p>
    <w:p w14:paraId="19BDD788" w14:textId="1B70826C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ins w:id="4" w:author="francesca perozziello" w:date="2020-04-11T11:03:00Z">
        <w:r w:rsidR="00930990" w:rsidRPr="00D13CD8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Perch</w:t>
        </w:r>
        <w:r w:rsidR="00930990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é</w:t>
        </w:r>
        <w:r w:rsidR="00930990" w:rsidRPr="00D13CD8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 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mi dici che cazzo sta succedendo e basta?!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022E5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B7657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BD4F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game/isaac.rpy:39</w:t>
      </w:r>
    </w:p>
    <w:p w14:paraId="04A426C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isaac_70fdffc2:</w:t>
      </w:r>
    </w:p>
    <w:p w14:paraId="286FA97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C4C4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"\"…Your sense of fun is pretty messed up.\""</w:t>
      </w:r>
    </w:p>
    <w:p w14:paraId="3DA79213" w14:textId="37A220FB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 Quello che intendi con </w:t>
      </w:r>
      <w:del w:id="5" w:author="francesca perozziello" w:date="2020-04-11T11:03:00Z">
        <w:r w:rsidRPr="00D13CD8" w:rsidDel="009C241C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delText>'</w:delText>
        </w:r>
      </w:del>
      <w:ins w:id="6" w:author="francesca perozziello" w:date="2020-04-11T11:03:00Z">
        <w:r w:rsidR="009C241C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”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divertimento</w:t>
      </w:r>
      <w:ins w:id="7" w:author="francesca perozziello" w:date="2020-04-11T11:03:00Z">
        <w:r w:rsidR="009C241C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”</w:t>
        </w:r>
      </w:ins>
      <w:del w:id="8" w:author="francesca perozziello" w:date="2020-04-11T11:03:00Z">
        <w:r w:rsidRPr="00D13CD8" w:rsidDel="009C241C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delText>'</w:delText>
        </w:r>
      </w:del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è roba pittosto da psicopatici.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09BA98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C4B7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CC200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game/isaac.rpy:41</w:t>
      </w:r>
    </w:p>
    <w:p w14:paraId="10F627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isaac_4a420b55:</w:t>
      </w:r>
    </w:p>
    <w:p w14:paraId="4E52795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0650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Hah!\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658AF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Hah!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3485E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64FB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F17D3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game/isaac.rpy:42</w:t>
      </w:r>
    </w:p>
    <w:p w14:paraId="00230D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isaac_5bfca322:</w:t>
      </w:r>
    </w:p>
    <w:p w14:paraId="5BBE03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9F7C0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lets out a bark of laughter, shoving his glasses back up on his face as we run down the street."</w:t>
      </w:r>
    </w:p>
    <w:p w14:paraId="38671182" w14:textId="247E0AC3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"Mentra corriamo, Isaa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 si lascia andare ad una fragosorosa risata e si rimette a posto gli occhiali."</w:t>
      </w:r>
    </w:p>
    <w:p w14:paraId="65177B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F142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9E10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game/isaac.rpy:44</w:t>
      </w:r>
    </w:p>
    <w:p w14:paraId="14EC6C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isaac_d4ced7d0:</w:t>
      </w:r>
    </w:p>
    <w:p w14:paraId="4D12D3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3DA3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"\"You saw Rex and Dominic fighting, didn't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5BDBEC6" w14:textId="1BA37DCC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Hai visto Rex e Dominic combatte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re,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giusto?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4CAD5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A29C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530A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game/isaac.rpy:46</w:t>
      </w:r>
    </w:p>
    <w:p w14:paraId="00C939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isaac_6219b212:</w:t>
      </w:r>
    </w:p>
    <w:p w14:paraId="42A792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B91C7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"\"How about two whole {i}gangs{/i} of vampires fighting each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other?\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5860F26" w14:textId="423CB12D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Immaginati due intere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gang{/i} di vampiri che 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si 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scontrano.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2FFD9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4152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F44F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game/isaac.rpy:48</w:t>
      </w:r>
    </w:p>
    <w:p w14:paraId="37A917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isaac_80c04ce2:</w:t>
      </w:r>
    </w:p>
    <w:p w14:paraId="6D04A0A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93C3D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"\"You're insane! Who the hell would want to be in the middle of something like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that?\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0CBF5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sei pazzo! Chi cazzo vorrebbe ritrovarsi in mezzo a una situazione del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genere?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B9EC1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6D73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FFE6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game/isaac.rpy:57</w:t>
      </w:r>
    </w:p>
    <w:p w14:paraId="652D0A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isaac_68d22559:</w:t>
      </w:r>
    </w:p>
    <w:p w14:paraId="0BFEBA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44C6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angry question makes Isaac's broad grin darken a little bit, and his eyes flash behind their lenses."</w:t>
      </w:r>
    </w:p>
    <w:p w14:paraId="5777FB45" w14:textId="73ED8BCC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domanda furiosa fa scendere un velo scuro sul sorriso di Isaac e i suoi occhi </w:t>
      </w:r>
      <w:ins w:id="9" w:author="francesca perozziello" w:date="2020-04-11T11:04:00Z">
        <w:r w:rsidR="009C241C" w:rsidRPr="00D13CD8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lucci</w:t>
        </w:r>
        <w:r w:rsidR="009C241C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c</w:t>
        </w:r>
        <w:r w:rsidR="009C241C" w:rsidRPr="00D13CD8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ano 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un secondo dietro le lenti."</w:t>
      </w:r>
    </w:p>
    <w:p w14:paraId="30EF5F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3399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937A7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game/isaac.rpy:59</w:t>
      </w:r>
    </w:p>
    <w:p w14:paraId="2CCE1A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isaac_e27fb00f:</w:t>
      </w:r>
    </w:p>
    <w:p w14:paraId="79D495A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7D13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"\"Wouldn't you rather see monsters tearing each other apart rather than attacking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humans?\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854E56F" w14:textId="43197A52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preferi</w:t>
      </w:r>
      <w:ins w:id="10" w:author="francesca perozziello" w:date="2020-04-11T11:04:00Z">
        <w:r w:rsidR="009C241C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re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sti vedere dei mostri che si fanno a pezzi a vicenda piuttosto che attaccare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umani?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F2AF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45F1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59C15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game/isaac.rpy:62</w:t>
      </w:r>
    </w:p>
    <w:p w14:paraId="645B73E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isaac_095afa32:</w:t>
      </w:r>
    </w:p>
    <w:p w14:paraId="237A7FC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8579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"\"After all, every dead vampire just makes the world a better place… isn't that something worth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watching?\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4A21649" w14:textId="2D65EDBB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Dopottutto, per ogni vampiro che muore,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mondo diventa un posto migliore... Non ti sembra qualcosa che vale la pena di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vedere?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93DF56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FBD55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35616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game/isaac.rpy:65</w:t>
      </w:r>
    </w:p>
    <w:p w14:paraId="7AE64F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isaac_4f46a46b:</w:t>
      </w:r>
    </w:p>
    <w:p w14:paraId="707B82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4D14F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212976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EA5D79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4D4CA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F83238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game/isaac.rpy:67</w:t>
      </w:r>
    </w:p>
    <w:p w14:paraId="14F698A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isaac_2c67774d:</w:t>
      </w:r>
    </w:p>
    <w:p w14:paraId="534A47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9E6D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"–Was there a strange bitterness in his voice just now, or am I imagining things?"</w:t>
      </w:r>
    </w:p>
    <w:p w14:paraId="4FEDE6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"-C'era una certa amarezza nella sua voce o me lo sono immaginata?"</w:t>
      </w:r>
    </w:p>
    <w:p w14:paraId="74A590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92C0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F36AA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game/isaac.rpy:68</w:t>
      </w:r>
    </w:p>
    <w:p w14:paraId="4B4F3D9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isaac_6f520641:</w:t>
      </w:r>
    </w:p>
    <w:p w14:paraId="39F9C6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46F2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"No, I definitely heard it. But why did it come on so suddenly…?"</w:t>
      </w:r>
    </w:p>
    <w:p w14:paraId="42DF442D" w14:textId="7B190DDD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"No, son sicuro di averla percepita. Ma </w:t>
      </w:r>
      <w:ins w:id="11" w:author="francesca perozziello" w:date="2020-04-11T11:05:00Z">
        <w:r w:rsidR="009C241C" w:rsidRPr="00D13CD8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perch</w:t>
        </w:r>
        <w:r w:rsidR="009C241C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é</w:t>
        </w:r>
        <w:r w:rsidR="009C241C" w:rsidRPr="00D13CD8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 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venuta fuori così all'improvviso...?"</w:t>
      </w:r>
    </w:p>
    <w:p w14:paraId="0A4747E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9EC6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313A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game/isaac.rpy:75</w:t>
      </w:r>
    </w:p>
    <w:p w14:paraId="0CA95C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isaac_5f48d619:</w:t>
      </w:r>
    </w:p>
    <w:p w14:paraId="5860DD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2BD7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"Before I can question him about it, we round a corner, and Isaac abruptly stops."</w:t>
      </w:r>
    </w:p>
    <w:p w14:paraId="0801B022" w14:textId="72C3ECA6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"Prima che io possa chiedergli qualcosa a rigu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ardo, giriamo l'angolo e Isaac s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ferma bruscamente."</w:t>
      </w:r>
    </w:p>
    <w:p w14:paraId="43CEBC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2B04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4A81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game/isaac.rpy:76</w:t>
      </w:r>
    </w:p>
    <w:p w14:paraId="134449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isaac_f6f9d1f5:</w:t>
      </w:r>
    </w:p>
    <w:p w14:paraId="3DBAEB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D9150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"There, before us –"</w:t>
      </w:r>
    </w:p>
    <w:p w14:paraId="1108F202" w14:textId="615AA2F3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"Lì, davanti a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nostri occhi-"</w:t>
      </w:r>
    </w:p>
    <w:p w14:paraId="1F38F4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FECD3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14410D" w14:textId="77777777" w:rsidR="00D13CD8" w:rsidRPr="00D046D1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046D1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 game/isaac.rpy:82</w:t>
      </w:r>
    </w:p>
    <w:p w14:paraId="1C1069C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isaac_fd27e6cf:</w:t>
      </w:r>
    </w:p>
    <w:p w14:paraId="3CB72A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E9FC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alley is filled with burly figures clawing and slashing at each other, like wild animals."</w:t>
      </w:r>
    </w:p>
    <w:p w14:paraId="008CBC06" w14:textId="28570DAA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12" w:author="ilaria pisanu" w:date="2020-04-24T12:23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en-GB"/>
            </w:rPr>
          </w:rPrChange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vicolo è strapieno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di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figure massic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che che si ghermiscono e graf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fiano a vicenda, come animali </w:t>
      </w:r>
      <w:ins w:id="13" w:author="francesca perozziello" w:date="2020-04-11T11:37:00Z">
        <w:r w:rsidR="005F52FC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selvatici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3215F3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26380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40A34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game/isaac.rpy:83</w:t>
      </w:r>
    </w:p>
    <w:p w14:paraId="72C489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isaac_95840ec9:</w:t>
      </w:r>
    </w:p>
    <w:p w14:paraId="78CDD7A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D64C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</w:rPr>
        <w:t># u "\"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</w:rPr>
        <w:t>Ahahaha!\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</w:rPr>
        <w:t>""</w:t>
      </w:r>
    </w:p>
    <w:p w14:paraId="3740AA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</w:rPr>
        <w:t>    u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</w:rPr>
        <w:t>Ahahaha!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6C99F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EE45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32E804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</w:rPr>
        <w:t># game/isaac.rpy:84</w:t>
      </w:r>
    </w:p>
    <w:p w14:paraId="09F0964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isaac_2c435acf:</w:t>
      </w:r>
    </w:p>
    <w:p w14:paraId="6DC2120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3AC0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"\"Come here, you Helgen piece of shit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E05667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Fatti sotto, Helgen del cazzo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-!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03842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52E1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9557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game/isaac.rpy:85</w:t>
      </w:r>
    </w:p>
    <w:p w14:paraId="1B3F809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isaac_902c1f2b:</w:t>
      </w:r>
    </w:p>
    <w:p w14:paraId="6E360A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41DB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"\"I'll rip your head off,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bastard!\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B7BE1E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spacco la testa,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bastardo!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A9700C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607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6D87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game/isaac.rpy:86</w:t>
      </w:r>
    </w:p>
    <w:p w14:paraId="5CF2EB8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isaac_91b26dde:</w:t>
      </w:r>
    </w:p>
    <w:p w14:paraId="6E4240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BEEE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"Angry shrieks and shouts echo in the air."</w:t>
      </w:r>
    </w:p>
    <w:p w14:paraId="7DDDB3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"Feroci strilla e urla echeggiano nell'aria."</w:t>
      </w:r>
    </w:p>
    <w:p w14:paraId="3D4994E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E137C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24D3E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game/isaac.rpy:88</w:t>
      </w:r>
    </w:p>
    <w:p w14:paraId="48E2619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isaac_39e7e5e5:</w:t>
      </w:r>
    </w:p>
    <w:p w14:paraId="2FC6D6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2AE3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"\"Uah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A6CDA4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Woah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CFDE6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7607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1FD32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game/isaac.rpy:92</w:t>
      </w:r>
    </w:p>
    <w:p w14:paraId="199918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isaac_6a0540a1:</w:t>
      </w:r>
    </w:p>
    <w:p w14:paraId="2156801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7D017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have to quickly duck to dodge a spray of blood, which splatters on the wall behind me."</w:t>
      </w:r>
    </w:p>
    <w:p w14:paraId="6CAE2F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devo rapidamente accovacciare per evitare uno schizzo di sangue, che poi finisce sulla parete dietro di me."</w:t>
      </w:r>
    </w:p>
    <w:p w14:paraId="716FE2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4D08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5548F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game/isaac.rpy:98</w:t>
      </w:r>
    </w:p>
    <w:p w14:paraId="7CDC69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isaac_4ac5354b:</w:t>
      </w:r>
    </w:p>
    <w:p w14:paraId="2ED090B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4C5A1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"\"Isaac, this isn't safe! What the hell are we…\""</w:t>
      </w:r>
    </w:p>
    <w:p w14:paraId="16288171" w14:textId="77A89528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Isacc, questa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cosa non è sicura!  Che cazzo c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facciamo...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AFA8D2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06582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71A0F9" w14:textId="77777777" w:rsidR="00D13CD8" w:rsidRPr="00D046D1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game/isaac.rpy:101</w:t>
      </w:r>
    </w:p>
    <w:p w14:paraId="2939362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isaac_f12745c4:</w:t>
      </w:r>
    </w:p>
    <w:p w14:paraId="12DEDA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60B9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"\"…Are you taking {i}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notes?{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/i}\""</w:t>
      </w:r>
    </w:p>
    <w:p w14:paraId="3BCAC88A" w14:textId="03196B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...Stai prendend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appunti?{</w:t>
      </w:r>
      <w:proofErr w:type="gram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/i}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7C3C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293F8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7720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game/isaac.rpy:106</w:t>
      </w:r>
    </w:p>
    <w:p w14:paraId="5C1AE5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isaac_088fe893:</w:t>
      </w:r>
    </w:p>
    <w:p w14:paraId="0ED790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CF301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"Open-mouthed, I stare at Isaac, who's scribbling something down on a small pad of paper."</w:t>
      </w:r>
    </w:p>
    <w:p w14:paraId="6D7538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"Fisso Isaac a bocca aperta, mentre scribacchia qualcosa su un pezzetto di carta."</w:t>
      </w:r>
    </w:p>
    <w:p w14:paraId="450E04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E1905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6BF3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game/isaac.rpy:108</w:t>
      </w:r>
    </w:p>
    <w:p w14:paraId="3D6302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isaac_21e456fd:</w:t>
      </w:r>
    </w:p>
    <w:p w14:paraId="1A726D7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DD83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"\"Why do you look so surprised? Didn't I say I was an information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broker?\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71D1E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F50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sei così sorpreso? Non ti avevo detto che sono un </w:t>
      </w:r>
      <w:commentRangeStart w:id="14"/>
      <w:commentRangeStart w:id="15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information broker</w:t>
      </w:r>
      <w:commentRangeEnd w:id="14"/>
      <w:r w:rsidR="00DE24C4">
        <w:rPr>
          <w:rStyle w:val="Rimandocommento"/>
        </w:rPr>
        <w:commentReference w:id="14"/>
      </w:r>
      <w:commentRangeEnd w:id="15"/>
      <w:r w:rsidR="00B44392">
        <w:rPr>
          <w:rStyle w:val="Rimandocommento"/>
        </w:rPr>
        <w:commentReference w:id="15"/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2DF12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88D15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D2BE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game/isaac.rpy:110</w:t>
      </w:r>
    </w:p>
    <w:p w14:paraId="22EBEF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isaac_8528d8a8:</w:t>
      </w:r>
    </w:p>
    <w:p w14:paraId="50505DC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2AE9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have to know who the strongest vampires on the food chain are right now.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It's just business, [mc].\""</w:t>
      </w:r>
    </w:p>
    <w:p w14:paraId="273E22D4" w14:textId="0754A60F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Devo s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apere chi so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 i vampiri più in alto nella catena alimentare al momento. Sono solo affari, [mc].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CAED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FF0F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F4ECA9" w14:textId="77777777" w:rsidR="00D13CD8" w:rsidRPr="00D046D1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game/isaac.rpy:113</w:t>
      </w:r>
    </w:p>
    <w:p w14:paraId="3A27F0A7" w14:textId="77777777" w:rsidR="00D13CD8" w:rsidRPr="00D046D1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isaac_be1c0b5e:</w:t>
      </w:r>
    </w:p>
    <w:p w14:paraId="294807AB" w14:textId="77777777" w:rsidR="00D13CD8" w:rsidRPr="00D046D1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5AEC2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casually as if he were talking about the weather, Isaac gives me a shrug, then goes back to writing."</w:t>
      </w:r>
    </w:p>
    <w:p w14:paraId="7A22ADD8" w14:textId="350794D3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"Tranquillo come se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stesse parlando del tempo, Isaa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 mi riserva solo </w:t>
      </w:r>
      <w:r w:rsidR="00B96736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un’alzata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spalle, e poi torna a scrivere."</w:t>
      </w:r>
    </w:p>
    <w:p w14:paraId="1F74263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EAD17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719E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game/isaac.rpy:116</w:t>
      </w:r>
    </w:p>
    <w:p w14:paraId="0DCC86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isaac_b4227b26:</w:t>
      </w:r>
    </w:p>
    <w:p w14:paraId="7A50918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EC98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"\"You're a madman, I swear.\""</w:t>
      </w:r>
    </w:p>
    <w:p w14:paraId="32ADD9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sei un pazzo, davvero.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8ECF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C264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8F0E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game/isaac.rpy:118</w:t>
      </w:r>
    </w:p>
    <w:p w14:paraId="3A2F22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isaac_013adece:</w:t>
      </w:r>
    </w:p>
    <w:p w14:paraId="3D4A6C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341D7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shake my head in disbelief, turning back to the ongoing fight."</w:t>
      </w:r>
    </w:p>
    <w:p w14:paraId="495B44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"Scuoto la testa sconcertato, tornando di nuovo ad osservare la lotta ancora in corso."</w:t>
      </w:r>
    </w:p>
    <w:p w14:paraId="4D6B864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0C0E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8D105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game/isaac.rpy:125</w:t>
      </w:r>
    </w:p>
    <w:p w14:paraId="5CB7A85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isaac_a8ccc100:</w:t>
      </w:r>
    </w:p>
    <w:p w14:paraId="0CC15B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D1FF2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some point, it seems like Rex jumped in because I glimpse his red-haired figure in the middle of things."</w:t>
      </w:r>
    </w:p>
    <w:p w14:paraId="4336E9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"Ad un certo punto, deve essere entrato in gioco anche Rex perchè mi sembra di intravedere una figura dai capelli rossi nel mezzo del casino."</w:t>
      </w:r>
    </w:p>
    <w:p w14:paraId="2CBA7E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8EF3F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31B1A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game/isaac.rpy:126</w:t>
      </w:r>
    </w:p>
    <w:p w14:paraId="29784D1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isaac_31265f87:</w:t>
      </w:r>
    </w:p>
    <w:p w14:paraId="0732893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C76B6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"\"Come on, come on! None of you fuckin' cowards gonna challenge me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tonight?\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5705FDA" w14:textId="068B8AF4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Forza, forza! Nessuno di voi codardi vuole sfidarmi </w:t>
      </w:r>
      <w:proofErr w:type="gramStart"/>
      <w:r w:rsidR="00B96736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stanotte?</w:t>
      </w:r>
      <w:r w:rsidR="00B96736"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1A1D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F1CD9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680B5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game/isaac.rpy:127</w:t>
      </w:r>
    </w:p>
    <w:p w14:paraId="1087F66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isaac_337b64d8:</w:t>
      </w:r>
    </w:p>
    <w:p w14:paraId="4B039EC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EE69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guess I'll have to find a new playmate!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Ahahaha!\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294577A8" w14:textId="2EB3F299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che dovrò trovare qualcunaltro con cui giocare!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Ahahaha!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90C24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D2AD0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A44B1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game/isaac.rpy:132</w:t>
      </w:r>
    </w:p>
    <w:p w14:paraId="18555C7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isaac_ba71f970:</w:t>
      </w:r>
    </w:p>
    <w:p w14:paraId="1DC8D14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10F2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maniacal laughter blends into the fray, and I can't help but shudder."</w:t>
      </w:r>
    </w:p>
    <w:p w14:paraId="7137A9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risata delirante si mescola al caos generato dallo scontro, e non posso fare altro che rabbrividire."</w:t>
      </w:r>
    </w:p>
    <w:p w14:paraId="7F763B3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CAFC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32AD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game/isaac.rpy:133</w:t>
      </w:r>
    </w:p>
    <w:p w14:paraId="3E413E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isaac_31c55e09:</w:t>
      </w:r>
    </w:p>
    <w:p w14:paraId="680F349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615D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"They really do look like animals… vicious wolves tearing at each other's throats."</w:t>
      </w:r>
    </w:p>
    <w:p w14:paraId="7446E6A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"Sembrano proprio degli animali... Feroci lupi che si scannano a vicenda."</w:t>
      </w:r>
    </w:p>
    <w:p w14:paraId="5F0BDE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6781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DFF7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game/isaac.rpy:135</w:t>
      </w:r>
    </w:p>
    <w:p w14:paraId="011D0D5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isaac_2c8bcc97:</w:t>
      </w:r>
    </w:p>
    <w:p w14:paraId="5296B50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AC8EC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"All this while, these creatures have been stalking the night streets of San Fran – and I never knew?"</w:t>
      </w:r>
    </w:p>
    <w:p w14:paraId="48EDA861" w14:textId="5834DDF1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tutto questo tempo, queste creature hanno gironzolato di notte per le strade di San Fran e io non ne sapevo niente?"</w:t>
      </w:r>
    </w:p>
    <w:p w14:paraId="60616D7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B1AB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18A0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game/isaac.rpy:136</w:t>
      </w:r>
    </w:p>
    <w:p w14:paraId="6EC1F9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isaac_6b0b6329:</w:t>
      </w:r>
    </w:p>
    <w:p w14:paraId="228CB1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8F23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thought makes my blood run cold."</w:t>
      </w:r>
    </w:p>
    <w:p w14:paraId="3055A2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pensiero mi fa raggelare il sangue nelle vene."</w:t>
      </w:r>
    </w:p>
    <w:p w14:paraId="603529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8505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39E4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game/isaac.rpy:144</w:t>
      </w:r>
    </w:p>
    <w:p w14:paraId="6BED953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isaac_9b537249:</w:t>
      </w:r>
    </w:p>
    <w:p w14:paraId="1482537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C9F3F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"\"Ah, what a shame.\""</w:t>
      </w:r>
    </w:p>
    <w:p w14:paraId="6CA254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che peccato.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A9859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B8FF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39895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game/isaac.rpy:146</w:t>
      </w:r>
    </w:p>
    <w:p w14:paraId="375718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isaac_5bad9abd:</w:t>
      </w:r>
    </w:p>
    <w:p w14:paraId="23552D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C3C4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"\"He's not here tonight… not like I expected him to be, really.\""</w:t>
      </w:r>
    </w:p>
    <w:p w14:paraId="126245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è qui stanotte... non che mi aspettassi venisse, in realtà.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0441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5C9A9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18A3027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game/isaac.rpy:147</w:t>
      </w:r>
    </w:p>
    <w:p w14:paraId="40A1B1B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isaac_4753ab17:</w:t>
      </w:r>
    </w:p>
    <w:p w14:paraId="162BC5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4B2B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"Isaac's quiet mutter interrupts my thoughts, and I shoot him a curious look."</w:t>
      </w:r>
    </w:p>
    <w:p w14:paraId="66D2B8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flebile borbottare di Isaac interrompe il vortice dei miei pensieri, e gli lancio uno sguardo curioso."</w:t>
      </w:r>
    </w:p>
    <w:p w14:paraId="3D07B47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A2EA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0F31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game/isaac.rpy:149</w:t>
      </w:r>
    </w:p>
    <w:p w14:paraId="35D973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isaac_b73f3c38:</w:t>
      </w:r>
    </w:p>
    <w:p w14:paraId="72253D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A9A6E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"\"He? Who's 'he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'?\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C7553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"Chi?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chi stai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parlando?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C17C03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35791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7408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game/isaac.rpy:150</w:t>
      </w:r>
    </w:p>
    <w:p w14:paraId="2A7434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isaac_ed13ac74:</w:t>
      </w:r>
    </w:p>
    <w:p w14:paraId="472082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379C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when I question Isaac, he only shakes his head, letting out a low sigh."</w:t>
      </w:r>
    </w:p>
    <w:p w14:paraId="0184A0A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quando cerco di interrogarlo, lui scuote solo la testa, emetttendo un fioco sospiro."</w:t>
      </w:r>
    </w:p>
    <w:p w14:paraId="5814F88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8EE0D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541A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game/isaac.rpy:152</w:t>
      </w:r>
    </w:p>
    <w:p w14:paraId="5889998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isaac_b2c73521:</w:t>
      </w:r>
    </w:p>
    <w:p w14:paraId="31D2F7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6FC8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"\"We should leave. Things are getting pretty nasty.\""</w:t>
      </w:r>
    </w:p>
    <w:p w14:paraId="2C6E558B" w14:textId="7F334C3A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Dovremmo andarcene. </w:t>
      </w:r>
      <w:ins w:id="16" w:author="francesca perozziello" w:date="2020-04-11T11:43:00Z">
        <w:r w:rsidR="00DB19FF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 xml:space="preserve"> </w:t>
        </w:r>
      </w:ins>
      <w:ins w:id="17" w:author="francesca perozziello" w:date="2020-04-11T11:42:00Z">
        <w:r w:rsidR="00DB19FF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Le cose si stanno mettendo maluccio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qui.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D47A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69AB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F82D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game/isaac.rpy:154</w:t>
      </w:r>
    </w:p>
    <w:p w14:paraId="1905CFB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isaac_2209d62e:</w:t>
      </w:r>
    </w:p>
    <w:p w14:paraId="0EFE35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68E4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don't want to get any blood on my shoes, either. I just had them cleaned yesterday.\""</w:t>
      </w:r>
    </w:p>
    <w:p w14:paraId="581B7C8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voglio sporcami le scarpe di sangue, fra l'altro. Le ho fatte lucidare ieri.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18603E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5107E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A9890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game/isaac.rpy:157</w:t>
      </w:r>
    </w:p>
    <w:p w14:paraId="0AFAB6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isaac_206eea12:</w:t>
      </w:r>
    </w:p>
    <w:p w14:paraId="4F370D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FFAEA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"\"Never mind that, I'd be more worried about getting my neck torn open…\""</w:t>
      </w:r>
    </w:p>
    <w:p w14:paraId="24DB82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chi se ne frega, sono leggermente più preoccupato che qualcuno mi perfori il collo...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42B2A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0344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33767B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game/isaac.rpy:158</w:t>
      </w:r>
    </w:p>
    <w:p w14:paraId="637373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isaac_c17d835d:</w:t>
      </w:r>
    </w:p>
    <w:p w14:paraId="5F1217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0E69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grumble nervously, eying the vicious gangs going at each other."</w:t>
      </w:r>
    </w:p>
    <w:p w14:paraId="480110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"Borbotto nervoso, guardando le due gang scontrarsi."</w:t>
      </w:r>
    </w:p>
    <w:p w14:paraId="6BF3C1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52033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52411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game/isaac.rpy:161</w:t>
      </w:r>
    </w:p>
    <w:p w14:paraId="689860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isaac_69bd581f:</w:t>
      </w:r>
    </w:p>
    <w:p w14:paraId="38B7528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E6736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 argument there. Come over this way,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then!\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2E5957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posso biasimarti. Seguimi,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CA3399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E617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2FB7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game/isaac.rpy:164</w:t>
      </w:r>
    </w:p>
    <w:p w14:paraId="7BA1BD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isaac_0f87cfee:</w:t>
      </w:r>
    </w:p>
    <w:p w14:paraId="06E01AE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7446D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thought you were excited about our ringside seats to this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bloodbath?\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DCF624E" w14:textId="566FE2A0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Pensavo fossi elettrizzato </w:t>
      </w:r>
      <w:ins w:id="18" w:author="francesca perozziello" w:date="2020-04-11T11:43:00Z">
        <w:r w:rsidR="00DB19FF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 xml:space="preserve">all’idea 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avere il posto in prima fila per questo bagno di sangue.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7FB11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EA43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2F3F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game/isaac.rpy:166</w:t>
      </w:r>
    </w:p>
    <w:p w14:paraId="7AB2A70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isaac_22590905:</w:t>
      </w:r>
    </w:p>
    <w:p w14:paraId="32BDAC6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8BB9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"\"It's more entertaining than TV, except for the part where we could get ripped into shreds at any second.\""</w:t>
      </w:r>
    </w:p>
    <w:p w14:paraId="585ADAD2" w14:textId="6E003990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ins w:id="19" w:author="francesca perozziello" w:date="2020-04-11T11:43:00Z">
        <w:r w:rsidR="001245E0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È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più interessante della TV, a parte il fatto che potremmo essere fatti a pezzi in qualuque momento.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89A0C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E8C6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0AAA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game/isaac.rpy:169</w:t>
      </w:r>
    </w:p>
    <w:p w14:paraId="172945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isaac_47f9e05c:</w:t>
      </w:r>
    </w:p>
    <w:p w14:paraId="2563D3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B959D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"\"Yes, well, too much of a good thing and all that.\""</w:t>
      </w:r>
    </w:p>
    <w:p w14:paraId="3EB77A79" w14:textId="024BC39B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beh, </w:t>
      </w:r>
      <w:ins w:id="20" w:author="ilaria pisanu" w:date="2020-04-24T12:24:00Z">
        <w:r w:rsidR="00BF4B68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‘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troppo stroppia</w:t>
      </w:r>
      <w:ins w:id="21" w:author="ilaria pisanu" w:date="2020-04-24T12:24:00Z">
        <w:r w:rsidR="00BF4B68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’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tutte quelle stronzate lì.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E23B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1AB2F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5006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game/isaac.rpy:170</w:t>
      </w:r>
    </w:p>
    <w:p w14:paraId="151D9C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isaac_44edd119:</w:t>
      </w:r>
    </w:p>
    <w:p w14:paraId="2BFC549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4514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"\"Come on, this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way!\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737B83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Forza, da questa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parte!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FA328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45DB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0F86A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game/isaac.rpy:178</w:t>
      </w:r>
    </w:p>
    <w:p w14:paraId="5EAD42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isaac_fdad2420:</w:t>
      </w:r>
    </w:p>
    <w:p w14:paraId="37EF65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0C79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motions for me to follow him, and we head away from the alley, much to my relief."</w:t>
      </w:r>
    </w:p>
    <w:p w14:paraId="5790C7C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mi fa segno di seguirlo e ci allontaniamo dal vicolo, con mio grande sollievo."</w:t>
      </w:r>
    </w:p>
    <w:p w14:paraId="684BF0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64E9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64F7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game/isaac.rpy:179</w:t>
      </w:r>
    </w:p>
    <w:p w14:paraId="326E19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isaac_8d166d19:</w:t>
      </w:r>
    </w:p>
    <w:p w14:paraId="44D83F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1AFA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even once we're out of sight, the image of the vampires tearing into each other keeps replaying in my head."</w:t>
      </w:r>
    </w:p>
    <w:p w14:paraId="2119ADF8" w14:textId="2F9BBC65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22" w:author="ilaria pisanu" w:date="2020-04-24T12:24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en-GB"/>
            </w:rPr>
          </w:rPrChange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anche una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volta </w:t>
      </w:r>
      <w:ins w:id="23" w:author="francesca perozziello" w:date="2020-04-11T11:44:00Z">
        <w:r w:rsidR="001245E0" w:rsidRPr="00D13CD8" w:rsidDel="001245E0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 xml:space="preserve"> </w:t>
        </w:r>
        <w:r w:rsidR="001245E0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lontani</w:t>
        </w:r>
        <w:proofErr w:type="gramEnd"/>
        <w:r w:rsidR="001245E0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 xml:space="preserve"> dalla 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vista, l'immagine di quei vampiri che si ammazzano a vicenda continua a tornarmi in mente."</w:t>
      </w:r>
    </w:p>
    <w:p w14:paraId="7133C2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B31C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55A06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game/isaac.rpy:189</w:t>
      </w:r>
    </w:p>
    <w:p w14:paraId="4AF7EC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isaac_2f72bb36:</w:t>
      </w:r>
    </w:p>
    <w:p w14:paraId="242B98B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8E8AA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 they really do that… every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night?\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26B2C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lo fanno... ogni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notte?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488853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6B74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6CFD4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game/isaac.rpy:190</w:t>
      </w:r>
    </w:p>
    <w:p w14:paraId="253D124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isaac_3af8ce0d:</w:t>
      </w:r>
    </w:p>
    <w:p w14:paraId="32F278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F7FB2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"\"Wouldn't the police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notice?\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66C087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polizia non dovrebbe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notarlo?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8CFD7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E4A8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1A80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game/isaac.rpy:195</w:t>
      </w:r>
    </w:p>
    <w:p w14:paraId="76B2FF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isaac_67cbeeef:</w:t>
      </w:r>
    </w:p>
    <w:p w14:paraId="4BF83FF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BA428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shakes his head, letting out a patient sigh."</w:t>
      </w:r>
    </w:p>
    <w:p w14:paraId="3D978C3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scuote la testa, emmettendo un sospiro paziente."</w:t>
      </w:r>
    </w:p>
    <w:p w14:paraId="79EBCD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34196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BF39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game/isaac.rpy:197</w:t>
      </w:r>
    </w:p>
    <w:p w14:paraId="7E099B4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isaac_c7b84c2d:</w:t>
      </w:r>
    </w:p>
    <w:p w14:paraId="5196C6A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4F3EF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"\"All-out brawls don't happen too often, except when tensions escalate.\""</w:t>
      </w:r>
    </w:p>
    <w:p w14:paraId="1B2E9A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"Scontri del genere non sono frequenti, eccetto quando le tensioni schizzano alle stelle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F124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0F8FA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064D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game/isaac.rpy:198</w:t>
      </w:r>
    </w:p>
    <w:p w14:paraId="63E4DA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isaac_147cc7c0:</w:t>
      </w:r>
    </w:p>
    <w:p w14:paraId="5DA68AD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2A6D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"\"The two gangs hate each other a fair bit, even though they're technically part of one large San Francisco coven.\""</w:t>
      </w:r>
    </w:p>
    <w:p w14:paraId="4BAFBFB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Le due gang si odiano abbastanza a vicenda, anche se in realtà alla fine fanno entrambe parte di un più grande coven che raccoglie tutta San Francisco.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5BD2A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AC7F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9C56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game/isaac.rpy:200</w:t>
      </w:r>
    </w:p>
    <w:p w14:paraId="21ABBE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isaac_25554ea8:</w:t>
      </w:r>
    </w:p>
    <w:p w14:paraId="54C2C0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6BFA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was hoping to work out a trade deal tonight, but it seems it's not in the cards.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Oh well…\""</w:t>
      </w:r>
    </w:p>
    <w:p w14:paraId="1F7C9624" w14:textId="4BBBB5D9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Speravo di riuscire a far funzionare un accordo commerciale stanotte, ma sembra che non sia destino.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Eh</w:t>
      </w:r>
      <w:ins w:id="24" w:author="francesca perozziello" w:date="2020-04-11T11:45:00Z">
        <w:r w:rsidR="00080A6B">
          <w:rPr>
            <w:rFonts w:ascii="Consolas" w:eastAsia="Times New Roman" w:hAnsi="Consolas" w:cs="Times New Roman"/>
            <w:color w:val="CE9178"/>
            <w:sz w:val="21"/>
            <w:szCs w:val="21"/>
            <w:lang w:val="en-US"/>
          </w:rPr>
          <w:t>,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vabbeh...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998AE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584E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3D3102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game/isaac.rpy:202</w:t>
      </w:r>
    </w:p>
    <w:p w14:paraId="031F2BD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isaac_d8cb52c3:</w:t>
      </w:r>
    </w:p>
    <w:p w14:paraId="5DE1AD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BE4C0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grimaces, wearing a disappointed look."</w:t>
      </w:r>
    </w:p>
    <w:p w14:paraId="60788D5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 una smorfia, i suoi occhi mmostrano una certa delusione."</w:t>
      </w:r>
    </w:p>
    <w:p w14:paraId="0BD38E7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0E0E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4599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game/isaac.rpy:204</w:t>
      </w:r>
    </w:p>
    <w:p w14:paraId="6530AE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isaac_51a64f06:</w:t>
      </w:r>
    </w:p>
    <w:p w14:paraId="17A0D56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26CA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"…Christ, how can he act like this is such a normal thing? {w}They're {i}monsters{/i}, for God's sake! He must be insane."</w:t>
      </w:r>
    </w:p>
    <w:p w14:paraId="3B25DA7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"...Cristo, come fa a comportarsi come se fosse una cosa normale?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mostri{/i}, porca puttana! Deve essere completamente pazzo."</w:t>
      </w:r>
    </w:p>
    <w:p w14:paraId="363AC5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C0106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4293E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game/isaac.rpy:207</w:t>
      </w:r>
    </w:p>
    <w:p w14:paraId="0B3156F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isaac_89b6584a:</w:t>
      </w:r>
    </w:p>
    <w:p w14:paraId="7EE13A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9905B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"\"Ngh. I'm getting out of here before any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more crazy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shit happens.\""</w:t>
      </w:r>
    </w:p>
    <w:p w14:paraId="067C14AC" w14:textId="4CD7B529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gh. Me la svigno prima che succeda qualche altra stronzata assurda.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131B4E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F587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6344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game/isaac.rpy:214</w:t>
      </w:r>
    </w:p>
    <w:p w14:paraId="233E38D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isaac_12e89a40:</w:t>
      </w:r>
    </w:p>
    <w:p w14:paraId="251892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C7DA1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"Sucking in a deep breath, I begin heading in the opposite direction, towards my apartment."</w:t>
      </w:r>
    </w:p>
    <w:p w14:paraId="2005A2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"Facendo un lungo respiro, inizio a camminare verso la direzione opposta, verso il mio appartamento."</w:t>
      </w:r>
    </w:p>
    <w:p w14:paraId="133AF0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382E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60804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game/isaac.rpy:218</w:t>
      </w:r>
    </w:p>
    <w:p w14:paraId="0E25A4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isaac_37209581:</w:t>
      </w:r>
    </w:p>
    <w:p w14:paraId="55377A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63F66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ip "\"–Wait.\""</w:t>
      </w:r>
    </w:p>
    <w:p w14:paraId="31F11F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-Aspetta.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A61507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578DA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E276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game/isaac.rpy:219</w:t>
      </w:r>
    </w:p>
    <w:p w14:paraId="21E2E1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isaac_f5c01669:</w:t>
      </w:r>
    </w:p>
    <w:p w14:paraId="17F80C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0376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 wouldn't leave so soon, if I were you.\""</w:t>
      </w:r>
    </w:p>
    <w:p w14:paraId="79E0CA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me ne andrei così in fretta, fossi in te.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FB2DB7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99256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3C2E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game/isaac.rpy:222</w:t>
      </w:r>
    </w:p>
    <w:p w14:paraId="18D7189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isaac_4f46a46b_1:</w:t>
      </w:r>
    </w:p>
    <w:p w14:paraId="0ED6EA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EAC5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7A999C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207F5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5E79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155470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game/isaac.rpy:224</w:t>
      </w:r>
    </w:p>
    <w:p w14:paraId="1F92905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isaac_4833fabb:</w:t>
      </w:r>
    </w:p>
    <w:p w14:paraId="54B827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C8C30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Isaac calls out to me, I pause, turning back towards him reluctantly."</w:t>
      </w:r>
    </w:p>
    <w:p w14:paraId="2BEF191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Isaac richiama la mia attenzione, mi fermo, voltandomi verso di lui titubante."</w:t>
      </w:r>
    </w:p>
    <w:p w14:paraId="0EA28BF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E0E2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70F6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game/isaac.rpy:229</w:t>
      </w:r>
    </w:p>
    <w:p w14:paraId="4AB5155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isaac_911fc667:</w:t>
      </w:r>
    </w:p>
    <w:p w14:paraId="2001263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23E3D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"Wearing a sly, knowing smirk, he closes the distance between us at a slow pace, and soon, he's standing right in front of me again."</w:t>
      </w:r>
    </w:p>
    <w:p w14:paraId="66E9BE52" w14:textId="25AF7D1D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 sorriso subdolo e astuto, 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accorcia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 distanza fra noi a passo lento e</w:t>
      </w:r>
      <w:ins w:id="25" w:author="ilaria pisanu" w:date="2020-04-24T12:25:00Z">
        <w:r w:rsidR="00BF4B68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,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presto, è di nuovo davanti a me."</w:t>
      </w:r>
    </w:p>
    <w:p w14:paraId="3037479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C2A3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048D8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game/isaac.rpy:232</w:t>
      </w:r>
    </w:p>
    <w:p w14:paraId="62B724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isaac_069c3a4a:</w:t>
      </w:r>
    </w:p>
    <w:p w14:paraId="270D95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3645A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"\"It won't be long before the other vampires in San Fran hear that you know about them.\""</w:t>
      </w:r>
    </w:p>
    <w:p w14:paraId="701A26C0" w14:textId="53D789C0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ci vorrà molto prima che gli altri vam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piri di San Fran vengano a sapere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che sai della loro esistenza.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64D77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FBD9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DFBE7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game/isaac.rpy:233</w:t>
      </w:r>
    </w:p>
    <w:p w14:paraId="0E9A43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isaac_06c9d29c:</w:t>
      </w:r>
    </w:p>
    <w:p w14:paraId="4F15C9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E11B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know what that means,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3FB41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Sai cosa significa questo,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FF4E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6A12B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5BEC8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game/isaac.rpy:237</w:t>
      </w:r>
    </w:p>
    <w:p w14:paraId="1E8E349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isaac_e0d2b75e:</w:t>
      </w:r>
    </w:p>
    <w:p w14:paraId="508533A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1AF4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smug \"I know something you don't\" voice makes me clench a fist in annoyance."</w:t>
      </w:r>
    </w:p>
    <w:p w14:paraId="222DDDE6" w14:textId="70E09F1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vocina compiaciuta da 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 so qualcosa che tu non sai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fa stringere i pugni per il fastidio."</w:t>
      </w:r>
    </w:p>
    <w:p w14:paraId="54A6855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562A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B11B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game/isaac.rpy:239</w:t>
      </w:r>
    </w:p>
    <w:p w14:paraId="04881E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isaac_afcb58d6:</w:t>
      </w:r>
    </w:p>
    <w:p w14:paraId="750A97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647F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"\"Could you cut the bullshit and just tell me,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already?\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482AAB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Potresti tagliare corto con le stronzate e andare al sodo, per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favore?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DD433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6983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F621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game/isaac.rpy:241</w:t>
      </w:r>
    </w:p>
    <w:p w14:paraId="197839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isaac_f04cb10b:</w:t>
      </w:r>
    </w:p>
    <w:p w14:paraId="3440038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D458B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dangerous lilt in his voice makes me swallow reflexively."</w:t>
      </w:r>
    </w:p>
    <w:p w14:paraId="6B5B41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cantilena terrificante mi fa deglutire."</w:t>
      </w:r>
    </w:p>
    <w:p w14:paraId="26EA35F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2400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2E06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game/isaac.rpy:243</w:t>
      </w:r>
    </w:p>
    <w:p w14:paraId="12C541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isaac_1a648dff:</w:t>
      </w:r>
    </w:p>
    <w:p w14:paraId="346234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93C4A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"\"…No, but I can guess that it's not anything good.\""</w:t>
      </w:r>
    </w:p>
    <w:p w14:paraId="5DEB17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...No, ma posso immaginare non sia niente di buono.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0484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64AD6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5D66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game/isaac.rpy:246</w:t>
      </w:r>
    </w:p>
    <w:p w14:paraId="0A3E39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isaac_e3e868da:</w:t>
      </w:r>
    </w:p>
    <w:p w14:paraId="1029A6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EB206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snickers, his eyes narrowing in delight behind his glasses."</w:t>
      </w:r>
    </w:p>
    <w:p w14:paraId="5F479B36" w14:textId="74442F43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ridacchia, i suoi occhi si socchiudono per il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piacere dietro le lenti."</w:t>
      </w:r>
    </w:p>
    <w:p w14:paraId="591A47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35CE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2D6B7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game/isaac.rpy:248</w:t>
      </w:r>
    </w:p>
    <w:p w14:paraId="688058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isaac_26e1fa46:</w:t>
      </w:r>
    </w:p>
    <w:p w14:paraId="1EE115E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121E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"\"To put it bluntly – humans who learn about what goes on here at night?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They get dealt with quite expediently.\""</w:t>
      </w:r>
    </w:p>
    <w:p w14:paraId="1E29F231" w14:textId="6679A7D0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poche parole: 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gli umani che vengono a sapere cosa succede </w:t>
      </w:r>
      <w:ins w:id="26" w:author="francesca perozziello" w:date="2020-04-11T11:48:00Z">
        <w:r w:rsidR="00BB7A6B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da queste parti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 notte? Se 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ne </w:t>
      </w:r>
      <w:ins w:id="27" w:author="francesca perozziello" w:date="2020-04-11T11:49:00Z">
        <w:r w:rsidR="00BB7A6B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occupano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molto in fretta.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3D10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B967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B15A7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game/isaac.rpy:249</w:t>
      </w:r>
    </w:p>
    <w:p w14:paraId="20E97868" w14:textId="77777777" w:rsidR="00D13CD8" w:rsidRPr="00BF4B6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isaac_a27bfbdf:</w:t>
      </w:r>
    </w:p>
    <w:p w14:paraId="37BCDF16" w14:textId="77777777" w:rsidR="00D13CD8" w:rsidRPr="00BF4B6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C7166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"\"Luka and I are exceptions, since we do business with them.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But you? Hah.\""</w:t>
      </w:r>
    </w:p>
    <w:p w14:paraId="67B324DD" w14:textId="0BA9887A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Luka e io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siamo un’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eccezione, dato che facciamo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a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ffari con loro.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 tu? Hah.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E9A1C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315D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5EB62D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game/isaac.rpy:252</w:t>
      </w:r>
    </w:p>
    <w:p w14:paraId="423AE3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isaac_05af5003:</w:t>
      </w:r>
    </w:p>
    <w:p w14:paraId="682B6F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5016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leans in, lowering his voice to a provocative purr as he brings our faces close together."</w:t>
      </w:r>
    </w:p>
    <w:p w14:paraId="4C87581D" w14:textId="2D9C1B7C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avvici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na, abbasando la voce fino 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a un 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provocante sussurro. Intanto, il suo viso si 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fa 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sempre più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vicino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al mio.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F4C3F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35B1B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EE952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game/isaac.rpy:254</w:t>
      </w:r>
    </w:p>
    <w:p w14:paraId="6CDD39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isaac_380d3458:</w:t>
      </w:r>
    </w:p>
    <w:p w14:paraId="7DE5B52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627C7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"\"Before the week is out, you'll end up drained dry and left as a lonely corpse…\""</w:t>
      </w:r>
    </w:p>
    <w:p w14:paraId="0D4ECEF5" w14:textId="7502FD72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Prima che finisca la settim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na, finirai completamente dissa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nguato, il tuo cadavere abbandonato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in qualche vicolo buio...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6657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28994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8DE7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game/isaac.rpy:256</w:t>
      </w:r>
    </w:p>
    <w:p w14:paraId="36F4333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isaac_77113b15:</w:t>
      </w:r>
    </w:p>
    <w:p w14:paraId="515E818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9CE89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"\"Or, more likely, as the cute little pet of whatever vampire catches you first.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Kept around for your blood and your pretty face…\""</w:t>
      </w:r>
    </w:p>
    <w:p w14:paraId="6B94F2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più probabile ancora, diventerai il cagnolino del primo vampiro che riesce a prenderti. Tenuto in vita solo per il tuo sangue e il tuo bel visino...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376B4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1B30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2ED0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game/isaac.rpy:258</w:t>
      </w:r>
    </w:p>
    <w:p w14:paraId="41F051E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isaac_770c88da:</w:t>
      </w:r>
    </w:p>
    <w:p w14:paraId="3B83A46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47AD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"\"Flattering,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right?\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0CD177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"Lusinghiero, non trovi?"</w:t>
      </w:r>
    </w:p>
    <w:p w14:paraId="5AE2AA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A320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34BF4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game/isaac.rpy:261</w:t>
      </w:r>
    </w:p>
    <w:p w14:paraId="1F9B0A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isaac_4f46a46b_2:</w:t>
      </w:r>
    </w:p>
    <w:p w14:paraId="19E6B09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1281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5AF65F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8BAA21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EA32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5B1EDF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game/isaac.rpy:263</w:t>
      </w:r>
    </w:p>
    <w:p w14:paraId="06022A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isaac_09587648:</w:t>
      </w:r>
    </w:p>
    <w:p w14:paraId="1C12B1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3AB60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crude but confident way he's talking about all this is… disturbing, to say the least."</w:t>
      </w:r>
    </w:p>
    <w:p w14:paraId="2B64D2E7" w14:textId="64B7EDC8" w:rsidR="00D13CD8" w:rsidRPr="00D046D1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maniera cruda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ma sicura di </w:t>
      </w:r>
      <w:ins w:id="28" w:author="francesca perozziello" w:date="2020-04-11T11:49:00Z">
        <w:r w:rsidR="00C01ED6" w:rsidRPr="00D13CD8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s</w:t>
        </w:r>
        <w:r w:rsidR="00C01ED6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é</w:t>
        </w:r>
        <w:r w:rsidR="00C01ED6" w:rsidRPr="00D13CD8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 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 c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ui sta parlando di tutto questo 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è...</w:t>
      </w:r>
      <w:proofErr w:type="gram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D046D1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disturbante, </w:t>
      </w:r>
      <w:ins w:id="29" w:author="francesca perozziello" w:date="2020-04-11T11:50:00Z">
        <w:r w:rsidR="00C01ED6">
          <w:rPr>
            <w:rFonts w:ascii="Consolas" w:eastAsia="Times New Roman" w:hAnsi="Consolas" w:cs="Times New Roman"/>
            <w:color w:val="CE9178"/>
            <w:sz w:val="21"/>
            <w:szCs w:val="21"/>
            <w:lang w:val="en-GB"/>
          </w:rPr>
          <w:t>a dir poco</w:t>
        </w:r>
      </w:ins>
      <w:r w:rsidRPr="00D046D1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."</w:t>
      </w:r>
    </w:p>
    <w:p w14:paraId="55FBA489" w14:textId="77777777" w:rsidR="00D13CD8" w:rsidRPr="00D046D1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31E3F396" w14:textId="77777777" w:rsidR="00D13CD8" w:rsidRPr="00D046D1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</w:p>
    <w:p w14:paraId="110496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game/isaac.rpy:264</w:t>
      </w:r>
    </w:p>
    <w:p w14:paraId="781B65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isaac_bfd8d3f6:</w:t>
      </w:r>
    </w:p>
    <w:p w14:paraId="4E0A72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CAE0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want to argue, but after I remember the way Rex was looking at me just earlier –"</w:t>
      </w:r>
    </w:p>
    <w:p w14:paraId="5F06B7D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"Vorrei controbattere, ma quando mi torna in mente il modo in cui mi guardava Rex prima -"</w:t>
      </w:r>
    </w:p>
    <w:p w14:paraId="1FC6EA3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13A17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26EE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game/isaac.rpy:265</w:t>
      </w:r>
    </w:p>
    <w:p w14:paraId="219E905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isaac_6a657fb2:</w:t>
      </w:r>
    </w:p>
    <w:p w14:paraId="5B14A70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59C68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realize that Isaac probably isn't exaggerating."</w:t>
      </w:r>
    </w:p>
    <w:p w14:paraId="092258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rendo conto che Isaac probabilmente non sta esagerando."</w:t>
      </w:r>
    </w:p>
    <w:p w14:paraId="05B0B5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37472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B092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game/isaac.rpy:268</w:t>
      </w:r>
    </w:p>
    <w:p w14:paraId="66E4DC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isaac_2fdc2896:</w:t>
      </w:r>
    </w:p>
    <w:p w14:paraId="74F3D81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B661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"\"So you're saying I'm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screwed?\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4BA95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stai dicendo che sono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fottuto?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4F4D2D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484D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CA77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game/isaac.rpy:270</w:t>
      </w:r>
    </w:p>
    <w:p w14:paraId="095F5A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isaac_ac577a6d:</w:t>
      </w:r>
    </w:p>
    <w:p w14:paraId="2A2B7AF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18047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have to leave the city, or else I'll be spending the rest of my days as vampire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cattle?\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16FC9FA" w14:textId="102929D3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Devo lasciare la città o finirò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per passare il resto della mia vita come bestiame per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vampiri?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8A474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28901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2C59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game/isaac.rpy:272</w:t>
      </w:r>
    </w:p>
    <w:p w14:paraId="1B7B4E8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isaac_ee1c78b0:</w:t>
      </w:r>
    </w:p>
    <w:p w14:paraId="6481351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DF74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"\"…Well, that's {i}one{/i} option, naturally.\""</w:t>
      </w:r>
    </w:p>
    <w:p w14:paraId="568DB93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...Beh, quella è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una{/i} delle opzioni, naturalmente.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607754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2B202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7C44B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game/isaac.rpy:275</w:t>
      </w:r>
    </w:p>
    <w:p w14:paraId="1664F9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isaac_92041572:</w:t>
      </w:r>
    </w:p>
    <w:p w14:paraId="3AB8CF6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F96C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raises a hand, and I feel his fingers drifting through the back of my hair."</w:t>
      </w:r>
    </w:p>
    <w:p w14:paraId="21D37C2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poggia una mano sulla mia nuca e sento scorrere le sue dita fra i miei capelli."</w:t>
      </w:r>
    </w:p>
    <w:p w14:paraId="494F0B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69FF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74D7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game/isaac.rpy:278</w:t>
      </w:r>
    </w:p>
    <w:p w14:paraId="3E8CE27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isaac_4f46a46b_3:</w:t>
      </w:r>
    </w:p>
    <w:p w14:paraId="3DD7AAC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BF17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5EF035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04C22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C8277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09EB1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game/isaac.rpy:279</w:t>
      </w:r>
    </w:p>
    <w:p w14:paraId="12FF3C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isaac_c822175b:</w:t>
      </w:r>
    </w:p>
    <w:p w14:paraId="64CD36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B87F3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first instinct is to duck away from his touch, but –"</w:t>
      </w:r>
    </w:p>
    <w:p w14:paraId="53F63DEC" w14:textId="524AAF43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52E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primo istin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è quello di svi</w:t>
      </w:r>
      <w:ins w:id="30" w:author="francesca perozziello" w:date="2020-04-11T11:51:00Z">
        <w:r w:rsidR="008836B4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n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colarmi dal suo tocco, eppure -"</w:t>
      </w:r>
    </w:p>
    <w:p w14:paraId="28B25CC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9D1FA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D4CED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game/isaac.rpy:283</w:t>
      </w:r>
    </w:p>
    <w:p w14:paraId="5210FC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isaac_0b75752d:</w:t>
      </w:r>
    </w:p>
    <w:p w14:paraId="70A563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F8DC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"All of a sudden, I can't tear my gaze away from the hypnotic, swirling glimmer of his eyes."</w:t>
      </w:r>
    </w:p>
    <w:p w14:paraId="4D39089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"Tutt' a un tratto, non posso distogliere lo sguardo da quegli ipnotici e luminosi occhi."</w:t>
      </w:r>
    </w:p>
    <w:p w14:paraId="200C53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EF98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BC4B1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game/isaac.rpy:285</w:t>
      </w:r>
    </w:p>
    <w:p w14:paraId="779A74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isaac_91810ed1:</w:t>
      </w:r>
    </w:p>
    <w:p w14:paraId="7B863B5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9F4C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is just like last night… {w}what kind of messed-up power is he using on me?"</w:t>
      </w:r>
    </w:p>
    <w:p w14:paraId="65393C06" w14:textId="7F2A04E4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ins w:id="31" w:author="francesca perozziello" w:date="2020-04-11T11:51:00Z">
        <w:r w:rsidR="008836B4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È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proprio com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ieri notte...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razza di potere sta usando su di me?"</w:t>
      </w:r>
    </w:p>
    <w:p w14:paraId="5FC093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E500A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5820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game/isaac.rpy:288</w:t>
      </w:r>
    </w:p>
    <w:p w14:paraId="0CF5E3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isaac_86434485:</w:t>
      </w:r>
    </w:p>
    <w:p w14:paraId="502FEB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63215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see, if you were working as an 'assistant' of mine, you'd be much safer on the streets.\""</w:t>
      </w:r>
    </w:p>
    <w:p w14:paraId="4B041406" w14:textId="358874B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Vedi, se tu lavorassi come mio </w:t>
      </w:r>
      <w:ins w:id="32" w:author="ilaria pisanu" w:date="2020-04-24T12:26:00Z">
        <w:r w:rsidR="00BF4B68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‘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assistente</w:t>
      </w:r>
      <w:ins w:id="33" w:author="ilaria pisanu" w:date="2020-04-24T12:26:00Z">
        <w:r w:rsidR="00BF4B68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’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saresti molto più al sicuro.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68114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F0E9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3CBE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game/isaac.rpy:289</w:t>
      </w:r>
    </w:p>
    <w:p w14:paraId="465EA33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isaac_5eb1003d:</w:t>
      </w:r>
    </w:p>
    <w:p w14:paraId="37A9254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076D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"\"Neither clan wants to get on my bad side. The chance of them harming you would be very low…\""</w:t>
      </w:r>
    </w:p>
    <w:p w14:paraId="0B0D4CD7" w14:textId="31958FEB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Nessuno dei due clan vuole mettersi contro di me. Le possibilità che ti facci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ano del male sarebbe molto ridotte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8497A1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DDC8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518D8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game/isaac.rpy:292</w:t>
      </w:r>
    </w:p>
    <w:p w14:paraId="2BAFE5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isaac_3a6dd309:</w:t>
      </w:r>
    </w:p>
    <w:p w14:paraId="15F183E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5EDA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"\"…Don't you think that's a tempting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agreement?\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AFC39F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ti sembra una proposta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allettante?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49B18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2D0D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6A849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game/isaac.rpy:295</w:t>
      </w:r>
    </w:p>
    <w:p w14:paraId="036E7A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isaac_4f46a46b_4:</w:t>
      </w:r>
    </w:p>
    <w:p w14:paraId="406F25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F8B1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19B30A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4B9190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01E3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F8F18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game/isaac.rpy:298</w:t>
      </w:r>
    </w:p>
    <w:p w14:paraId="2FBA65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1CC754E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11AD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"Try to resist"</w:t>
      </w:r>
    </w:p>
    <w:p w14:paraId="0F4200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"Cerca di resistergli"</w:t>
      </w:r>
    </w:p>
    <w:p w14:paraId="7206D4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0B13C7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10EAF38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game/isaac.rpy:298</w:t>
      </w:r>
    </w:p>
    <w:p w14:paraId="208D16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5F9C56E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BF46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"Give in"</w:t>
      </w:r>
    </w:p>
    <w:p w14:paraId="440F8AA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"Arrenditi"</w:t>
      </w:r>
    </w:p>
    <w:p w14:paraId="2346B26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6A3731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626551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game/isaac.rpy:304</w:t>
      </w:r>
    </w:p>
    <w:p w14:paraId="6400EF6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isaac_75a67b67:</w:t>
      </w:r>
    </w:p>
    <w:p w14:paraId="12EC536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475C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"Ngh… I have to try and clear my head… I can't fall prey to this guy."</w:t>
      </w:r>
    </w:p>
    <w:p w14:paraId="3FAF81D4" w14:textId="37113AA1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"Ngh... Devo cercare di schiar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ir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la mente... Non posso cadere preda di questo tizio."</w:t>
      </w:r>
    </w:p>
    <w:p w14:paraId="4B14694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17724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88E5F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game/isaac.rpy:306</w:t>
      </w:r>
    </w:p>
    <w:p w14:paraId="75EA0C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isaac_073c745f:</w:t>
      </w:r>
    </w:p>
    <w:p w14:paraId="2EF1E5F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10A20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everything just feels so cloudy, like I'm inside a dream.\n{w}All I can see is Isaac's beautiful golden gaze."</w:t>
      </w:r>
    </w:p>
    <w:p w14:paraId="4624CA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è tutto così annebbiato, come se fossi in un sogno.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Tutto quello che vedo sono i meravigliosi occhi dorati di Isaac."</w:t>
      </w:r>
    </w:p>
    <w:p w14:paraId="0C6DD05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DE237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440498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game/isaac.rpy:309</w:t>
      </w:r>
    </w:p>
    <w:p w14:paraId="7F4B021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isaac_d397c22d:</w:t>
      </w:r>
    </w:p>
    <w:p w14:paraId="7B9D245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8830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"\"Hmm? You heard me,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1A9C0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Hmm? Mi hai sentito,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giusto?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846949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BF64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6C83E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game/isaac.rpy:310</w:t>
      </w:r>
    </w:p>
    <w:p w14:paraId="490E2E2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isaac_98783ed9:</w:t>
      </w:r>
    </w:p>
    <w:p w14:paraId="400E8A0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D311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"\"It's a very {i}tempting{/i} agreement… and beneficial for both of us, certainly…\""</w:t>
      </w:r>
    </w:p>
    <w:p w14:paraId="245DDF34" w14:textId="4EF2550A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ins w:id="34" w:author="francesca perozziello" w:date="2020-04-11T11:52:00Z">
        <w:r w:rsidR="00C01A9D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È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una proposta molto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allettante{/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i}...</w:t>
      </w:r>
      <w:proofErr w:type="gram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vantaggiosa per entrambi, certamente...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48948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77A3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D069A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game/isaac.rpy:311</w:t>
      </w:r>
    </w:p>
    <w:p w14:paraId="117366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isaac_3bc1e692:</w:t>
      </w:r>
    </w:p>
    <w:p w14:paraId="132A1CE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A3A9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drips into my ears like honey, melting away my will to resist."</w:t>
      </w:r>
    </w:p>
    <w:p w14:paraId="0E9A31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gocciola nelle mie orecchie come miele caldo, sciogliendo ogni mio tentativo di resistere.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7BB8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5F3C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ABC9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game/isaac.rpy:313</w:t>
      </w:r>
    </w:p>
    <w:p w14:paraId="425595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isaac_f7503184:</w:t>
      </w:r>
    </w:p>
    <w:p w14:paraId="6866F13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414F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"Soon, I find myself nodding my head, unable to disagree with his words."</w:t>
      </w:r>
    </w:p>
    <w:p w14:paraId="749C96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"Presto, mi ritrovo ad annuire, incapace di contrastare le sue parole."</w:t>
      </w:r>
    </w:p>
    <w:p w14:paraId="3658805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41225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D014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game/isaac.rpy:321</w:t>
      </w:r>
    </w:p>
    <w:p w14:paraId="6EB1BCF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isaac_148b733b:</w:t>
      </w:r>
    </w:p>
    <w:p w14:paraId="33AA413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94C8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"Everything feels so cloudy, like I'm inside a dream… {w}I don't want to fight against it."</w:t>
      </w:r>
    </w:p>
    <w:p w14:paraId="57EC0B4D" w14:textId="41B54231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ins w:id="35" w:author="francesca perozziello" w:date="2020-04-11T11:52:00Z">
        <w:r w:rsidR="004C0414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È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tutto così annebbiato, come se fossi in un sogno...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voglio combatterlo."</w:t>
      </w:r>
    </w:p>
    <w:p w14:paraId="157A6A7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52CA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1DE309" w14:textId="77777777" w:rsidR="00D13CD8" w:rsidRPr="00BF4B6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 game/isaac.rpy:322</w:t>
      </w:r>
    </w:p>
    <w:p w14:paraId="609B9E5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isaac_98533480:</w:t>
      </w:r>
    </w:p>
    <w:p w14:paraId="4D167A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58D8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"All I can see is Isaac's beautiful, golden gaze."</w:t>
      </w:r>
    </w:p>
    <w:p w14:paraId="55643E5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"Tutto quello che vedo sono i meravigliosi occhi dorati di Isaac."</w:t>
      </w:r>
    </w:p>
    <w:p w14:paraId="01B75E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B8D87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55F6A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game/isaac.rpy:324</w:t>
      </w:r>
    </w:p>
    <w:p w14:paraId="54E31FF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isaac_cbebefb8:</w:t>
      </w:r>
    </w:p>
    <w:p w14:paraId="284EC17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5FDD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"Feeling dazed, I numbly nod my head."</w:t>
      </w:r>
    </w:p>
    <w:p w14:paraId="28AFFCC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"Disorientato, annusisco passivamente."</w:t>
      </w:r>
    </w:p>
    <w:p w14:paraId="028091C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65E1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7A74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game/isaac.rpy:328</w:t>
      </w:r>
    </w:p>
    <w:p w14:paraId="18CC79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isaac_d8869f07:</w:t>
      </w:r>
    </w:p>
    <w:p w14:paraId="774FA1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F98C7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"\"There's a good boy. You know I have your best interests at heart, don't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48F64F6" w14:textId="61B9184E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Bravo ragazzo. Lo sai che voglio solo il tuo </w:t>
      </w:r>
      <w:ins w:id="36" w:author="francesca perozziello" w:date="2020-04-11T11:53:00Z">
        <w:r w:rsidR="004C0414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bene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C210B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B4E20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5110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game/isaac.rpy:329</w:t>
      </w:r>
    </w:p>
    <w:p w14:paraId="48F96B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isaac_25c26892:</w:t>
      </w:r>
    </w:p>
    <w:p w14:paraId="23965A7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1A4E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hand drifts from my hair over to my cheek, and those slender fingers trace down to my jaw."</w:t>
      </w:r>
    </w:p>
    <w:p w14:paraId="3E3D47A3" w14:textId="29115BB2" w:rsidR="00D13CD8" w:rsidRPr="00AD7C51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mano si sposta dai miei capelli, alla mia guancia, e quelle lun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ghe dita affusolate tracciano le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linee d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el mio viso f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ino alla mascella."</w:t>
      </w:r>
    </w:p>
    <w:p w14:paraId="4FF209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6C631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2326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game/isaac.rpy:333</w:t>
      </w:r>
    </w:p>
    <w:p w14:paraId="1F75BF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isaac_ac5b15dc:</w:t>
      </w:r>
    </w:p>
    <w:p w14:paraId="033B4C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E5F15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think of anything other than the seductive murmur echoing in my ears."</w:t>
      </w:r>
    </w:p>
    <w:p w14:paraId="5468DA78" w14:textId="11ABF6BD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riesco a pensare a nient'altro che al sensuale mormori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che echeggia nelle mie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orecchie."</w:t>
      </w:r>
    </w:p>
    <w:p w14:paraId="559217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8CC3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46C9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game/isaac.rpy:335</w:t>
      </w:r>
    </w:p>
    <w:p w14:paraId="1DA093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isaac_5873c841:</w:t>
      </w:r>
    </w:p>
    <w:p w14:paraId="3439DD7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F0FA3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think I'm falling asleep… {w}or maybe I already am, since…"</w:t>
      </w:r>
    </w:p>
    <w:p w14:paraId="79BBD25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"Penso di starmi addormentando...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forse sto già dormendo, visto che..."</w:t>
      </w:r>
    </w:p>
    <w:p w14:paraId="3582377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95B50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4FAD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game/isaac.rpy:342</w:t>
      </w:r>
    </w:p>
    <w:p w14:paraId="44B0C8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isaac_98fdf5be:</w:t>
      </w:r>
    </w:p>
    <w:p w14:paraId="4D0A26E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8364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0BDFF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403CAE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8CDC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ED9A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game/isaac.rpy:343</w:t>
      </w:r>
    </w:p>
    <w:p w14:paraId="245FF4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isaac_dc518b2e:</w:t>
      </w:r>
    </w:p>
    <w:p w14:paraId="10380BE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2E0AE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"–And just like that, the fog in my head vanishes."</w:t>
      </w:r>
    </w:p>
    <w:p w14:paraId="6E64A2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"-all'improvviso, la nebbia nella mia testa si dirada."</w:t>
      </w:r>
    </w:p>
    <w:p w14:paraId="25B9C70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157E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9F495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game/isaac.rpy:345</w:t>
      </w:r>
    </w:p>
    <w:p w14:paraId="5BCCE46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isaac_8b436bd5:</w:t>
      </w:r>
    </w:p>
    <w:p w14:paraId="5E63D2F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A0E5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realize how close Isaac's standing to me and quickly stumble back, blinking in confusion."</w:t>
      </w:r>
    </w:p>
    <w:p w14:paraId="557F508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rendo conto di quando Isaac mi sia vicino e rapidamente indietreggio goffamente, sbattendo le palpebre per la confusione."</w:t>
      </w:r>
    </w:p>
    <w:p w14:paraId="1042199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DCDD6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264B3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game/isaac.rpy:350</w:t>
      </w:r>
    </w:p>
    <w:p w14:paraId="1E20BA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isaac_845bea45:</w:t>
      </w:r>
    </w:p>
    <w:p w14:paraId="6895FC7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0466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"\"What… what'd I just…\""</w:t>
      </w:r>
    </w:p>
    <w:p w14:paraId="0CD98E8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Cosa... Cosa mi è succ..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3EB1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210D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FCB5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game/isaac.rpy:355</w:t>
      </w:r>
    </w:p>
    <w:p w14:paraId="64CCF7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isaac_cb1b7faa:</w:t>
      </w:r>
    </w:p>
    <w:p w14:paraId="264F16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0E1F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"\"Well! Now that you're officially my assistant, I'll stop by your fine establishment tomorrow night to get things settled.\""</w:t>
      </w:r>
    </w:p>
    <w:p w14:paraId="0FE235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Bene! Ora che sei ufficialmente il mio assistente, farò una visitina al tuo elangante appartamento domani notte per sistemare tutte le cose."</w:t>
      </w:r>
    </w:p>
    <w:p w14:paraId="741ACB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0696C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D2517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game/isaac.rpy:357</w:t>
      </w:r>
    </w:p>
    <w:p w14:paraId="158B22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isaac_dd84ec64:</w:t>
      </w:r>
    </w:p>
    <w:p w14:paraId="15A57FE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29539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Wait!\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1179371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Aspetta!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243B97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2EB5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FA28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game/isaac.rpy:360</w:t>
      </w:r>
    </w:p>
    <w:p w14:paraId="4CEF54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isaac_16ff42ee:</w:t>
      </w:r>
    </w:p>
    <w:p w14:paraId="148FEC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6276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"\"Hang on, I didn't really mean –\""</w:t>
      </w:r>
    </w:p>
    <w:p w14:paraId="0C751F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Aspetta, non intendevo davvero-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34D1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4B44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92EF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game/isaac.rpy:363</w:t>
      </w:r>
    </w:p>
    <w:p w14:paraId="3B0A60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isaac_bbfabeac:</w:t>
      </w:r>
    </w:p>
    <w:p w14:paraId="182FE0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B615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grins cheerfully, giving a few playful clicks of his tongue."</w:t>
      </w:r>
    </w:p>
    <w:p w14:paraId="07525D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sorride contento, schioccando giocosamente la lingua."</w:t>
      </w:r>
    </w:p>
    <w:p w14:paraId="7DC6BBB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1C38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BD768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game/isaac.rpy:364</w:t>
      </w:r>
    </w:p>
    <w:p w14:paraId="0C7924D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isaac_cea719ca:</w:t>
      </w:r>
    </w:p>
    <w:p w14:paraId="1E87E3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35BF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"\"An agreement's an agreement, right? You're not intending to just break your word,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surely?\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EF2550A" w14:textId="14E6659E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accordo è un accordo, giusto? Sono sicuro che non intendi </w:t>
      </w:r>
      <w:ins w:id="37" w:author="francesca perozziello" w:date="2020-04-11T11:54:00Z">
        <w:r w:rsidR="00241246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venir meno</w:t>
        </w:r>
        <w:r w:rsidR="00241246" w:rsidRPr="00D13CD8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 </w:t>
        </w:r>
        <w:r w:rsidR="00241246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al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parola </w:t>
      </w:r>
      <w:commentRangeStart w:id="38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data</w:t>
      </w:r>
      <w:commentRangeEnd w:id="38"/>
      <w:r w:rsidR="00241246">
        <w:rPr>
          <w:rStyle w:val="Rimandocommento"/>
        </w:rPr>
        <w:commentReference w:id="38"/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non è così?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1B54A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00C9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418D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game/isaac.rpy:367</w:t>
      </w:r>
    </w:p>
    <w:p w14:paraId="5DD0E3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isaac_1105a139:</w:t>
      </w:r>
    </w:p>
    <w:p w14:paraId="31C649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00A9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"\"If you are… well, there're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 few vampires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I know who'd {i}love{/i} to punish an untrustworthy mischief-maker like you~\""</w:t>
      </w:r>
    </w:p>
    <w:p w14:paraId="777BEF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se vuoi... Beh, c'è qualche vampiro che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adorerebbe{/i} punire un inaffidabile combinaguai come te~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8A2E4A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2A6C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99ECC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game/isaac.rpy:369</w:t>
      </w:r>
    </w:p>
    <w:p w14:paraId="361DFDB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isaac_f6007deb:</w:t>
      </w:r>
    </w:p>
    <w:p w14:paraId="379A2FE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2C075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12228F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68B34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7BFD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0C2135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game/isaac.rpy:370</w:t>
      </w:r>
    </w:p>
    <w:p w14:paraId="206DB4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isaac_bab5d6d7:</w:t>
      </w:r>
    </w:p>
    <w:p w14:paraId="2BC474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AE582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believe this guy! {w}Could he be any more open about blackmailing me?!"</w:t>
      </w:r>
    </w:p>
    <w:p w14:paraId="7D78DA7B" w14:textId="7195E0D2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ci posso crede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!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Può ricattarmi più apertamente di così?!"</w:t>
      </w:r>
    </w:p>
    <w:p w14:paraId="2062AC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8921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E1B0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game/isaac.rpy:371</w:t>
      </w:r>
    </w:p>
    <w:p w14:paraId="3C44A1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isaac_0272d52d:</w:t>
      </w:r>
    </w:p>
    <w:p w14:paraId="300639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D9BD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"More importantly, what the hell did I just agree to? And why couldn't I resist?"</w:t>
      </w:r>
    </w:p>
    <w:p w14:paraId="315109BA" w14:textId="37273CAE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ancora più importante, cosa cazzo ho detto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che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avrei fatto? E perché non potevo resistere?"</w:t>
      </w:r>
    </w:p>
    <w:p w14:paraId="0CEEE7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21FC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D3C46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game/isaac.rpy:373</w:t>
      </w:r>
    </w:p>
    <w:p w14:paraId="65237C6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isaac_86e23818:</w:t>
      </w:r>
    </w:p>
    <w:p w14:paraId="1D67C6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2F0D6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definitely something supernatural about him, even if he's not a full vampire…"</w:t>
      </w:r>
    </w:p>
    <w:p w14:paraId="752200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"C'è sicuramente qualcosa di sovrannaturale in lui, anche se non è un vero e proprio vampiro..."</w:t>
      </w:r>
    </w:p>
    <w:p w14:paraId="3472B3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4A4B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40B1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game/isaac.rpy:377</w:t>
      </w:r>
    </w:p>
    <w:p w14:paraId="5CEAD4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isaac_77c7819d:</w:t>
      </w:r>
    </w:p>
    <w:p w14:paraId="37F9B8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295C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– you're a real goddamn piece of work, Isaac.\""</w:t>
      </w:r>
    </w:p>
    <w:p w14:paraId="07D52A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- sei davvero un maledetto stronzo, Isaac.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7D889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13F18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25F01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game/isaac.rpy:378</w:t>
      </w:r>
    </w:p>
    <w:p w14:paraId="7377B5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isaac_045ccbfd:</w:t>
      </w:r>
    </w:p>
    <w:p w14:paraId="5288922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5C159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finally manage to growl out some words at him, though I doubt I sound very threatening."</w:t>
      </w:r>
    </w:p>
    <w:p w14:paraId="53B64F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"Finalmente riesco a ringhiargli addosso qualche parola, anche se dubito di sembrare molto minaccioso."</w:t>
      </w:r>
    </w:p>
    <w:p w14:paraId="141D59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062A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8BC7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game/isaac.rpy:381</w:t>
      </w:r>
    </w:p>
    <w:p w14:paraId="45770E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isaac_f90fc249:</w:t>
      </w:r>
    </w:p>
    <w:p w14:paraId="0385BD2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B7179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"\"Ngh. I should've kept walking.\""</w:t>
      </w:r>
    </w:p>
    <w:p w14:paraId="571147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Ngh. Avrei dovuto continuare a camminare.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FF9A3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CD21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77ED1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game/isaac.rpy:382</w:t>
      </w:r>
    </w:p>
    <w:p w14:paraId="2FCF81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isaac_03535d8e:</w:t>
      </w:r>
    </w:p>
    <w:p w14:paraId="46A2D0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1A72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More angry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at myself than at Isaac, I ball my hands into fists."</w:t>
      </w:r>
    </w:p>
    <w:p w14:paraId="649511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"Più incazzato con me stesso che con Isaac, stringo la mano in un pugno."</w:t>
      </w:r>
    </w:p>
    <w:p w14:paraId="45D95D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DBA11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C0C43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game/isaac.rpy:385</w:t>
      </w:r>
    </w:p>
    <w:p w14:paraId="2033E3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isaac_7a32ccd5:</w:t>
      </w:r>
    </w:p>
    <w:p w14:paraId="01AF1C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F2C0D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"\"…Fine. Come to the diner tomorrow.\""</w:t>
      </w:r>
    </w:p>
    <w:p w14:paraId="3CDCFC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...D'accordo. Vieni al locale domani.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D58F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FD4BD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53F55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game/isaac.rpy:387</w:t>
      </w:r>
    </w:p>
    <w:p w14:paraId="46F7C9D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isaac_189cd752:</w:t>
      </w:r>
    </w:p>
    <w:p w14:paraId="2B07490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8854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"\"But I swear, if you pull something else like this again…\""</w:t>
      </w:r>
    </w:p>
    <w:p w14:paraId="761302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ti giuro, se fai di nuovo una roba del genere...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46023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CF91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FDA6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game/isaac.rpy:390</w:t>
      </w:r>
    </w:p>
    <w:p w14:paraId="50F0F33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isaac_5d588e43:</w:t>
      </w:r>
    </w:p>
    <w:p w14:paraId="46AFB58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D33A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"\"Pull? Pull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what?\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B719D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Fare?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Fare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AAA0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D4941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4158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lastRenderedPageBreak/>
        <w:t># game/isaac.rpy:392</w:t>
      </w:r>
    </w:p>
    <w:p w14:paraId="6FE05D7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isaac_b4e02864:</w:t>
      </w:r>
    </w:p>
    <w:p w14:paraId="0D6E4AA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332A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have no idea what you're talking about. I'm just an ordinary businessman – with extraordinary talents.\""</w:t>
      </w:r>
    </w:p>
    <w:p w14:paraId="54F85322" w14:textId="71260D19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so di cosa tu stia parlando. Sono solo un ordinario uomo d'affari - con un talento straordinario.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59A32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A211F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98CB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game/isaac.rpy:396</w:t>
      </w:r>
    </w:p>
    <w:p w14:paraId="63CCC7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isaac_9d3e9fd9:</w:t>
      </w:r>
    </w:p>
    <w:p w14:paraId="4206FDA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3D2B3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innocently shrugs his shoulders, then offers me a little wink before turning away."</w:t>
      </w:r>
    </w:p>
    <w:p w14:paraId="42AE832A" w14:textId="4EE4D616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B543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scuote le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spalle con fare innocente, poi mi riserva un occhiolino prima di andarsene."</w:t>
      </w:r>
    </w:p>
    <w:p w14:paraId="3BEABA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13BE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877D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game/isaac.rpy:399</w:t>
      </w:r>
    </w:p>
    <w:p w14:paraId="67D8BD0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isaac_4cd0b497:</w:t>
      </w:r>
    </w:p>
    <w:p w14:paraId="00D94F9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CE88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"\"I'll show up promptly at closing tomorrow night, so be ready!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Make sure to wear your Sunday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best!\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2D59745F" w14:textId="3BF5EABA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farò vivo putuale all'ora di chiusu</w:t>
      </w:r>
      <w:r w:rsidR="00B543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domani notte, quindi tieniti pronto! Assicurati di indossare il tuo abito migliore.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BD23C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58ED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9587E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game/isaac.rpy:403</w:t>
      </w:r>
    </w:p>
    <w:p w14:paraId="3C8C9C3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isaac_c8dba8f4:</w:t>
      </w:r>
    </w:p>
    <w:p w14:paraId="7950B86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BF0E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"\"And get it all grease-stained, sure.\""</w:t>
      </w:r>
    </w:p>
    <w:p w14:paraId="449D130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per macchiarmelo tutto di unto, certo.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F0DA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0A89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3A018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game/isaac.rpy:404</w:t>
      </w:r>
    </w:p>
    <w:p w14:paraId="2259B7D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isaac_207b26a6:</w:t>
      </w:r>
    </w:p>
    <w:p w14:paraId="66EF83F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A7273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hope you slip on the sidewalk and crack your head open on your way to the diner, bastard.\""</w:t>
      </w:r>
    </w:p>
    <w:p w14:paraId="6097A265" w14:textId="158C6D6E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Spero che scivoli sul marciapiede e ti spacchi la tes</w:t>
      </w:r>
      <w:r w:rsidR="00B543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ta cadendo mentre vieni alla tavola calda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bastardo.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43DF8D9" w14:textId="77777777" w:rsidR="00D13CD8" w:rsidRPr="00D13CD8" w:rsidRDefault="00D13CD8" w:rsidP="00D13C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8075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game/isaac.rpy:407</w:t>
      </w:r>
    </w:p>
    <w:p w14:paraId="0335D7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isaac_dcedf213:</w:t>
      </w:r>
    </w:p>
    <w:p w14:paraId="439C292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E27A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"\"…I can't wait. If I'm lucky, I'll get struck by lightning before I reach the diner.\""</w:t>
      </w:r>
    </w:p>
    <w:p w14:paraId="038B3B11" w14:textId="41520829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...Non vedo l'ora. Se sono fortunato, un fulmine mi prenderà in </w:t>
      </w:r>
      <w:r w:rsidR="00B543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pieno prima di arrivare alla tavola calda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65BA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B319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F0BD9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game/isaac.rpy:411</w:t>
      </w:r>
    </w:p>
    <w:p w14:paraId="67A6ED1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isaac_971ed558:</w:t>
      </w:r>
    </w:p>
    <w:p w14:paraId="09E2D9B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C6D7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"Only letting out an airy chuckle at my sour response, Isaac waves a hand at me while heading off down the road."</w:t>
      </w:r>
    </w:p>
    <w:p w14:paraId="0D4F1F1E" w14:textId="22D6675C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"Lasci</w:t>
      </w:r>
      <w:r w:rsidR="00B543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andosi andare ad una semplice risati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na, Isaac mi saluta con la mano e s'incammina lungo la strada."</w:t>
      </w:r>
    </w:p>
    <w:p w14:paraId="2F6970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1C3D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68C3D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game/isaac.rpy:413</w:t>
      </w:r>
    </w:p>
    <w:p w14:paraId="1F2CBA6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isaac_a7453046:</w:t>
      </w:r>
    </w:p>
    <w:p w14:paraId="11F727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BEDA6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scowl at his departing back, which soon vanishes around a corner."</w:t>
      </w:r>
    </w:p>
    <w:p w14:paraId="21CCC58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"Aggrotto la fronte alla sua schiena che si allontana e che presto svanisce dietro l'angolo."</w:t>
      </w:r>
    </w:p>
    <w:p w14:paraId="47C3BE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66FC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FE782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game/isaac.rpy:416</w:t>
      </w:r>
    </w:p>
    <w:p w14:paraId="55555FC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isaac_35a28d4c:</w:t>
      </w:r>
    </w:p>
    <w:p w14:paraId="4747C1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C93AE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10E471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6D2CD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2675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E80E4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game/isaac.rpy:418</w:t>
      </w:r>
    </w:p>
    <w:p w14:paraId="11D75F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isaac_eec3395a:</w:t>
      </w:r>
    </w:p>
    <w:p w14:paraId="0E83FC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7940C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once he's gone, all of my angry energy from earlier dissipates, leaving me exhausted."</w:t>
      </w:r>
    </w:p>
    <w:p w14:paraId="5EB6696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una volta andatosene, tutta la mia rabbia si dissipa, lasciandomi completamente esausto."</w:t>
      </w:r>
    </w:p>
    <w:p w14:paraId="16F5A7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35021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9E8A3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game/isaac.rpy:420</w:t>
      </w:r>
    </w:p>
    <w:p w14:paraId="2A2959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isaac_469fcbc8:</w:t>
      </w:r>
    </w:p>
    <w:p w14:paraId="0F6D277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906F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once he's gone, all of my tense energy from earlier dissipates, leaving me exhausted."</w:t>
      </w:r>
    </w:p>
    <w:p w14:paraId="651FD3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una volta andatosene, tutta la tensione dentro di me si dissipa, lasciandomi completamente esausto"</w:t>
      </w:r>
    </w:p>
    <w:p w14:paraId="1108EA7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16D34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B450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game/isaac.rpy:422</w:t>
      </w:r>
    </w:p>
    <w:p w14:paraId="5C6E81A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isaac_c00346a4:</w:t>
      </w:r>
    </w:p>
    <w:p w14:paraId="167068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72C8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"Ugh… and my head hurts,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too.{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It must be because of that weird thing Isaac keeps doing with his eyes…"</w:t>
      </w:r>
    </w:p>
    <w:p w14:paraId="5B70E97E" w14:textId="3B1A1883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"Ugh... e mi </w:t>
      </w:r>
      <w:r w:rsidR="00B543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fa 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anche male la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testa.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Dev'essere per colpa di quella strana cos</w:t>
      </w:r>
      <w:r w:rsidR="00B543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che Isaac continua a fare coi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suoi occhi..."</w:t>
      </w:r>
    </w:p>
    <w:p w14:paraId="15BA7A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EA8C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25F3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game/isaac.rpy:425</w:t>
      </w:r>
    </w:p>
    <w:p w14:paraId="3D0D4B9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isaac_473229f3:</w:t>
      </w:r>
    </w:p>
    <w:p w14:paraId="421A63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618E8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should get a pair of good sunglasses.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Maybe that would help.\""</w:t>
      </w:r>
    </w:p>
    <w:p w14:paraId="7EA63C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dovrei comprare un paio di occhiali da sole buoni. Magari aiutano.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5C372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BC326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E74A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game/isaac.rpy:429</w:t>
      </w:r>
    </w:p>
    <w:p w14:paraId="5834285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isaac_77ca794c:</w:t>
      </w:r>
    </w:p>
    <w:p w14:paraId="63FBA0E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5903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"Grumbling quietly, I shove my hands in my pockets and begin walking home."</w:t>
      </w:r>
    </w:p>
    <w:p w14:paraId="3CEE04EB" w14:textId="0A124789" w:rsidR="00D13CD8" w:rsidRPr="00B5433D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"Borbottando a</w:t>
      </w:r>
      <w:r w:rsidR="00B543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bassa voce, ficco le mani nelle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tasche della giacca e inizio a camminare verso casa."</w:t>
      </w:r>
    </w:p>
    <w:p w14:paraId="123F90C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A0E6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B2B5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game/isaac.rpy:434</w:t>
      </w:r>
    </w:p>
    <w:p w14:paraId="20E744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isaac_3eecaf63:</w:t>
      </w:r>
    </w:p>
    <w:p w14:paraId="634A58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362F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"…It's all Isaac's fault that I've been swept up in this."</w:t>
      </w:r>
    </w:p>
    <w:p w14:paraId="57CC824E" w14:textId="04A4B741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39" w:author="ilaria pisanu" w:date="2020-04-24T12:2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</w:rPrChange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</w:t>
      </w:r>
      <w:ins w:id="40" w:author="francesca perozziello" w:date="2020-04-11T12:14:00Z">
        <w:r w:rsidR="0008685E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È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solo colpa di Isaac se sono stato trascinato in tutto questo."</w:t>
      </w:r>
    </w:p>
    <w:p w14:paraId="5BAFCAF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0B584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4571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game/isaac.rpy:435</w:t>
      </w:r>
    </w:p>
    <w:p w14:paraId="6B16BAE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isaac_aae64a5f:</w:t>
      </w:r>
    </w:p>
    <w:p w14:paraId="620E38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87838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it weren't for his stupid invitation last night, I'd still be living my normal life, blissfully ignorant of vampires."</w:t>
      </w:r>
    </w:p>
    <w:p w14:paraId="27CD09D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fosse stato per il suo stupido invito di ieri notte, starei ancora vivendo la mia vita normale, beatamente ignorante dell'esistenza di vampiri."</w:t>
      </w:r>
    </w:p>
    <w:p w14:paraId="7FFE46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E3A9D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F680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game/isaac.rpy:437</w:t>
      </w:r>
    </w:p>
    <w:p w14:paraId="7BAF9CC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isaac_2c3176cd:</w:t>
      </w:r>
    </w:p>
    <w:p w14:paraId="1B1F926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3F83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 \"ordinary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businessman,\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 sure, just like Rex is a pink bunny who vomits rainbows.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Tch."</w:t>
      </w:r>
    </w:p>
    <w:p w14:paraId="10AC82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ordinario uomo d'affari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certo, proprio come Rex è un coniglietto rosa che vomita arcobaleni.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Tzh."</w:t>
      </w:r>
    </w:p>
    <w:p w14:paraId="4525E08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249A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C3D797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game/isaac.rpy:443</w:t>
      </w:r>
    </w:p>
    <w:p w14:paraId="0D698E4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isaac_28c8f192:</w:t>
      </w:r>
    </w:p>
    <w:p w14:paraId="25839D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4B4A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"–Home sweet home."</w:t>
      </w:r>
    </w:p>
    <w:p w14:paraId="748254F2" w14:textId="4F7B340C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B543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"-Casa dolc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casa."</w:t>
      </w:r>
    </w:p>
    <w:p w14:paraId="4701AF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A403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36410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game/isaac.rpy:444</w:t>
      </w:r>
    </w:p>
    <w:p w14:paraId="256AA043" w14:textId="77777777" w:rsidR="00D13CD8" w:rsidRPr="00BF4B6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translate italian isaac_3217e37e:</w:t>
      </w:r>
    </w:p>
    <w:p w14:paraId="0692ECA8" w14:textId="77777777" w:rsidR="00D13CD8" w:rsidRPr="00BF4B6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4D8D92F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only I could pretend all of this was a crazy fever dream…"</w:t>
      </w:r>
    </w:p>
    <w:p w14:paraId="4B4CE95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solo potessi fare finta che tutto qesto sia solo un fottuto sogno febbrile..."</w:t>
      </w:r>
    </w:p>
    <w:p w14:paraId="609FE0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81106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5E8A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game/isaac.rpy:446</w:t>
      </w:r>
    </w:p>
    <w:p w14:paraId="2006203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isaac_755013e2:</w:t>
      </w:r>
    </w:p>
    <w:p w14:paraId="260F9D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1358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only it was that easy."</w:t>
      </w:r>
    </w:p>
    <w:p w14:paraId="4143E1D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solo fosse così facile."</w:t>
      </w:r>
    </w:p>
    <w:p w14:paraId="643C7F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FEBA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40E0D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game/isaac.rpy:450</w:t>
      </w:r>
    </w:p>
    <w:p w14:paraId="55FEB4E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isaac_418a4da3:</w:t>
      </w:r>
    </w:p>
    <w:p w14:paraId="276FEE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2F78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end up tossing and turning in bed for what feels like ages, until eventually…"</w:t>
      </w:r>
    </w:p>
    <w:p w14:paraId="14209A9A" w14:textId="3E16FB4D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41" w:author="ilaria pisanu" w:date="2020-04-24T12:28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en-GB"/>
            </w:rPr>
          </w:rPrChange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"Finisco per continuare a girarmi e rigirarmi nel letto per quella che sembra un'eternità, </w:t>
      </w:r>
      <w:ins w:id="42" w:author="francesca perozziello" w:date="2020-04-13T11:04:00Z">
        <w:r w:rsidR="009D4350" w:rsidRPr="00D13CD8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finch</w:t>
        </w:r>
        <w:r w:rsidR="009D4350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é</w:t>
        </w:r>
        <w:r w:rsidR="009D4350" w:rsidRPr="00D13CD8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 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alla fine..."</w:t>
      </w:r>
    </w:p>
    <w:p w14:paraId="41D7CF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32D0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71D2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game/isaac.rpy:452</w:t>
      </w:r>
    </w:p>
    <w:p w14:paraId="48B7158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isaac_b659ea90:</w:t>
      </w:r>
    </w:p>
    <w:p w14:paraId="32C11C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7DB8D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exhaustion from tonight pulls me into a deep sleep."</w:t>
      </w:r>
    </w:p>
    <w:p w14:paraId="3329909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stanchezza di questa nottata non mi trascina in un sonno profondo."</w:t>
      </w:r>
    </w:p>
    <w:p w14:paraId="5C9C9A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F1D2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2DA04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game/isaac.rpy:455</w:t>
      </w:r>
    </w:p>
    <w:p w14:paraId="576AAFE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isaac_d7bc401d:</w:t>
      </w:r>
    </w:p>
    <w:p w14:paraId="32EB81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E5D86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"\"Ngh…\""</w:t>
      </w:r>
    </w:p>
    <w:p w14:paraId="7FAB513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A5873F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66A1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24412A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game/isaac.rpy:457</w:t>
      </w:r>
    </w:p>
    <w:p w14:paraId="288B54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isaac_fb1286de:</w:t>
      </w:r>
    </w:p>
    <w:p w14:paraId="0441EE2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5B38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early afternoon sun trickles into my apartment, fighting through storm clouds to arrive upon my face."</w:t>
      </w:r>
    </w:p>
    <w:p w14:paraId="7685D0A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sole del primo pomeriggio si affaccia alla finestra del mio appartamento, combattendo nuvole di tempesta per arrivarmi giusto in faccia."</w:t>
      </w:r>
    </w:p>
    <w:p w14:paraId="06A3C37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8F33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C7062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game/isaac.rpy:464</w:t>
      </w:r>
    </w:p>
    <w:p w14:paraId="6944BD5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isaac_d9f0ab1d:</w:t>
      </w:r>
    </w:p>
    <w:p w14:paraId="0D20C0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80C97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push myself up with a yawn."</w:t>
      </w:r>
    </w:p>
    <w:p w14:paraId="33BDA29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alzo in piedi sbadigliando."</w:t>
      </w:r>
    </w:p>
    <w:p w14:paraId="0D1426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0FD8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F0D0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game/isaac.rpy:465</w:t>
      </w:r>
    </w:p>
    <w:p w14:paraId="64838A6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isaac_6e9385ac:</w:t>
      </w:r>
    </w:p>
    <w:p w14:paraId="2561FC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1F5A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 can't say I feel very refreshed."</w:t>
      </w:r>
    </w:p>
    <w:p w14:paraId="3CCD1D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dire di sentirmi riposato."</w:t>
      </w:r>
    </w:p>
    <w:p w14:paraId="23FD0C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E2D6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5339C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game/isaac.rpy:467</w:t>
      </w:r>
    </w:p>
    <w:p w14:paraId="0DDCCD0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isaac_35a28d4c_1:</w:t>
      </w:r>
    </w:p>
    <w:p w14:paraId="6AB26C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048D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7BA6D5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A4FBC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0B32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8A9E2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game/isaac.rpy:469</w:t>
      </w:r>
    </w:p>
    <w:p w14:paraId="2870BE8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isaac_237177e3:</w:t>
      </w:r>
    </w:p>
    <w:p w14:paraId="084937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EAA9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"Those events last night, the fight between Dominic and Rex…"</w:t>
      </w:r>
    </w:p>
    <w:p w14:paraId="74845D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eventi della scorsa notte, lo scontro fra Dominic e Rex..."</w:t>
      </w:r>
    </w:p>
    <w:p w14:paraId="15106B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F1485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71ADA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game/isaac.rpy:471</w:t>
      </w:r>
    </w:p>
    <w:p w14:paraId="74202E1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isaac_bff95d2a:</w:t>
      </w:r>
    </w:p>
    <w:p w14:paraId="119538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ABCB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"…The vampires."</w:t>
      </w:r>
    </w:p>
    <w:p w14:paraId="6DBCA662" w14:textId="12B385C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</w:t>
      </w:r>
      <w:ins w:id="43" w:author="francesca perozziello" w:date="2020-04-13T11:06:00Z">
        <w:r w:rsidR="009D4350">
          <w:rPr>
            <w:rFonts w:ascii="Consolas" w:eastAsia="Times New Roman" w:hAnsi="Consolas" w:cs="Times New Roman"/>
            <w:color w:val="CE9178"/>
            <w:sz w:val="21"/>
            <w:szCs w:val="21"/>
            <w:lang w:val="en-US"/>
          </w:rPr>
          <w:t>i</w:t>
        </w:r>
        <w:r w:rsidR="009D4350" w:rsidRPr="00D13CD8">
          <w:rPr>
            <w:rFonts w:ascii="Consolas" w:eastAsia="Times New Roman" w:hAnsi="Consolas" w:cs="Times New Roman"/>
            <w:color w:val="CE9178"/>
            <w:sz w:val="21"/>
            <w:szCs w:val="21"/>
            <w:lang w:val="en-US"/>
          </w:rPr>
          <w:t> 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vampiri."</w:t>
      </w:r>
    </w:p>
    <w:p w14:paraId="7947EDC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7975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99444F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game/isaac.rpy:472</w:t>
      </w:r>
    </w:p>
    <w:p w14:paraId="78265EF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isaac_3f4f46d9:</w:t>
      </w:r>
    </w:p>
    <w:p w14:paraId="731717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DA6E6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was hoping it would be a dream, but –"</w:t>
      </w:r>
    </w:p>
    <w:p w14:paraId="71C98A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"Speravo fosse solo un brutto sogno, ma -"</w:t>
      </w:r>
    </w:p>
    <w:p w14:paraId="5BD450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2441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F41E8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game/isaac.rpy:473</w:t>
      </w:r>
    </w:p>
    <w:p w14:paraId="0845277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isaac_93dca89d:</w:t>
      </w:r>
    </w:p>
    <w:p w14:paraId="6008FAE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8EE3A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it sticks too vividly in my mind, like a bad taste that won't leave my mouth."</w:t>
      </w:r>
    </w:p>
    <w:p w14:paraId="2BC09F84" w14:textId="0C1FDDBE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44" w:author="ilaria pisanu" w:date="2020-04-24T12:28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en-GB"/>
            </w:rPr>
          </w:rPrChange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rimasto troppo vivido nella mia mente, come un </w:t>
      </w:r>
      <w:ins w:id="45" w:author="francesca perozziello" w:date="2020-04-13T11:06:00Z">
        <w:r w:rsidR="009D4350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cattivo</w:t>
        </w:r>
        <w:r w:rsidR="009D4350" w:rsidRPr="00D13CD8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 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sapore che non vuole andarsene dalla mia bocca."</w:t>
      </w:r>
    </w:p>
    <w:p w14:paraId="17B44B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C5BCD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EB940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game/isaac.rpy:481</w:t>
      </w:r>
    </w:p>
    <w:p w14:paraId="7E99878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isaac_c22df253:</w:t>
      </w:r>
    </w:p>
    <w:p w14:paraId="62F0795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6AF24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"\"This would make for a great story to write about… except I'd definitely have an anxiety attack while writing it…\""</w:t>
      </w:r>
    </w:p>
    <w:p w14:paraId="27DCEC60" w14:textId="448898E2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Sarebbe una storia fantastica da scrivere... solo che avrei sicuramente un attacco</w:t>
      </w:r>
      <w:r w:rsidR="00B543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panico mentre la scrivo...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164F8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9516E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9D74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game/isaac.rpy:484</w:t>
      </w:r>
    </w:p>
    <w:p w14:paraId="1E802E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isaac_b1971e2f:</w:t>
      </w:r>
    </w:p>
    <w:p w14:paraId="3672D0C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BF72D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could mix up an amazing EP inspired by this stuff… although I'm not sure if I'd live long enough to drop it…\""</w:t>
      </w:r>
    </w:p>
    <w:p w14:paraId="64A6D1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Potrei creare un fantastico EP ispirato a questa roba... anche se non sono sicuro di vivere abbastanza a lungo da pubblicarlo...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BBD7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3D77A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23637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game/isaac.rpy:487</w:t>
      </w:r>
    </w:p>
    <w:p w14:paraId="04AC59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isaac_63af986d:</w:t>
      </w:r>
    </w:p>
    <w:p w14:paraId="62F33C7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63E3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"\"But I feel like I could draw some amazing vampire shit right now… it would probably land me on the cover of a teen goth magazine, though…\""</w:t>
      </w:r>
    </w:p>
    <w:p w14:paraId="1B0DDF94" w14:textId="799D779C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sento che</w:t>
      </w:r>
      <w:r w:rsidR="00B543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adesso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potrei disegnare qualche stronzata fighissima coi vampiri... mi porterebbe solo sulla coper</w:t>
      </w:r>
      <w:r w:rsidR="00B543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tina di qualche rivista per rag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azzini goth, però..."</w:t>
      </w:r>
    </w:p>
    <w:p w14:paraId="7E4702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29DC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0092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game/isaac.rpy:489</w:t>
      </w:r>
    </w:p>
    <w:p w14:paraId="5AEE019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isaac_9b894557:</w:t>
      </w:r>
    </w:p>
    <w:p w14:paraId="77BFAD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6D62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"Still half-asleep, I mumble to myself as I put on the coffee machine."</w:t>
      </w:r>
    </w:p>
    <w:p w14:paraId="72600772" w14:textId="77CE366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"Ancora mezzo addormentato, morm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oro fra me e me,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mentre metto su la caffettiera."</w:t>
      </w:r>
    </w:p>
    <w:p w14:paraId="690A8F7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2E5C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AC55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game/isaac.rpy:492</w:t>
      </w:r>
    </w:p>
    <w:p w14:paraId="6460E40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isaac_441ca035:</w:t>
      </w:r>
    </w:p>
    <w:p w14:paraId="7418FAA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5564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true, all this excitement's definitely inspired me a little – though I'm also too on edge to really channel it right now."</w:t>
      </w:r>
    </w:p>
    <w:p w14:paraId="4FF62402" w14:textId="442A614C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E5D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46" w:author="francesca perozziello" w:date="2020-04-24T11:1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</w:rPrChange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ins w:id="47" w:author="francesca perozziello" w:date="2020-04-13T11:07:00Z">
        <w:r w:rsidR="003652EA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È</w:t>
        </w:r>
      </w:ins>
      <w:del w:id="48" w:author="francesca perozziello" w:date="2020-04-13T11:07:00Z">
        <w:r w:rsidRPr="00D13CD8" w:rsidDel="003652EA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delText>É</w:delText>
        </w:r>
      </w:del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vero, tutta questa eccitazione mi ha decisamente ispirato un po', anche se sono troppo sull'orlo di una crisi per incanalarla al momento."</w:t>
      </w:r>
    </w:p>
    <w:p w14:paraId="30D03D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D6992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BF215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game/isaac.rpy:497</w:t>
      </w:r>
    </w:p>
    <w:p w14:paraId="0D6F308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isaac_0bb05ef8:</w:t>
      </w:r>
    </w:p>
    <w:p w14:paraId="7DA61CD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AD1D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"Isaac…"</w:t>
      </w:r>
    </w:p>
    <w:p w14:paraId="545196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"Isaac..."</w:t>
      </w:r>
    </w:p>
    <w:p w14:paraId="59107E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E3AD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17C98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game/isaac.rpy:498</w:t>
      </w:r>
    </w:p>
    <w:p w14:paraId="24028A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isaac_87a1b133:</w:t>
      </w:r>
    </w:p>
    <w:p w14:paraId="108037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EA00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words from last night are still ringing in my ears."</w:t>
      </w:r>
    </w:p>
    <w:p w14:paraId="291CD1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parle della scorsa notte risuonano ancora nelle mie orecchie."</w:t>
      </w:r>
    </w:p>
    <w:p w14:paraId="5190B3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4E8D8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97A8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game/isaac.rpy:500</w:t>
      </w:r>
    </w:p>
    <w:p w14:paraId="641766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isaac_aa946bd3:</w:t>
      </w:r>
    </w:p>
    <w:p w14:paraId="70D62D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94004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"Am I really in that much danger? {w}Did I need to accept his offer, or is he just playing off my fears?"</w:t>
      </w:r>
    </w:p>
    <w:p w14:paraId="3FDC0EB2" w14:textId="3D0A00A8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davvero così tanto in pericolo?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Era necessario accettare la sua offerta, o stava solo giocando su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mia paura?"</w:t>
      </w:r>
    </w:p>
    <w:p w14:paraId="782C87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4997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41C86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game/isaac.rpy:501</w:t>
      </w:r>
    </w:p>
    <w:p w14:paraId="67B1A8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isaac_9f843341:</w:t>
      </w:r>
    </w:p>
    <w:p w14:paraId="258EA0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B968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reeks of \"sleazy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businessman,\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 and he seems to have pretty questionable intentions, but…"</w:t>
      </w:r>
    </w:p>
    <w:p w14:paraId="42E30C3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puzza di 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uomo d'affari malfamato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sembra avere delle intenzioni discutibili, ma..."</w:t>
      </w:r>
    </w:p>
    <w:p w14:paraId="1B5792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AAD5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C1CA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game/isaac.rpy:503</w:t>
      </w:r>
    </w:p>
    <w:p w14:paraId="1A950E0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isaac_e4b42d80:</w:t>
      </w:r>
    </w:p>
    <w:p w14:paraId="6346D19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E2910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get the feeling he was telling the truth. {w}And to be honest, I'd rather not take any chances."</w:t>
      </w:r>
    </w:p>
    <w:p w14:paraId="44E27BDB" w14:textId="220A4CF2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E5D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49" w:author="francesca perozziello" w:date="2020-04-24T11:1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</w:rPrChange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</w:t>
      </w:r>
      <w:del w:id="50" w:author="francesca perozziello" w:date="2020-04-13T11:09:00Z">
        <w:r w:rsidRPr="00D13CD8" w:rsidDel="004C4B97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delText>da </w:delText>
        </w:r>
      </w:del>
      <w:ins w:id="51" w:author="francesca perozziello" w:date="2020-04-13T11:09:00Z">
        <w:r w:rsidR="004C4B97" w:rsidRPr="00D13CD8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d</w:t>
        </w:r>
        <w:r w:rsidR="004C4B97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à</w:t>
        </w:r>
        <w:r w:rsidR="004C4B97" w:rsidRPr="00D13CD8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 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sensazione che stesse dicendo la verità.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se devo essere sincero, non voglio rischiarmela."</w:t>
      </w:r>
    </w:p>
    <w:p w14:paraId="3FB650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49BD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EA4C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game/isaac.rpy:510</w:t>
      </w:r>
    </w:p>
    <w:p w14:paraId="3292E5D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isaac_83294fed:</w:t>
      </w:r>
    </w:p>
    <w:p w14:paraId="48884E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295C5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manage to get some writing commissions finished up during the rest of the day, although they are sorely in need of some editing."</w:t>
      </w:r>
    </w:p>
    <w:p w14:paraId="3DC768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"Riesco a finire di scrivere qualche lavoro commissionato durante il resto della giornata, anche se hanno decisamente bisogno di qualche revisione."</w:t>
      </w:r>
    </w:p>
    <w:p w14:paraId="260448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5FAE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AC981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game/isaac.rpy:512</w:t>
      </w:r>
    </w:p>
    <w:p w14:paraId="3A5408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isaac_309f9f7f:</w:t>
      </w:r>
    </w:p>
    <w:p w14:paraId="44E5FE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6CCE7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start a new little story, drawing heavily from the crazy stuff that happened last night."</w:t>
      </w:r>
    </w:p>
    <w:p w14:paraId="573AB7AD" w14:textId="4921DA06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E5D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52" w:author="francesca perozziello" w:date="2020-04-24T11:1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</w:rPrChange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</w:t>
      </w:r>
      <w:ins w:id="53" w:author="francesca perozziello" w:date="2020-04-13T11:11:00Z">
        <w:r w:rsidR="00027160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l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lavoro, decido di cominciare una nuova storiella, prendendo spunto intensamente dalla roba assurda che è successa ieri sera."</w:t>
      </w:r>
    </w:p>
    <w:p w14:paraId="02A544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2EEA9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EAE2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game/isaac.rpy:513</w:t>
      </w:r>
    </w:p>
    <w:p w14:paraId="4906D15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isaac_12e88fc3:</w:t>
      </w:r>
    </w:p>
    <w:p w14:paraId="25994C2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0A1B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change a few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details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here and there, but it reads more like a diary rather than fiction."</w:t>
      </w:r>
    </w:p>
    <w:p w14:paraId="6FCCE5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"Cambio qualche dettaglio qua e là, ma sembra più un diario che un romanzo."</w:t>
      </w:r>
    </w:p>
    <w:p w14:paraId="228C17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77A44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E5D98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game/isaac.rpy:516</w:t>
      </w:r>
    </w:p>
    <w:p w14:paraId="3FD646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isaac_6f0f48d2:</w:t>
      </w:r>
    </w:p>
    <w:p w14:paraId="1A5CEE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3E4F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finish a couple of short songs for the indie game I was hired onto, but I know I'll need to go back and give them another listen when I'm more focused."</w:t>
      </w:r>
    </w:p>
    <w:p w14:paraId="438362FC" w14:textId="3FB027E4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"Finisco qualche </w:t>
      </w:r>
      <w:ins w:id="54" w:author="francesca perozziello" w:date="2020-04-13T11:12:00Z">
        <w:r w:rsidR="00027160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breve</w:t>
        </w:r>
      </w:ins>
      <w:ins w:id="55" w:author="ilaria pisanu" w:date="2020-04-24T12:42:00Z">
        <w:r w:rsidR="00801749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 xml:space="preserve"> </w:t>
        </w:r>
      </w:ins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canzone  per</w:t>
      </w:r>
      <w:proofErr w:type="gram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il gioco indie per cui mi hanno assunto, ma so già che dovrò 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ritornarci e ascoltarle con più 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attenzione."</w:t>
      </w:r>
    </w:p>
    <w:p w14:paraId="22792DC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DEB33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8D2E9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game/isaac.rpy:518</w:t>
      </w:r>
    </w:p>
    <w:p w14:paraId="5A418E9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isaac_ce34df72:</w:t>
      </w:r>
    </w:p>
    <w:p w14:paraId="2007AC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697BA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play around with a new track, trying to capture the essence of the tension from last night."</w:t>
      </w:r>
    </w:p>
    <w:p w14:paraId="26B8CD25" w14:textId="064680B5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</w:t>
      </w:r>
      <w:ins w:id="56" w:author="francesca perozziello" w:date="2020-04-13T11:12:00Z">
        <w:r w:rsidR="004C18C2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l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lavoro, decido di giochicchiare un po' e lavorare a una nuova traccia, cercando di rendere la tensione di ieri sera."</w:t>
      </w:r>
    </w:p>
    <w:p w14:paraId="1AA2CF5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FA3B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CBEB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game/isaac.rpy:519</w:t>
      </w:r>
    </w:p>
    <w:p w14:paraId="1E097A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isaac_e4f0d27a:</w:t>
      </w:r>
    </w:p>
    <w:p w14:paraId="6CB914C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5F6F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ends up as some dark, trip-hoppy piece with out-of-tune guitar and grungy synths. {w}Sounds like it'd be right at home in a vampire game, at least."</w:t>
      </w:r>
    </w:p>
    <w:p w14:paraId="4F347F05" w14:textId="7F6A07B5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"Finisce per essere un pezzo molto dark e trip-hop 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 una chitarra scordata e un sin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tetizzatore molto grunge.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starebbe proprio bene in un gioc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di vampiri, per lo meno."</w:t>
      </w:r>
    </w:p>
    <w:p w14:paraId="2BF9C4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E99DA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517B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game/isaac.rpy:522</w:t>
      </w:r>
    </w:p>
    <w:p w14:paraId="7904CF5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isaac_c1f2238d:</w:t>
      </w:r>
    </w:p>
    <w:p w14:paraId="4893E4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A3621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spend the rest of the day on a few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commissions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 my eyes glazing over a little as I color and shade in auto-pilot mode."</w:t>
      </w:r>
    </w:p>
    <w:p w14:paraId="52F6C440" w14:textId="11C24BD1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"Passo il resto della giornata </w:t>
      </w:r>
      <w:r w:rsidR="004C18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ad </w:t>
      </w:r>
      <w:commentRangeStart w:id="57"/>
      <w:r w:rsidR="004C18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occuparmi</w:t>
      </w:r>
      <w:commentRangeEnd w:id="57"/>
      <w:r w:rsidR="004C18C2">
        <w:rPr>
          <w:rStyle w:val="Rimandocommento"/>
        </w:rPr>
        <w:commentReference w:id="57"/>
      </w:r>
      <w:r w:rsidR="004C18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di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qualche lavoro commissionato, i 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iei occhi si vela</w:t>
      </w:r>
      <w:ins w:id="58" w:author="ilaria pisanu" w:date="2020-04-24T12:44:00Z">
        <w:r w:rsidR="00801749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 xml:space="preserve">no 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leggermente mentre colo</w:t>
      </w:r>
      <w:ins w:id="59" w:author="ilaria pisanu" w:date="2020-04-24T12:43:00Z">
        <w:r w:rsidR="00801749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ro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ins w:id="60" w:author="ilaria pisanu" w:date="2020-04-24T12:44:00Z">
        <w:r w:rsidR="00801749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 xml:space="preserve">e 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ombreggio praticamente con il pilota automatico."</w:t>
      </w:r>
    </w:p>
    <w:p w14:paraId="5FD3B8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5C936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8FB28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game/isaac.rpy:524</w:t>
      </w:r>
    </w:p>
    <w:p w14:paraId="0DBFE1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isaac_f98b33b3:</w:t>
      </w:r>
    </w:p>
    <w:p w14:paraId="1545136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06A2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draw the new picture filling my head – a looming, shadowy figure in an alleyway."</w:t>
      </w:r>
    </w:p>
    <w:p w14:paraId="17A6FFA7" w14:textId="484A7DD6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E5D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</w:t>
      </w:r>
      <w:r w:rsidR="003140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lavoro, decido di dis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egnare l'immagine che continua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 ronzarmi in testa, un'o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 sagoma che si staglia sullo sfondo di un vicolo."</w:t>
      </w:r>
    </w:p>
    <w:p w14:paraId="7CAA71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C9635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F444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game/isaac.rpy:525</w:t>
      </w:r>
    </w:p>
    <w:p w14:paraId="56F81B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isaac_48989624:</w:t>
      </w:r>
    </w:p>
    <w:p w14:paraId="074CF50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61FA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make sure the light is focused on the figure's bared teeth, using the memory of Rex's fangs as reference. {w}It turns out surprisingly well, almost {i}too{/i} well."</w:t>
      </w:r>
    </w:p>
    <w:p w14:paraId="7FCBF1C6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assicuro che la luce metta in evidenza i denti aguzzi della sagoma, ispirandomi all'immagine dei canini di Rex.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risultato è soprendentemento buono, forse anche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troppo{/i} buono.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E0733A9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55C89E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FE104B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game/isaac.rpy:532</w:t>
      </w:r>
    </w:p>
    <w:p w14:paraId="1BC3DE3F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isaac_bcf7e85b:</w:t>
      </w:r>
    </w:p>
    <w:p w14:paraId="4431D7ED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356C0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"–When I get ready to leave for work, the sight of the darkening sky outside makes me tense."</w:t>
      </w:r>
    </w:p>
    <w:p w14:paraId="677EF71A" w14:textId="6CCA65BD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mi preparo per andare a</w:t>
      </w:r>
      <w:r w:rsidR="003140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lavoro, la vista del cielo scuro fuori dalla finestra mi fa irrigidire."</w:t>
      </w:r>
    </w:p>
    <w:p w14:paraId="0CDA8C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3E356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93E72A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game/isaac.rpy:533</w:t>
      </w:r>
    </w:p>
    <w:p w14:paraId="0D18374A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isaac_edac02e6:</w:t>
      </w:r>
    </w:p>
    <w:p w14:paraId="750DBD1D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1CFA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Isaac warned me about the threat of being caught by a vampire, I can't get it off my mind, even if he was exaggerating."</w:t>
      </w:r>
    </w:p>
    <w:p w14:paraId="11BBEE23" w14:textId="38DFB58C" w:rsidR="00D13CD8" w:rsidRPr="004A7DD6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"Da quando Isaac mi ha avvisato del pericolo 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essere catturato da un vampir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o, non riesco a togliermelo dalla testa, anche se stesse esagerando."</w:t>
      </w:r>
    </w:p>
    <w:p w14:paraId="71AB80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5DE83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A27B8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game/isaac.rpy:535</w:t>
      </w:r>
    </w:p>
    <w:p w14:paraId="406A5D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isaac_b2080c8a:</w:t>
      </w:r>
    </w:p>
    <w:p w14:paraId="4B82DE4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9715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"I'd better hurry to the diner before it gets too late… and hope that Isaac keeps his word."</w:t>
      </w:r>
    </w:p>
    <w:p w14:paraId="1D294DAD" w14:textId="79448AE8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"Sarà meglio che mi dia una mossa, meglio arrivare alla tavola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calda prima che si faccia troppo tardi... e speriamo che Isaac mantenga la sua parola."</w:t>
      </w:r>
    </w:p>
    <w:p w14:paraId="549595E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A39C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C22F1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game/isaac.rpy:539</w:t>
      </w:r>
    </w:p>
    <w:p w14:paraId="0894A8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isaac_9a199308:</w:t>
      </w:r>
    </w:p>
    <w:p w14:paraId="4A202D7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7DD5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"Luckily, nothing happens on the way to my shift, and I flick on the diner's lights with a sigh of relief."</w:t>
      </w:r>
    </w:p>
    <w:p w14:paraId="2966EA3F" w14:textId="5ABE3559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"Fortunatamente, non succede nulla per strada. Accendo le luci della tavola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="00D243D5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cald</w:t>
      </w:r>
      <w:r w:rsidR="00D243D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="00D243D5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 un sospiro di sollievo."</w:t>
      </w:r>
    </w:p>
    <w:p w14:paraId="6C354BC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A7EEE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85BC68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game/isaac.rpy:550</w:t>
      </w:r>
    </w:p>
    <w:p w14:paraId="6199D877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isaac_c5a690cf:</w:t>
      </w:r>
    </w:p>
    <w:p w14:paraId="661242A4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937F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"\"This crap is doing a real number on my stress levels, I'll say…\""</w:t>
      </w:r>
    </w:p>
    <w:p w14:paraId="6693BBC5" w14:textId="71DF615F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ste stronzate stanno mettendo a dura prova</w:t>
      </w:r>
      <w:r w:rsidR="004A7DD6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miei nervi, devo dire...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9759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540A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17863D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game/isaac.rpy:551</w:t>
      </w:r>
    </w:p>
    <w:p w14:paraId="7585B1D7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isaac_7e159a0f:</w:t>
      </w:r>
    </w:p>
    <w:p w14:paraId="25048396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38DC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to myself, I switch the sign to \"Open\" after a little bit of prep work, and the night finally begins."</w:t>
      </w:r>
    </w:p>
    <w:p w14:paraId="556A076A" w14:textId="21A75D8B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bottando da solo, giro il cartello verso 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Aperto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dopo aver fatto qualche lavoretto preparativo, e la notte finalmente inizia."</w:t>
      </w:r>
    </w:p>
    <w:p w14:paraId="5FAB59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9493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F3604C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game/isaac.rpy:559</w:t>
      </w:r>
    </w:p>
    <w:p w14:paraId="1CC1F969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isaac_58c651c5:</w:t>
      </w:r>
    </w:p>
    <w:p w14:paraId="5889F4A7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7B9DC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"\"Y-yeah, I'll have, uh… just the fries, uh, yeah…\""</w:t>
      </w:r>
    </w:p>
    <w:p w14:paraId="045FF5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S-sì- vorrei, uhm... solo delle patatine, uhm, sì...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052F61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B7F67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774E41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game/isaac.rpy:561</w:t>
      </w:r>
    </w:p>
    <w:p w14:paraId="39020CB3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isaac_b224c099:</w:t>
      </w:r>
    </w:p>
    <w:p w14:paraId="1EADF6E3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E51D5D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"\"Coming right up.\""</w:t>
      </w:r>
    </w:p>
    <w:p w14:paraId="7AA4236B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Arrivano subito.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5EFA747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F0F561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80278FC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game/isaac.rpy:563</w:t>
      </w:r>
    </w:p>
    <w:p w14:paraId="31E820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isaac_d92bbdef:</w:t>
      </w:r>
    </w:p>
    <w:p w14:paraId="31414C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1038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"–Just the normal drunk customers."</w:t>
      </w:r>
    </w:p>
    <w:p w14:paraId="5656C6FA" w14:textId="2CBC63DB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"-Solo i s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liti clienti ubriachi."</w:t>
      </w:r>
    </w:p>
    <w:p w14:paraId="5A1C366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6079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1A049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game/isaac.rpy:564</w:t>
      </w:r>
    </w:p>
    <w:p w14:paraId="502F06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isaac_94713439:</w:t>
      </w:r>
    </w:p>
    <w:p w14:paraId="371CEB1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7353C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 dude, can I get… an ice cream frothy…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thing?\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260E5C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 amico, posso avere un... </w:t>
      </w:r>
      <w:commentRangeStart w:id="61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gelato frullato</w:t>
      </w:r>
      <w:commentRangeEnd w:id="61"/>
      <w:r>
        <w:rPr>
          <w:rStyle w:val="Rimandocommento"/>
        </w:rPr>
        <w:commentReference w:id="61"/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quella roba lì?"</w:t>
      </w:r>
    </w:p>
    <w:p w14:paraId="1A5B2AC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85E6D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F4D2CA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game/isaac.rpy:567</w:t>
      </w:r>
    </w:p>
    <w:p w14:paraId="50477A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isaac_e3c04c17:</w:t>
      </w:r>
    </w:p>
    <w:p w14:paraId="613A43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32A0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"\"…You mean a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milkshake?\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836D0F6" w14:textId="0B45A3EB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intendi un </w:t>
      </w:r>
      <w:commentRangeStart w:id="62"/>
      <w:commentRangeStart w:id="63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frapp</w:t>
      </w:r>
      <w:r w:rsidR="0080174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?"</w:t>
      </w:r>
      <w:commentRangeEnd w:id="62"/>
      <w:r>
        <w:rPr>
          <w:rStyle w:val="Rimandocommento"/>
        </w:rPr>
        <w:commentReference w:id="62"/>
      </w:r>
      <w:commentRangeEnd w:id="63"/>
      <w:r w:rsidR="008F7304">
        <w:rPr>
          <w:rStyle w:val="Rimandocommento"/>
        </w:rPr>
        <w:commentReference w:id="63"/>
      </w:r>
    </w:p>
    <w:p w14:paraId="5B6C3A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04C44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EBD09B" w14:textId="77777777" w:rsidR="00423887" w:rsidRPr="0044008C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game/isaac.rpy:572</w:t>
      </w:r>
    </w:p>
    <w:p w14:paraId="50AEB63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isaac_d4ca8061:</w:t>
      </w:r>
    </w:p>
    <w:p w14:paraId="5990D84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C72C5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"–Average, high-as-a-kite teenagers."</w:t>
      </w:r>
    </w:p>
    <w:p w14:paraId="07FDA136" w14:textId="7D774B8F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'adolescente strafatto medio."</w:t>
      </w:r>
    </w:p>
    <w:p w14:paraId="281E5BA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AED0A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86D52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game/isaac.rpy:573</w:t>
      </w:r>
    </w:p>
    <w:p w14:paraId="2FAD28F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isaac_b5bc11dc:</w:t>
      </w:r>
    </w:p>
    <w:p w14:paraId="210A659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E889C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"Nothing out of the ordinary…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{w}not yet."</w:t>
      </w:r>
    </w:p>
    <w:p w14:paraId="41FB7A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"Niente di anormale...</w:t>
      </w:r>
      <w:r w:rsidRPr="0042388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ora."</w:t>
      </w:r>
    </w:p>
    <w:p w14:paraId="67A6CC4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F8A4C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D5407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game/isaac.rpy:577</w:t>
      </w:r>
    </w:p>
    <w:p w14:paraId="7D1763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isaac_638f2724:</w:t>
      </w:r>
    </w:p>
    <w:p w14:paraId="0548AEA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60188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"Sometimes I glimpse a shape moving outside of the diner's windows, although it's probably just a random passerby."</w:t>
      </w:r>
    </w:p>
    <w:p w14:paraId="1198C15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"Ogni tanto mi sembra di intravedere una sagoma mnuoversi fuori dalle finestre della tavola calda, ma probabilmente sono solo passanti."</w:t>
      </w:r>
    </w:p>
    <w:p w14:paraId="2C3CF99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402CC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0207E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game/isaac.rpy:579</w:t>
      </w:r>
    </w:p>
    <w:p w14:paraId="27F7468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isaac_d9eb8d34:</w:t>
      </w:r>
    </w:p>
    <w:p w14:paraId="54594F5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4542C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for some reason, I have an uneasy feeling."</w:t>
      </w:r>
    </w:p>
    <w:p w14:paraId="591E958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"...Eppure per qualche motivo, ho una brutta sensazione."</w:t>
      </w:r>
    </w:p>
    <w:p w14:paraId="055BCE8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E54C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D814C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game/isaac.rpy:580</w:t>
      </w:r>
    </w:p>
    <w:p w14:paraId="5AA34F5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isaac_21e86447:</w:t>
      </w:r>
    </w:p>
    <w:p w14:paraId="4626DC0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D3A6D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like I'm being watched – and not in the comforting \"guardian angel\" way, either."</w:t>
      </w:r>
    </w:p>
    <w:p w14:paraId="61B4B669" w14:textId="5A350C31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6C06D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come se qualcuno mi stesse osservando, e non nel confortante modo alla 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angelo custode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fra l'altro."</w:t>
      </w:r>
    </w:p>
    <w:p w14:paraId="6CC6C35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40E1B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1FB56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game/isaac.rpy:589</w:t>
      </w:r>
    </w:p>
    <w:p w14:paraId="7F7EB8F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isaac_2fbfc154:</w:t>
      </w:r>
    </w:p>
    <w:p w14:paraId="3B8A841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FB492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couple minutes before closing time, I moodily stare at the linoleum floor while wiping a glass."</w:t>
      </w:r>
    </w:p>
    <w:p w14:paraId="0231C68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paio di minuti prima di chiudere, mi ritrovo di cattivo umore a fissare il pavimento di linoleum mentre asciugo un bicchiere.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A9A7B8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8159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455B54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game/isaac.rpy:590</w:t>
      </w:r>
    </w:p>
    <w:p w14:paraId="5718B8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isaac_8a4a31b5:</w:t>
      </w:r>
    </w:p>
    <w:p w14:paraId="6A750BB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4F8D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"None of the people who came in here seemed like they were vampires, but then again, I never guessed Dominic was one either."</w:t>
      </w:r>
    </w:p>
    <w:p w14:paraId="3201AF46" w14:textId="3E8B6FDF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"Nessuna delle persone che sono entrate mi è parsa essere un vampiro, però alla fine, neanche 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Dominic avrei mai pensato lo fosse.”</w:t>
      </w:r>
    </w:p>
    <w:p w14:paraId="05ADEA6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06EA7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5E41D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game/isaac.rpy:591</w:t>
      </w:r>
    </w:p>
    <w:p w14:paraId="2B10576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isaac_fb13b49d:</w:t>
      </w:r>
    </w:p>
    <w:p w14:paraId="2CF6E2A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61729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this rate, I'm gonna go paranoid and end up committed somewhere, seriously…"</w:t>
      </w:r>
    </w:p>
    <w:p w14:paraId="3375C97F" w14:textId="1BDAF7B8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questo passo, diventerò paranoico e finirò internato da qualche parte..."</w:t>
      </w:r>
    </w:p>
    <w:p w14:paraId="48BFE1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32605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A6097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game/isaac.rpy:594</w:t>
      </w:r>
    </w:p>
    <w:p w14:paraId="4BC63F1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isaac_da24d08f:</w:t>
      </w:r>
    </w:p>
    <w:p w14:paraId="0F6E86C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3485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"\"Good evening. Is that my lovely new assistant I spy over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there?\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FF4AAEB" w14:textId="3A5E0A16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Buonasera. </w:t>
      </w:r>
      <w:r w:rsidR="00660D8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il mio nuovo dolce assistente quello che vedo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là?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84DEFC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F3BF0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F3D89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game/isaac.rpy:596</w:t>
      </w:r>
    </w:p>
    <w:p w14:paraId="12C9E91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isaac_36a7a87b:</w:t>
      </w:r>
    </w:p>
    <w:p w14:paraId="66FEBF1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F68D2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E9123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116354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06B03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7A4375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game/isaac.rpy:597</w:t>
      </w:r>
    </w:p>
    <w:p w14:paraId="41EC691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isaac_577650a2:</w:t>
      </w:r>
    </w:p>
    <w:p w14:paraId="25875DD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27981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 airy voice calls out to me, breaking my thoughts, and I realize a new customer has walked in."</w:t>
      </w:r>
    </w:p>
    <w:p w14:paraId="6B033AF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voce spensierata mi richiama da dietro di me, interrompendo i miei pensieri, e mi rendo conto che è entrato un nuovo cliente."</w:t>
      </w:r>
    </w:p>
    <w:p w14:paraId="75F9286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901D8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C9DF1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game/isaac.rpy:604</w:t>
      </w:r>
    </w:p>
    <w:p w14:paraId="647F885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isaac_645c1b85:</w:t>
      </w:r>
    </w:p>
    <w:p w14:paraId="0B9E1A1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5ADB5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"…No, not a customer.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{w}Isaac."</w:t>
      </w:r>
    </w:p>
    <w:p w14:paraId="779C5D6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"...No, non un cliente. </w:t>
      </w:r>
      <w:r w:rsidRPr="0042388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{w}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Isaac."</w:t>
      </w:r>
    </w:p>
    <w:p w14:paraId="44B94F3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205CA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8902A1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game/isaac.rpy:607</w:t>
      </w:r>
    </w:p>
    <w:p w14:paraId="0DAACA7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isaac_71e90771:</w:t>
      </w:r>
    </w:p>
    <w:p w14:paraId="6C26B7A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5FB1B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"\"Oh, so you came after all,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huh?\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631C10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quindi sei venuto alla fine,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C6F39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7B13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AA47E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game/isaac.rpy:609</w:t>
      </w:r>
    </w:p>
    <w:p w14:paraId="2F94C1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isaac_338b57a7:</w:t>
      </w:r>
    </w:p>
    <w:p w14:paraId="78D8FCD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68E97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"\"Glad you decided to give me the gift of your company.\""</w:t>
      </w:r>
    </w:p>
    <w:p w14:paraId="4ED19C4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contento che tu abbia deciso di farmi dono della tua compagnia.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A660B8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D5979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25F36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game/isaac.rpy:611</w:t>
      </w:r>
    </w:p>
    <w:p w14:paraId="62F82F1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isaac_8a39f19f:</w:t>
      </w:r>
    </w:p>
    <w:p w14:paraId="6633F38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1352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"\"Now, now, you're going to have to work on that attitude of yours if you want to move up the corporate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ladder!\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A5B34A4" w14:textId="526699A5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dovrai lavorare su questo t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uo atteggiamento se vuoi scalare la gerarchia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aziendale!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FF792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D6C30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03B2F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game/isaac.rpy:612</w:t>
      </w:r>
    </w:p>
    <w:p w14:paraId="28F4762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isaac_b657d1a6:</w:t>
      </w:r>
    </w:p>
    <w:p w14:paraId="4565B59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F57B4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"Pushing up his glasses, Isaac flashes me a cheerful, energetic grin."</w:t>
      </w:r>
    </w:p>
    <w:p w14:paraId="098815BD" w14:textId="49FC47E6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"Tirandosi su gli occhiali, Isaac mi la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ncia un sorriso energico e vivac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e."</w:t>
      </w:r>
    </w:p>
    <w:p w14:paraId="44B6A23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7903E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98519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game/isaac.rpy:615</w:t>
      </w:r>
    </w:p>
    <w:p w14:paraId="6C7E29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isaac_d3aa26db:</w:t>
      </w:r>
    </w:p>
    <w:p w14:paraId="3F1A50E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9F24A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swear,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his face looks more punchable every time I see him."</w:t>
      </w:r>
    </w:p>
    <w:p w14:paraId="474E205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"Giuro che la sua faccia mi ispira pugni ogni volta di piu."</w:t>
      </w:r>
    </w:p>
    <w:p w14:paraId="1B3B853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737AF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41D8C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game/isaac.rpy:617</w:t>
      </w:r>
    </w:p>
    <w:p w14:paraId="5B2561B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isaac_7e557e36:</w:t>
      </w:r>
    </w:p>
    <w:p w14:paraId="4421ADA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0EA34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"For someone who's got no problem blackmailing other people, he's pretty damn lighthearted."</w:t>
      </w:r>
    </w:p>
    <w:p w14:paraId="5B9B821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qualcuno che non si fa nessun problema a ricattare gli altri, è fottutamente spensierato."</w:t>
      </w:r>
    </w:p>
    <w:p w14:paraId="77DA59E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B82A4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3A5ED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game/isaac.rpy:620</w:t>
      </w:r>
    </w:p>
    <w:p w14:paraId="3C54A29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isaac_eca7db6d:</w:t>
      </w:r>
    </w:p>
    <w:p w14:paraId="15EF325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6AC3C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"\"So, are you ready to head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out?\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EE5FF3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Allora, sei pronto per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uscire?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7CAAD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B3978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C82B0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game/isaac.rpy:622</w:t>
      </w:r>
    </w:p>
    <w:p w14:paraId="7728368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isaac_8c8a0e3e:</w:t>
      </w:r>
    </w:p>
    <w:p w14:paraId="5CC0208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AD8D6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"\"I'd rather not spend too much time here. I can already feel the grease soaking into my suit.\""</w:t>
      </w:r>
    </w:p>
    <w:p w14:paraId="0A175E0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Preferirei non stare qui troppo a lungo. Sento già l'unto che penetra il mio abito.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7ED45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A4BE0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1A399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game/isaac.rpy:625</w:t>
      </w:r>
    </w:p>
    <w:p w14:paraId="7520B1D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isaac_3531e9dc:</w:t>
      </w:r>
    </w:p>
    <w:p w14:paraId="025390B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E2E5C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"\"Yeah, yeah. Let me get my keys.\""</w:t>
      </w:r>
    </w:p>
    <w:p w14:paraId="4D964A28" w14:textId="6E5F2D8D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va bene. Prendo le chiavi.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A7ADD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C595C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0FF0B9" w14:textId="77777777" w:rsidR="00423887" w:rsidRPr="00801749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game/isaac.rpy:636</w:t>
      </w:r>
    </w:p>
    <w:p w14:paraId="4992C59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isaac_866fbdde:</w:t>
      </w:r>
    </w:p>
    <w:p w14:paraId="1EB330A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5D9D9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I close up the diner for the night and head out with Isaac, I can't help but feel a little relieved."</w:t>
      </w:r>
    </w:p>
    <w:p w14:paraId="317311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chiudo il locale e raggiungo Isaac fuori, non posso fare a meno di sentirmi un minimo sollevato."</w:t>
      </w:r>
    </w:p>
    <w:p w14:paraId="267BFA0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3439E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9F59A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game/isaac.rpy:637</w:t>
      </w:r>
    </w:p>
    <w:p w14:paraId="173FD8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isaac_c311c0ea:</w:t>
      </w:r>
    </w:p>
    <w:p w14:paraId="076EF3F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92439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"Call me a coward, but having his \"protection\" is a lot more reassuring than going out alone."</w:t>
      </w:r>
    </w:p>
    <w:p w14:paraId="7437D12B" w14:textId="44B5C954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64" w:author="ilaria pisanu" w:date="2020-04-24T12:49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en-GB"/>
            </w:rPr>
          </w:rPrChange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"Chiamatemi codardo, ma avere la sua 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protezione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è molto più rassicurante </w:t>
      </w:r>
      <w:r w:rsidR="006D4F7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</w:t>
      </w:r>
      <w:r w:rsidR="006D4F7F"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uscire da solo."</w:t>
      </w:r>
    </w:p>
    <w:p w14:paraId="1C604C3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59B67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BA128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game/isaac.rpy:639</w:t>
      </w:r>
    </w:p>
    <w:p w14:paraId="7665A55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isaac_be30f886:</w:t>
      </w:r>
    </w:p>
    <w:p w14:paraId="34844AA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30B8E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 it worth the price, though? {w}I guess I'll have to find out."</w:t>
      </w:r>
    </w:p>
    <w:p w14:paraId="3232D77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 vale la pena, però? </w:t>
      </w:r>
      <w:r w:rsidRPr="0042388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che dovrò scoprirlo."</w:t>
      </w:r>
    </w:p>
    <w:p w14:paraId="63804CF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147E2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39B99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game/isaac.rpy:647</w:t>
      </w:r>
    </w:p>
    <w:p w14:paraId="46920B5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isaac_45a38d29:</w:t>
      </w:r>
    </w:p>
    <w:p w14:paraId="6BC9932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1FC9E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"\"Where are we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going?\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191E20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Dove stiamo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andando?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9A414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C7F78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6F8D4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game/isaac.rpy:648</w:t>
      </w:r>
    </w:p>
    <w:p w14:paraId="688B75B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isaac_9faebc21:</w:t>
      </w:r>
    </w:p>
    <w:p w14:paraId="4930E68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0856C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question Isaac as he extends an arm to call a taxi, and his golden eyes flick towards me."</w:t>
      </w:r>
    </w:p>
    <w:p w14:paraId="7EF50D2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"Chiedo ad Isaac mentre allunga un braccio per chiamare un taxi, e i suoi occhi dorati lampeggiano verso di me."</w:t>
      </w:r>
    </w:p>
    <w:p w14:paraId="1A07098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066BD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632BF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game/isaac.rpy:650</w:t>
      </w:r>
    </w:p>
    <w:p w14:paraId="579A399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isaac_a65ab633:</w:t>
      </w:r>
    </w:p>
    <w:p w14:paraId="529FF25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205B4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"\"Why, to our apartment, naturally.\""</w:t>
      </w:r>
    </w:p>
    <w:p w14:paraId="3D59A52E" w14:textId="62BD4FE0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al nostro apparta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mento, naturalmente.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22A40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FAD9C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82C86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game/isaac.rpy:652</w:t>
      </w:r>
    </w:p>
    <w:p w14:paraId="404F922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isaac_6b9eb71d:</w:t>
      </w:r>
    </w:p>
    <w:p w14:paraId="47A5CD2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BB86B1" w14:textId="77777777" w:rsidR="00423887" w:rsidRPr="005F628F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F628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"\"…'Our' </w:t>
      </w:r>
      <w:proofErr w:type="gramStart"/>
      <w:r w:rsidRPr="005F628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apartment?\</w:t>
      </w:r>
      <w:proofErr w:type="gramEnd"/>
      <w:r w:rsidRPr="005F628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3B2AF903" w14:textId="115F4432" w:rsidR="00423887" w:rsidRPr="005F628F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5F62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F628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4A7DD6" w:rsidRPr="005F62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 il </w:t>
      </w:r>
      <w:r w:rsidR="0080174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‘</w:t>
      </w:r>
      <w:r w:rsidR="004A7DD6" w:rsidRPr="005F62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nostro</w:t>
      </w:r>
      <w:r w:rsidR="0080174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’</w:t>
      </w:r>
      <w:r w:rsidR="004A7DD6" w:rsidRPr="005F62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proofErr w:type="gramStart"/>
      <w:r w:rsidR="004A7DD6" w:rsidRPr="005F62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apparta</w:t>
      </w:r>
      <w:r w:rsidRPr="005F62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mento?</w:t>
      </w:r>
      <w:r w:rsidRPr="005F628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5F628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5F62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9FB137" w14:textId="77777777" w:rsidR="00423887" w:rsidRPr="005F628F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5E95F9" w14:textId="77777777" w:rsidR="00423887" w:rsidRPr="005F628F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AC493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game/isaac.rpy:654</w:t>
      </w:r>
    </w:p>
    <w:p w14:paraId="2A80F7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isaac_0e930569:</w:t>
      </w:r>
    </w:p>
    <w:p w14:paraId="30B3329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A94E6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"\"Mine and Luka's. We're roommates, since it makes our cooperative work a lot easier.\""</w:t>
      </w:r>
    </w:p>
    <w:p w14:paraId="2B31CD6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Mio e di Luka. Siamo coinquilini, dato che rende il lavoro cooperativo molto più facile.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A228F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0B1E5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97E4C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game/isaac.rpy:656</w:t>
      </w:r>
    </w:p>
    <w:p w14:paraId="07311CE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isaac_489c8fd7:</w:t>
      </w:r>
    </w:p>
    <w:p w14:paraId="022DDB7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4994D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"\"He's out tonight, though, so you probably won't see him.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Are you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disappointed?\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05DFB47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Stanotte è fuori, però, quindi probabilmente non lo inconterai.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Deluso?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21AA76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94C50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D586B3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game/isaac.rpy:659</w:t>
      </w:r>
    </w:p>
    <w:p w14:paraId="4415577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isaac_ae7de9f5:</w:t>
      </w:r>
    </w:p>
    <w:p w14:paraId="01C89B0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F0945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"\"About not meeting that blond brat?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Yeah, real devastated.\""</w:t>
      </w:r>
    </w:p>
    <w:p w14:paraId="3376BE6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non incontrare quel moccioso biondo? Certo, assolutamente devastato.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73FB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7BE3B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DCC58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game/isaac.rpy:662</w:t>
      </w:r>
    </w:p>
    <w:p w14:paraId="4C923C7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isaac_afdb6cdf:</w:t>
      </w:r>
    </w:p>
    <w:p w14:paraId="212636B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0EA92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"\"Not sure if I'd say that. I think the poor kid hates my guts by now.\""</w:t>
      </w:r>
    </w:p>
    <w:p w14:paraId="177C3BBA" w14:textId="3BFB3C2D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so se dovrei dirlo. Penso c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he quel povero ragazzino mi odi, 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ormai.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40BFA0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83C5D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4AC1F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game/isaac.rpy:667</w:t>
      </w:r>
    </w:p>
    <w:p w14:paraId="7B012023" w14:textId="21DD5378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isaac_a069af3e:</w:t>
      </w:r>
    </w:p>
    <w:p w14:paraId="753ACA0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64B31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laughs when I roll my eyes, but he nods understandingly."</w:t>
      </w:r>
    </w:p>
    <w:p w14:paraId="1138AAF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ride quando sollevo gli occhi al cielo, ma annuisce comprensivo."</w:t>
      </w:r>
    </w:p>
    <w:p w14:paraId="4603A5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F36B5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6AB7C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game/isaac.rpy:669</w:t>
      </w:r>
    </w:p>
    <w:p w14:paraId="6E1879A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isaac_b429ddf6:</w:t>
      </w:r>
    </w:p>
    <w:p w14:paraId="3C00A06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16CFC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"\"You're not the only one. Luka actually hates me, too.\""</w:t>
      </w:r>
    </w:p>
    <w:p w14:paraId="292D29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sei l'unico. Luka odia anche me, in realtà.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4A6C64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112F0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45802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game/isaac.rpy:672</w:t>
      </w:r>
    </w:p>
    <w:p w14:paraId="3052078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isaac_42d5a1ee:</w:t>
      </w:r>
    </w:p>
    <w:p w14:paraId="55F771B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D2C27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"\"What? Why does he work with you,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then?\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07A22A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Cosa? Perché lavora con te,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890EE1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0B88E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8FFE5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game/isaac.rpy:674</w:t>
      </w:r>
    </w:p>
    <w:p w14:paraId="431CB26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isaac_ab91a5e0:</w:t>
      </w:r>
    </w:p>
    <w:p w14:paraId="3EF4399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51FD1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"\"Convenience, mostly. I'm just a means to an end for him.\""</w:t>
      </w:r>
    </w:p>
    <w:p w14:paraId="766848A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convenienza, principalmente. Sono solo un mezzo per arrivare a un fine per lui.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B7357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89C15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CBBEB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game/isaac.rpy:676</w:t>
      </w:r>
    </w:p>
    <w:p w14:paraId="4A5F3EB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isaac_3054536e:</w:t>
      </w:r>
    </w:p>
    <w:p w14:paraId="42F648C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52C0A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shrugs indifferently, apparently not troubled by such a thing at all."</w:t>
      </w:r>
    </w:p>
    <w:p w14:paraId="6AB58FA5" w14:textId="1EF3FAFA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 le spalle con indifferenza, a quanto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pare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per nulla preoccupato dalla cosa."</w:t>
      </w:r>
    </w:p>
    <w:p w14:paraId="5254AA2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103B4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BF444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game/isaac.rpy:678</w:t>
      </w:r>
    </w:p>
    <w:p w14:paraId="06ABFD3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isaac_c50c0bea:</w:t>
      </w:r>
    </w:p>
    <w:p w14:paraId="0F1DE62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12F80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didn't rope him into working with me, unlike you.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 should feel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honored!\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37C0FAAE" w14:textId="7D92EB5B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l'ho 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spinto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io a lavorare con me, al contrario di te. Dovresti sentirti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onorato!.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5DC78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BBF8C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43E4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game/isaac.rpy:682</w:t>
      </w:r>
    </w:p>
    <w:p w14:paraId="22AA914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isaac_7cc27904:</w:t>
      </w:r>
    </w:p>
    <w:p w14:paraId="0493A22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C12E1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"\"Right. I'm sure 'Vampire Arms Dealer's Assistant' will look great on my resume.\""</w:t>
      </w:r>
    </w:p>
    <w:p w14:paraId="441182AB" w14:textId="46655485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Certo. Sono sicuro che 'Assistente Spacciatore di Armi per Vampiri' sarà un'ottima aggiunta al mio curriculum.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</w:p>
    <w:p w14:paraId="6ECEA5F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C12E3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171D8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game/isaac.rpy:685</w:t>
      </w:r>
    </w:p>
    <w:p w14:paraId="6FD5395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isaac_5fc2fa0d:</w:t>
      </w:r>
    </w:p>
    <w:p w14:paraId="62064C9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B4684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"\"Honored's one word for it… would've chosen 'damned' myself.\""</w:t>
      </w:r>
    </w:p>
    <w:p w14:paraId="7210A967" w14:textId="6CE7E7C5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Onorato non è la parola che avrei scelto... più 'dannato' direi."</w:t>
      </w:r>
    </w:p>
    <w:p w14:paraId="043FD72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2E651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E9D0D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game/isaac.rpy:690</w:t>
      </w:r>
    </w:p>
    <w:p w14:paraId="5AFEAB7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isaac_7af381e6:</w:t>
      </w:r>
    </w:p>
    <w:p w14:paraId="7705C84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E04A6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a short taxi ride, we end up in front of a much fancier-looking apartment complex than my own."</w:t>
      </w:r>
    </w:p>
    <w:p w14:paraId="3E92C402" w14:textId="5FD9F21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una breve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corsa in taxi, finiamo davanti</w:t>
      </w:r>
      <w:r w:rsidR="004A7DD6"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ad un complesso di appartamenti decisamente più elegante del mio."</w:t>
      </w:r>
    </w:p>
    <w:p w14:paraId="1F7646D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89405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76EC7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game/isaac.rpy:691</w:t>
      </w:r>
    </w:p>
    <w:p w14:paraId="785AE31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isaac_f7901311:</w:t>
      </w:r>
    </w:p>
    <w:p w14:paraId="51C7540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EF8CD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follow Isaac inside, and we take the elevator up to one of the top floors."</w:t>
      </w:r>
    </w:p>
    <w:p w14:paraId="0EFB47C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"Seguo Isaac all'interno e prendiamo l'ascensore fino a uno dei piani più alti."</w:t>
      </w:r>
    </w:p>
    <w:p w14:paraId="58FDB38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DCFCC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DA947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game/isaac.rpy:698</w:t>
      </w:r>
    </w:p>
    <w:p w14:paraId="437DA2B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isaac_7cde1f07:</w:t>
      </w:r>
    </w:p>
    <w:p w14:paraId="45D752D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92DE1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"\"Wow…\""</w:t>
      </w:r>
    </w:p>
    <w:p w14:paraId="4D5E470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Wow...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4D8E14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47C1B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EDFE15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game/isaac.rpy:699</w:t>
      </w:r>
    </w:p>
    <w:p w14:paraId="6DD4F90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isaac_9928d525:</w:t>
      </w:r>
    </w:p>
    <w:p w14:paraId="1E61AE4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687B1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apartment we walk into is an incredibly sleek one – well, relative to my own, anyway."</w:t>
      </w:r>
    </w:p>
    <w:p w14:paraId="5747074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L'appartamento in cui entriamo è incredibilmente raffinato - beh, rispetto al mio, almeno."</w:t>
      </w:r>
    </w:p>
    <w:p w14:paraId="5AEE4A0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9A498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03A43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game/isaac.rpy:700</w:t>
      </w:r>
    </w:p>
    <w:p w14:paraId="4ABFF2E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isaac_9bcdfa6f:</w:t>
      </w:r>
    </w:p>
    <w:p w14:paraId="40D7654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56612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even smells nice, a little bit like citrus. {w}I bet these guys actually buy air fresheners."</w:t>
      </w:r>
    </w:p>
    <w:p w14:paraId="66DA5D7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"Ha anche un buon profumo, sa un po' di limone.  </w:t>
      </w:r>
      <w:r w:rsidRPr="0042388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Scommetto che questi tipi comprano davvero i deodoranti per ambienti."</w:t>
      </w:r>
    </w:p>
    <w:p w14:paraId="623FF2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5162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34418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game/isaac.rpy:705</w:t>
      </w:r>
    </w:p>
    <w:p w14:paraId="02C24B3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isaac_6c24a6fc:</w:t>
      </w:r>
    </w:p>
    <w:p w14:paraId="72CCEDF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D1631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hope it lives up to your expectations.\</w:t>
      </w:r>
    </w:p>
    <w:p w14:paraId="0DD4263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Spero non abbia deluso le tue aspettative.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CB5EF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0789D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3FE1F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game/isaac.rpy:707</w:t>
      </w:r>
    </w:p>
    <w:p w14:paraId="0CCC60B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isaac_651a8e8b:</w:t>
      </w:r>
    </w:p>
    <w:p w14:paraId="17A788A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313FC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"\"Oh, we're looking for another roommate, if you're interested.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The rent isn't terrible if it's split three ways.\""</w:t>
      </w:r>
    </w:p>
    <w:p w14:paraId="2968DDC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stiamo cercando un nuovo coinquilino, se sei interessato. L'affitto non è terribile se diviso in tre.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12153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C559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118C2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game/isaac.rpy:711</w:t>
      </w:r>
    </w:p>
    <w:p w14:paraId="553B30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isaac_788b05a8:</w:t>
      </w:r>
    </w:p>
    <w:p w14:paraId="5ACFDB5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1DA49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have a spare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room?\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341145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Avete una stanza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libera?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2B650C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46CAB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DB030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game/isaac.rpy:713</w:t>
      </w:r>
    </w:p>
    <w:p w14:paraId="2A1017C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isaac_296c422f:</w:t>
      </w:r>
    </w:p>
    <w:p w14:paraId="466C3CC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63725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"\"No, actually. I figured we'd just share mine.\""</w:t>
      </w:r>
    </w:p>
    <w:p w14:paraId="1F2605E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realtà, no. Pensavo che avremmo semplicemente condiviso la mia.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0BCBB9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757FC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B49D2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game/isaac.rpy:717</w:t>
      </w:r>
    </w:p>
    <w:p w14:paraId="54FEF96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isaac_d6675f5e:</w:t>
      </w:r>
    </w:p>
    <w:p w14:paraId="54B1C7E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4E64D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"\"…Of course. Should've seen that one coming.\""</w:t>
      </w:r>
    </w:p>
    <w:p w14:paraId="3180A03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...Ovvio. Me lo sarei dovuto aspettare.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E8E683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400B5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FF3B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game/isaac.rpy:720</w:t>
      </w:r>
    </w:p>
    <w:p w14:paraId="49A340D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isaac_0e9dbb0b:</w:t>
      </w:r>
    </w:p>
    <w:p w14:paraId="16FB2BA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C6A4A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"\"…Right. If I'm ever that desperate, I think a park bench would be more appealing.\""</w:t>
      </w:r>
    </w:p>
    <w:p w14:paraId="2BA82FC1" w14:textId="02B7A7F2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...Bene. Se mai sarò così disperato, penso che un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panchina del parco sarebbe comunque più invitante."</w:t>
      </w:r>
    </w:p>
    <w:p w14:paraId="6E3CCDB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ACADB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90FC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game/isaac.rpy:723</w:t>
      </w:r>
    </w:p>
    <w:p w14:paraId="594119F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isaac_dfe60678:</w:t>
      </w:r>
    </w:p>
    <w:p w14:paraId="318D688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F0CAE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unenthusiastic response is met with a little chuckle."</w:t>
      </w:r>
    </w:p>
    <w:p w14:paraId="68A5E0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mia fredda risposta ricevo solo una risatina."</w:t>
      </w:r>
    </w:p>
    <w:p w14:paraId="3EB1F2F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C2703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57548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game/isaac.rpy:728</w:t>
      </w:r>
    </w:p>
    <w:p w14:paraId="1A51BBF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isaac_bb63446f:</w:t>
      </w:r>
    </w:p>
    <w:p w14:paraId="4CA5E51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52EA8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closes the door behind us and clears his throat, a slightly more serious look climbing his features."</w:t>
      </w:r>
    </w:p>
    <w:p w14:paraId="6EFB9C2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chiude la porta dietro di noi e si schiarisce la gola, uno sguardo leggermente più serio gli si dipinge sul viso."</w:t>
      </w:r>
    </w:p>
    <w:p w14:paraId="45A2419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BBD56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F711E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game/isaac.rpy:730</w:t>
      </w:r>
    </w:p>
    <w:p w14:paraId="3D75E4F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isaac_ff62f687:</w:t>
      </w:r>
    </w:p>
    <w:p w14:paraId="6EDCC33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3A3B1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"\"Now, as much as I'd like to flirt with you until the sun rises, there's business to discuss.\""</w:t>
      </w:r>
    </w:p>
    <w:p w14:paraId="22F9FC62" w14:textId="464BEF30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Ora, per quanto mi piacerebbe flirtare con t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fino all'alba, abbiamo degli affari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cui parlare.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B540E5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B64E0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DB840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game/isaac.rpy:731</w:t>
      </w:r>
    </w:p>
    <w:p w14:paraId="5E660B6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isaac_2268eefd:</w:t>
      </w:r>
    </w:p>
    <w:p w14:paraId="0BD0C4F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20067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"\"Why don't you take a seat, and I'll bring some coffee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over?\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EA44CC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non ti siedi? Intanto porto del caffè.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021864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29C09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CE366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game/isaac.rpy:735</w:t>
      </w:r>
    </w:p>
    <w:p w14:paraId="370AB7B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isaac_0a5368f9:</w:t>
      </w:r>
    </w:p>
    <w:p w14:paraId="3136845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7F61B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motions towards a large sofa near the window, then turns and strides off towards the kitchen."</w:t>
      </w:r>
    </w:p>
    <w:p w14:paraId="18D52D42" w14:textId="6CA3C061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fa cenno di andare a sedermi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su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grande divano vicino alla 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finestra, poi si gira e si diri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ge verso la cucina."</w:t>
      </w:r>
    </w:p>
    <w:p w14:paraId="45360D2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A352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98681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game/isaac.rpy:738</w:t>
      </w:r>
    </w:p>
    <w:p w14:paraId="62DD8B8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isaac_82ac3b21:</w:t>
      </w:r>
    </w:p>
    <w:p w14:paraId="683E7FB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B6D9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"\"Hmph…\""</w:t>
      </w:r>
    </w:p>
    <w:p w14:paraId="41C53E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Hmpf...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704687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28A9F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60C876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game/isaac.rpy:742</w:t>
      </w:r>
    </w:p>
    <w:p w14:paraId="49B32F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isaac_58458b5e:</w:t>
      </w:r>
    </w:p>
    <w:p w14:paraId="7A3C58A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20FDF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he's not as terrible a host as I was expecting, but this still feels really weird."</w:t>
      </w:r>
    </w:p>
    <w:p w14:paraId="24BADE4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"Immagino non sia un padrone di casa così terribile come mi aspettavo, però è ancora tutto molto strano."</w:t>
      </w:r>
    </w:p>
    <w:p w14:paraId="2FEEB1B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23DA5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7B61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game/isaac.rpy:743</w:t>
      </w:r>
    </w:p>
    <w:p w14:paraId="35627E4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isaac_5dfba531:</w:t>
      </w:r>
    </w:p>
    <w:p w14:paraId="1E93877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BFDA7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have no idea why he wants me as an \"assistant\" or what that even involves. Probably something shady… though at least I might learn what's going on."</w:t>
      </w:r>
    </w:p>
    <w:p w14:paraId="072D982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ho la minima idea del perché mi voglia come suo 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assistente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 che cosa vorrebbe dire. Probabilmente qualcosa di losco... anche se magari potrei scoprire che sta succedendo."</w:t>
      </w:r>
    </w:p>
    <w:p w14:paraId="7B31A54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9E10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FB104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game/isaac.rpy:745</w:t>
      </w:r>
    </w:p>
    <w:p w14:paraId="26AD8E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isaac_52cf919a:</w:t>
      </w:r>
    </w:p>
    <w:p w14:paraId="6B4E071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735C5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as much as I hate to admit it, I'm pretty damn curious about the city's secret vampire network, which I had no idea about until yesterday."</w:t>
      </w:r>
    </w:p>
    <w:p w14:paraId="03AA650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per quanto odi ammetterlo, sono fottutamente curioso di conoscere questa rete di vampiri in città, di cui non sapevo nulla fino a ieri."</w:t>
      </w:r>
    </w:p>
    <w:p w14:paraId="3AF274D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7937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7F62133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game/isaac.rpy:750</w:t>
      </w:r>
    </w:p>
    <w:p w14:paraId="7088530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isaac_98249583:</w:t>
      </w:r>
    </w:p>
    <w:p w14:paraId="38E6959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060F3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I wait on the sofa for a little while, gazing out at the beautiful cityscape through the windows, Isaac eventually comes back."</w:t>
      </w:r>
    </w:p>
    <w:p w14:paraId="608345E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 aspettato qualche minuto sul divano, osservando il bellissimo paesaggio urbano dalla finestra, Isaac finalmente ritorna."</w:t>
      </w:r>
    </w:p>
    <w:p w14:paraId="271E090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4D7A3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56183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game/isaac.rpy:752</w:t>
      </w:r>
    </w:p>
    <w:p w14:paraId="72EC1BC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isaac_045a53e1:</w:t>
      </w:r>
    </w:p>
    <w:p w14:paraId="66F339D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FE2FE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"\"Sorry for making you wait! I hope you like your coffee bold.\""</w:t>
      </w:r>
    </w:p>
    <w:p w14:paraId="01800850" w14:textId="39DD968E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Scusami se ti ho fatto aspettare! Spero ti piaccia forte</w:t>
      </w:r>
      <w:ins w:id="65" w:author="francesca perozziello" w:date="2020-04-13T11:30:00Z">
        <w:r w:rsidR="00A3667E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,</w:t>
        </w:r>
      </w:ins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il caffè.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7CB874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12958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001BE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game/isaac.rpy:754</w:t>
      </w:r>
    </w:p>
    <w:p w14:paraId="693A33D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isaac_9f432176:</w:t>
      </w:r>
    </w:p>
    <w:p w14:paraId="78E3CCA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2EB45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work the night shift, you know. I practically survive on dark coffee.\""</w:t>
      </w:r>
    </w:p>
    <w:p w14:paraId="58C9B57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Faccio il turno di notte, sai. Praticamente sopravvivo grazie al caffè nero.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42743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7206E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7E9A7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game/isaac.rpy:757</w:t>
      </w:r>
    </w:p>
    <w:p w14:paraId="71F9827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isaac_796686f4:</w:t>
      </w:r>
    </w:p>
    <w:p w14:paraId="0C0E7C4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C2651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sits down beside me on the couch, handing over a mug."</w:t>
      </w:r>
    </w:p>
    <w:p w14:paraId="16AC1CA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si siede accanto a me sul divano, porgendomi una tazza."</w:t>
      </w:r>
    </w:p>
    <w:p w14:paraId="63D35C6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8D98D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2C4DE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game/isaac.rpy:759</w:t>
      </w:r>
    </w:p>
    <w:p w14:paraId="13B4CDA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isaac_9c9dee2a:</w:t>
      </w:r>
    </w:p>
    <w:p w14:paraId="1A41CDB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7CD33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take a cautious sip of the brew, not expecting much… {w}and blink in surprise."</w:t>
      </w:r>
    </w:p>
    <w:p w14:paraId="74BFF5F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"Prendo un sorso cauto della miscela, non aspettandomi molto... </w:t>
      </w:r>
      <w:r w:rsidRPr="0042388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sbatto le ciglia per la sorpresa."</w:t>
      </w:r>
    </w:p>
    <w:p w14:paraId="034BF0C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60D97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825AAF" w14:textId="77777777" w:rsidR="00423887" w:rsidRPr="00801749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game/isaac.rpy:760</w:t>
      </w:r>
    </w:p>
    <w:p w14:paraId="74DDB08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isaac_0b548da1:</w:t>
      </w:r>
    </w:p>
    <w:p w14:paraId="77C9494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C67A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actually pretty good, and I'm a picky coffee drinker."</w:t>
      </w:r>
    </w:p>
    <w:p w14:paraId="76F25E0B" w14:textId="17B35486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4B5DE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parecchio buono in realtà, e sono piuttosto schizzinoso in quanto a caffè."</w:t>
      </w:r>
    </w:p>
    <w:p w14:paraId="4B0EB20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D16D2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5414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game/isaac.rpy:763</w:t>
      </w:r>
    </w:p>
    <w:p w14:paraId="529AD5B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isaac_19939244:</w:t>
      </w:r>
    </w:p>
    <w:p w14:paraId="190592D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E009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"\"Don't even try to complain that you don't like it. I can see approval written all over your cute face.\""</w:t>
      </w:r>
    </w:p>
    <w:p w14:paraId="7EE38A1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provarci nemmeno a dire che non ti piace. Lo vedo benissimo da quel bel faccino quanto l'hai gradito.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3608D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FE3AF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299A6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game/isaac.rpy:766</w:t>
      </w:r>
    </w:p>
    <w:p w14:paraId="28155E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isaac_4f46a46b_5:</w:t>
      </w:r>
    </w:p>
    <w:p w14:paraId="56E4873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2447C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42E1C43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A30D9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226DA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6D5FB1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game/isaac.rpy:767</w:t>
      </w:r>
    </w:p>
    <w:p w14:paraId="2A0D424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isaac_1d1d7575:</w:t>
      </w:r>
    </w:p>
    <w:p w14:paraId="59B51A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D5D9B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beams at me in satisfaction, and I sulkily turn my head away a little bit."</w:t>
      </w:r>
    </w:p>
    <w:p w14:paraId="0E0E64D4" w14:textId="3B54414B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sorride soddisfatto, e io sposto sgarbatamente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lo sguardo da un’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altra parte."</w:t>
      </w:r>
    </w:p>
    <w:p w14:paraId="593ECB9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1550F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D12B1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game/isaac.rpy:768</w:t>
      </w:r>
    </w:p>
    <w:p w14:paraId="706FE7A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isaac_311de269:</w:t>
      </w:r>
    </w:p>
    <w:p w14:paraId="1015DB2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84AA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really need to work on a better poker face."</w:t>
      </w:r>
    </w:p>
    <w:p w14:paraId="499B3E9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"Devo proprio lavorare sulla mia poker face."</w:t>
      </w:r>
    </w:p>
    <w:p w14:paraId="63BC248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D33A4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703FD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game/isaac.rpy:771</w:t>
      </w:r>
    </w:p>
    <w:p w14:paraId="024EDB5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isaac_e10b30c7:</w:t>
      </w:r>
    </w:p>
    <w:p w14:paraId="2641CBE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3876A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"\"Well, I've had worse. I guess you're good for something after all, Isaac.\""</w:t>
      </w:r>
    </w:p>
    <w:p w14:paraId="222D8AD7" w14:textId="2A59B729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ho bevuto di peggio. Immagino che se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buono a qualcosa dopottutto, Isaac.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834123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AC16C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F2DD1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game/isaac.rpy:774</w:t>
      </w:r>
    </w:p>
    <w:p w14:paraId="6418541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isaac_09d47775:</w:t>
      </w:r>
    </w:p>
    <w:p w14:paraId="145E813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90282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"\"Anyway, didn't you say there was 'business' to talk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about?\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D60F560" w14:textId="69D44F83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Comunque, non avevi detto che avevamo 'affari' di cui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parlare?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B226D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89AE9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FBF3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game/isaac.rpy:776</w:t>
      </w:r>
    </w:p>
    <w:p w14:paraId="74C8DA5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isaac_a713fd71:</w:t>
      </w:r>
    </w:p>
    <w:p w14:paraId="586CBAA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40A4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"\"Ah, yes.\""</w:t>
      </w:r>
    </w:p>
    <w:p w14:paraId="710319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Ah, sì.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F006AF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145BD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E137C2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game/isaac.rpy:778</w:t>
      </w:r>
    </w:p>
    <w:p w14:paraId="6C8FB1F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isaac_a87c719f:</w:t>
      </w:r>
    </w:p>
    <w:p w14:paraId="5FAB7F5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40029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"\"Very important business, actually, so you'd best give me your full attention.\""</w:t>
      </w:r>
    </w:p>
    <w:p w14:paraId="1FB0559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Affari molto importanti, in realtà, quindi farai meglio a prestarmi la massima attenzione.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D049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A2ECA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5CDC1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game/isaac.rpy:785</w:t>
      </w:r>
    </w:p>
    <w:p w14:paraId="6174450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isaac_51d4583d:</w:t>
      </w:r>
    </w:p>
    <w:p w14:paraId="448831B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E8517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sets his mug down on the table before turning to face me, his golden gaze growing a little sharper."</w:t>
      </w:r>
    </w:p>
    <w:p w14:paraId="6688F73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poggia la sua tazza sul tavolino e si volta verso di me, il suo sguardo dorato si fa più severo."</w:t>
      </w:r>
    </w:p>
    <w:p w14:paraId="2F82299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83644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AB7F8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game/isaac.rpy:787</w:t>
      </w:r>
    </w:p>
    <w:p w14:paraId="7448B95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isaac_76270183:</w:t>
      </w:r>
    </w:p>
    <w:p w14:paraId="24FBCB4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B30A8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 key part of my job, you see, is collecting information. To do that, I need eyes and ears in a lot of places.\""</w:t>
      </w:r>
    </w:p>
    <w:p w14:paraId="71A80122" w14:textId="10FB4CB4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Vedi, una 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parte fondamentale del mio lavoro è raccogliere informazioni. Per farlo, mi servono occhi e </w:t>
      </w:r>
      <w:r w:rsidR="00427AB5"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orecchi</w:t>
      </w:r>
      <w:r w:rsidR="00427A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="00427AB5"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vari posti.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5406D9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B9E80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07B6D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game/isaac.rpy:788</w:t>
      </w:r>
    </w:p>
    <w:p w14:paraId="78FDAB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isaac_3cec17ae:</w:t>
      </w:r>
    </w:p>
    <w:p w14:paraId="36B38CB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2A34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probably don't know this, but a fair number of vampires have frequented your diner. Not a huge amount, but it's still in an important location.\""</w:t>
      </w:r>
    </w:p>
    <w:p w14:paraId="6B3C5563" w14:textId="491D2724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Probabilmente non lo sai, ma un buon numero di vampiri ha frequentato la tua tavola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calda. Non tantissimi, ma è comunque un luogo rilevante.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A49E2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53A9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9CD50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game/isaac.rpy:791</w:t>
      </w:r>
    </w:p>
    <w:p w14:paraId="39A52D9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isaac_4f46a46b_6:</w:t>
      </w:r>
    </w:p>
    <w:p w14:paraId="10D378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CCA86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15666A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51A9CC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FD1AE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0FE6BA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game/isaac.rpy:793</w:t>
      </w:r>
    </w:p>
    <w:p w14:paraId="1B75E8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isaac_a3b35d48:</w:t>
      </w:r>
    </w:p>
    <w:p w14:paraId="15748E9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8F9BF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"…My mind flashes back to Dom at Isaac's words."</w:t>
      </w:r>
    </w:p>
    <w:p w14:paraId="275FFDE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"...La mia mente ritorna per un secondo a Dom ascoltando le parole di Isaac."</w:t>
      </w:r>
    </w:p>
    <w:p w14:paraId="289D056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E4080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1480F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game/isaac.rpy:794</w:t>
      </w:r>
    </w:p>
    <w:p w14:paraId="72A4FCD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isaac_7ac1b663:</w:t>
      </w:r>
    </w:p>
    <w:p w14:paraId="3E85A8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A8320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really never would've thought of him as anything other than an antisocial guy if I hadn't seen him in the alleyway fighting Rex."</w:t>
      </w:r>
    </w:p>
    <w:p w14:paraId="57952E88" w14:textId="50B67FA9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avrei dav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vero mai pensto che fosse altro, 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oltre che non un tizio asociale, se non l'avessi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visto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combattere contro Rex in quel vicolo."</w:t>
      </w:r>
    </w:p>
    <w:p w14:paraId="1127036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B9704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1493E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game/isaac.rpy:799</w:t>
      </w:r>
    </w:p>
    <w:p w14:paraId="0179FA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isaac_b32d4bc3:</w:t>
      </w:r>
    </w:p>
    <w:p w14:paraId="3F9B336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10CFB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"\"Now, I could very easily spread the word that your diner will be a new, temporary neutral ground for the city's vampires.\""</w:t>
      </w:r>
    </w:p>
    <w:p w14:paraId="5FFC783D" w14:textId="1D99A274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Ora, potrei facilmente far correre la voce che la tua tavola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calda è un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nuovo, temporaneo territorio neutro per i vampiri della città.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9DAC2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E3296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B7C2A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game/isaac.rpy:802</w:t>
      </w:r>
    </w:p>
    <w:p w14:paraId="27B3A55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isaac_edfee958:</w:t>
      </w:r>
    </w:p>
    <w:p w14:paraId="31DBB4B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B0480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"\"What?!\""</w:t>
      </w:r>
    </w:p>
    <w:p w14:paraId="09C7872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Cosa?!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69820B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2B952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406958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game/isaac.rpy:804</w:t>
      </w:r>
    </w:p>
    <w:p w14:paraId="0BA2F5A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isaac_e00c10d1:</w:t>
      </w:r>
    </w:p>
    <w:p w14:paraId="05B77F9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A7390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"\"Calm down, calm down. It just means that a couple more booths will be occupied than normal.\""</w:t>
      </w:r>
    </w:p>
    <w:p w14:paraId="09435B3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Calmati, calmati. Vuol dire solo che verrà occupato qualche tavolo in più rispetto al solito.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103F0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4FB44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game/isaac.rpy:805</w:t>
      </w:r>
    </w:p>
    <w:p w14:paraId="66C410F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isaac_a3bc022a:</w:t>
      </w:r>
    </w:p>
    <w:p w14:paraId="0ACC83C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E8B9F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smirks at my alarmed reaction, winking at me reassuringly."</w:t>
      </w:r>
    </w:p>
    <w:p w14:paraId="153333E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sogghigna alla mia reazione allarmata, facendomi l'occhiolino per rassicurarmi."</w:t>
      </w:r>
    </w:p>
    <w:p w14:paraId="685B632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F7FCD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AC12B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game/isaac.rpy:807</w:t>
      </w:r>
    </w:p>
    <w:p w14:paraId="4C55951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isaac_9cf59f38:</w:t>
      </w:r>
    </w:p>
    <w:p w14:paraId="0A45AB8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D27D3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"\"And don't try to tell me you're worried about overcrowding.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That place is like a graveyard.\""</w:t>
      </w:r>
    </w:p>
    <w:p w14:paraId="7F1B582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non dirmi che hai paura arrivi troppa gente. Quel posto è un mortorio.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712164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ED858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28367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game/isaac.rpy:810</w:t>
      </w:r>
    </w:p>
    <w:p w14:paraId="2BBDD2C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isaac_5de6f068:</w:t>
      </w:r>
    </w:p>
    <w:p w14:paraId="2C4C504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B04C7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"\"…Although, if your only customers are undead, it might still be a graveyard, now that I think about it.\""</w:t>
      </w:r>
    </w:p>
    <w:p w14:paraId="3471820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...Anche se, se i tuoi unici clienti sono non-morti, potrebbe comunque essere un mortorio, ora che ci penso.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967E3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73FF5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1832E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game/isaac.rpy:815</w:t>
      </w:r>
    </w:p>
    <w:p w14:paraId="1166B6E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isaac_2b317062:</w:t>
      </w:r>
    </w:p>
    <w:p w14:paraId="2C8284D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301C2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"\"Well, yeah, but won't it be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dangerous?\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EB4E66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sì, ma non sarebbe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pericoloso?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F7B5E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0AAA3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30385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game/isaac.rpy:816</w:t>
      </w:r>
    </w:p>
    <w:p w14:paraId="4EEE95A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isaac_3ef85351:</w:t>
      </w:r>
    </w:p>
    <w:p w14:paraId="31F03A6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FC67B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 if they attack me? Or start attacking each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other?\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924A8F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se mi attaccano? O iniziano ad attaccarsi a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vicenda?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729D0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FF60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35308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game/isaac.rpy:819</w:t>
      </w:r>
    </w:p>
    <w:p w14:paraId="589242E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isaac_3d22b305:</w:t>
      </w:r>
    </w:p>
    <w:p w14:paraId="7E1DEF7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79582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"\"Let me get this straight.\""</w:t>
      </w:r>
    </w:p>
    <w:p w14:paraId="13372C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Fammi capire bene.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BBB8A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A6E94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4F4A9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game/isaac.rpy:821</w:t>
      </w:r>
    </w:p>
    <w:p w14:paraId="5CEE475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isaac_834d85f1:</w:t>
      </w:r>
    </w:p>
    <w:p w14:paraId="3C34D54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E7403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want to turn the place into a watering hole for bloodsucking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monsters?\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F965624" w14:textId="3C66EC81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Vuoi trasformare il posto in una bettola per mostri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succhiasangue?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30B39E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BA18C8" w14:textId="77777777" w:rsidR="00423887" w:rsidRPr="0044008C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5588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game/isaac.rpy:822</w:t>
      </w:r>
    </w:p>
    <w:p w14:paraId="626CDEC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isaac_f3fb4622:</w:t>
      </w:r>
    </w:p>
    <w:p w14:paraId="05AB8A2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E0D34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"\"I'd have to bring a shotgun to work every day to stop them from turning me into their own personal soda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fountain!\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C1689C8" w14:textId="74086DED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Ogni giorno dovrei portarmi a lavoro un fucile a po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mpa per </w:t>
      </w:r>
      <w:r w:rsidR="009E780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evitare che mi trasformino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ne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="0080174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loro 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personale dispenser delle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bevande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!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B0BDE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73527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2F747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game/isaac.rpy:825</w:t>
      </w:r>
    </w:p>
    <w:p w14:paraId="5095211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isaac_17d5f9fc:</w:t>
      </w:r>
    </w:p>
    <w:p w14:paraId="0423AAC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5A6C7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"\"Nonsense. They may be brutes, but they respect laws of neutrality. No fighting can occur on a neutral ground.\""</w:t>
      </w:r>
    </w:p>
    <w:p w14:paraId="12FF7CC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Cazzate.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Saranno anche dei bruti, ma rispettano le leggi della neutralità. Nessuno scontro può avvenire in territorio neutrale.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62A19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DD88F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DBB88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game/isaac.rpy:827</w:t>
      </w:r>
    </w:p>
    <w:p w14:paraId="1943F71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isaac_597e6968:</w:t>
      </w:r>
    </w:p>
    <w:p w14:paraId="5F6B804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2509D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sounds thoroughly confident, which makes me relax a little bit – but only a little."</w:t>
      </w:r>
    </w:p>
    <w:p w14:paraId="39F78C7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estremamente sicuro della sua affermazione, il che mi fa rilassare un minimo, ma davvero poco."</w:t>
      </w:r>
    </w:p>
    <w:p w14:paraId="68D3B73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29D0D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3CAF1A" w14:textId="77777777" w:rsidR="00423887" w:rsidRPr="0044008C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game/isaac.rpy:828</w:t>
      </w:r>
    </w:p>
    <w:p w14:paraId="7B1655B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isaac_affb9109:</w:t>
      </w:r>
    </w:p>
    <w:p w14:paraId="22E3C63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39142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idea of the diner becoming a vampire den is pretty unnerving, no matter how you spin it."</w:t>
      </w:r>
    </w:p>
    <w:p w14:paraId="03C7485B" w14:textId="5F520831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"L'idea che la tavola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calda possa diventare un covo di va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piri è piuttosto snervante, non importa come la rigiri."</w:t>
      </w:r>
    </w:p>
    <w:p w14:paraId="0F2F8E4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71C44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83E87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game/isaac.rpy:831</w:t>
      </w:r>
    </w:p>
    <w:p w14:paraId="287A86D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isaac_5702cf15:</w:t>
      </w:r>
    </w:p>
    <w:p w14:paraId="7F94670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41983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"\"What's the point of driving more vampires to the diner?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To collect more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information?\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1E785410" w14:textId="691128C6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attirare ulteriori vampiri alla tavo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calda? Per raccogliere più 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formazioni?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93DAF9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85520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A79B4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game/isaac.rpy:833</w:t>
      </w:r>
    </w:p>
    <w:p w14:paraId="67FD8F8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isaac_d79a452f:</w:t>
      </w:r>
    </w:p>
    <w:p w14:paraId="0577C42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ACAFA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"\"Precisely! I knew you'd catch on fast, [mc].\""</w:t>
      </w:r>
    </w:p>
    <w:p w14:paraId="21DCAA29" w14:textId="6EBF97E0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Esattamente! Sapevo che 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avresti 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afferrato tutto subito, [mc].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978BBB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C626A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C4F5D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game/isaac.rpy:836</w:t>
      </w:r>
    </w:p>
    <w:p w14:paraId="4A16E1B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isaac_ee7f5f68:</w:t>
      </w:r>
    </w:p>
    <w:p w14:paraId="6ADCEE7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B4F05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want you to listen for something in particular… any vampires talking about a man named 'Bishop.'\""</w:t>
      </w:r>
    </w:p>
    <w:p w14:paraId="1074505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Voglio che ascolti per cercare di sentire qualcosa in particolare... qualcunque vampiro parli di un uomo chiamato '</w:t>
      </w:r>
      <w:commentRangeStart w:id="66"/>
      <w:commentRangeStart w:id="67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Bishop</w:t>
      </w:r>
      <w:commentRangeEnd w:id="66"/>
      <w:r>
        <w:rPr>
          <w:rStyle w:val="Rimandocommento"/>
        </w:rPr>
        <w:commentReference w:id="66"/>
      </w:r>
      <w:commentRangeEnd w:id="67"/>
      <w:r w:rsidR="005D4EAB">
        <w:rPr>
          <w:rStyle w:val="Rimandocommento"/>
        </w:rPr>
        <w:commentReference w:id="67"/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DF2CF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CCE2F0" w14:textId="77777777" w:rsidR="005A48AA" w:rsidRPr="0044008C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2AD78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game/isaac.rpy:839</w:t>
      </w:r>
    </w:p>
    <w:p w14:paraId="429BDED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isaac_dae733bc:</w:t>
      </w:r>
    </w:p>
    <w:p w14:paraId="70C0B4F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EA95C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</w:t>
      </w:r>
      <w:proofErr w:type="gram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Bishop?\</w:t>
      </w:r>
      <w:proofErr w:type="gram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180186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proofErr w:type="gramStart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Bishop?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A351AF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58064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5F6243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game/isaac.rpy:841</w:t>
      </w:r>
    </w:p>
    <w:p w14:paraId="7ED7476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isaac_946874b7:</w:t>
      </w:r>
    </w:p>
    <w:p w14:paraId="23DC733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3D1BF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nods, his lips pulling together in a distasteful grimace."</w:t>
      </w:r>
    </w:p>
    <w:p w14:paraId="5266866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annuisce, le sue labbra si stringono in una smorfia disgustata."</w:t>
      </w:r>
    </w:p>
    <w:p w14:paraId="4240108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C74B2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9B333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game/isaac.rpy:843</w:t>
      </w:r>
    </w:p>
    <w:p w14:paraId="1309B91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isaac_fa9ff0fb:</w:t>
      </w:r>
    </w:p>
    <w:p w14:paraId="770DE8C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A873E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"\"Yes, Bishop.\""</w:t>
      </w:r>
    </w:p>
    <w:p w14:paraId="3872918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Sì, Bishop.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E45953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7A99D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06D1A7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game/isaac.rpy:845</w:t>
      </w:r>
    </w:p>
    <w:p w14:paraId="249DDC3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isaac_a322b7f5:</w:t>
      </w:r>
    </w:p>
    <w:p w14:paraId="5716FE3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23F0C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"\"Try to see if anyone's saying bad things about him or discussing the idea of a revolt.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Anarchistic murmurings.\""</w:t>
      </w:r>
    </w:p>
    <w:p w14:paraId="05D7F55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Cerca di capire se qualcuno ne parla male o sta discutendo l'idea di una rivolta.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Mormorii anarchici.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8EC645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D27E5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94527B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game/isaac.rpy:847</w:t>
      </w:r>
    </w:p>
    <w:p w14:paraId="2D128BF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isaac_0fd3c708:</w:t>
      </w:r>
    </w:p>
    <w:p w14:paraId="3B8FC0A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DE4BD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"\"If you need to, you can prompt them a little. But don't arouse any suspicion, </w:t>
      </w:r>
      <w:proofErr w:type="gram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understand?\</w:t>
      </w:r>
      <w:proofErr w:type="gram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F103F0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nessario, puoi stuzzicarli tu. Ma non destare sospetti, </w:t>
      </w:r>
      <w:proofErr w:type="gramStart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capito?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4F247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37E90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F2FFD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game/isaac.rpy:848</w:t>
      </w:r>
    </w:p>
    <w:p w14:paraId="344EB11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isaac_1c30b8a9:</w:t>
      </w:r>
    </w:p>
    <w:p w14:paraId="49EC34C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B2122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looks quite serious all of a sudden, and the intensity of his golden eyes behind those lenses is a little intimidating."</w:t>
      </w:r>
    </w:p>
    <w:p w14:paraId="1B6E79A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"Tutt'a un tratto, si fa molto serio e l'intensità del suo sguardo dorato che attraversa le lenti è abbastanza intimidante."</w:t>
      </w:r>
    </w:p>
    <w:p w14:paraId="783D79D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792C1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9C49B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game/isaac.rpy:854</w:t>
      </w:r>
    </w:p>
    <w:p w14:paraId="4EC5AF0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isaac_d4b5bb23:</w:t>
      </w:r>
    </w:p>
    <w:p w14:paraId="10D8717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84C3F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"…After hesitating for a good few moments, I end up offering a reluctant nod."</w:t>
      </w:r>
    </w:p>
    <w:p w14:paraId="325F5C6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"...Dopo aver tentennato per qualche manciata di secondi, finisco per annuire riluttante."</w:t>
      </w:r>
    </w:p>
    <w:p w14:paraId="0F68F50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8CA89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2C98A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game/isaac.rpy:855</w:t>
      </w:r>
    </w:p>
    <w:p w14:paraId="64E8F27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isaac_93fbcb23:</w:t>
      </w:r>
    </w:p>
    <w:p w14:paraId="57A9C69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34A47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doesn't sound like that much work, and if it's all I have to do to keep from being someone's dinner, I guess it's worth it."</w:t>
      </w:r>
    </w:p>
    <w:p w14:paraId="29971F2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sembra essere troppo stressante, e se è tutto quello che devo fare per non diventare la cena di qualcuno, immagino ne valga la pena."</w:t>
      </w:r>
    </w:p>
    <w:p w14:paraId="25923F6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9658E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DCBE7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game/isaac.rpy:859</w:t>
      </w:r>
    </w:p>
    <w:p w14:paraId="2F84293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isaac_393b99f9:</w:t>
      </w:r>
    </w:p>
    <w:p w14:paraId="7C2DBCC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AF300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"\"All right…. even if it's against my better judgment.\""</w:t>
      </w:r>
    </w:p>
    <w:p w14:paraId="38D2AB8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D'accordo... anche se va contro il mio buonsenso.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0A2C5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54B49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A1DA2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game/isaac.rpy:862</w:t>
      </w:r>
    </w:p>
    <w:p w14:paraId="7A3AF26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isaac_073f58ca:</w:t>
      </w:r>
    </w:p>
    <w:p w14:paraId="4271D99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B4779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"\"Fine. You'd better not be lying about it being a 'neutral ground,' though.\""</w:t>
      </w:r>
    </w:p>
    <w:p w14:paraId="3A5D2650" w14:textId="607F2D5C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D'accordo. Sarà meglio che tu non stia mentendo sulla storia del 'territorio neutrale', però.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2939CF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F9514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B0B8D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game/isaac.rpy:865</w:t>
      </w:r>
    </w:p>
    <w:p w14:paraId="3CAFB69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isaac_09e4773d:</w:t>
      </w:r>
    </w:p>
    <w:p w14:paraId="3BFDB32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CF8EC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"\"Good. That's all I need you to do, for now.\""</w:t>
      </w:r>
    </w:p>
    <w:p w14:paraId="4BA5426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"Ottimo. Questo è tutto quello che ho bisogno tu faccia, al momento.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F2638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E03B2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49571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game/isaac.rpy:867</w:t>
      </w:r>
    </w:p>
    <w:p w14:paraId="7F9E57E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isaac_9a579fb2:</w:t>
      </w:r>
    </w:p>
    <w:p w14:paraId="78A0321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AF1E5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"\"I'll come to the diner nightly to check up on your progress, and I expect {i}detailed{/i} reports.\""</w:t>
      </w:r>
    </w:p>
    <w:p w14:paraId="3D2B8BB4" w14:textId="4732518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Verrò alla tavola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calda ogni notte per verificare i tuoi progressi, mi aspetto dei resoconti </w:t>
      </w:r>
      <w:r w:rsidRPr="005A48A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dettagliati/i}.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9B56A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580B7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BD13C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game/isaac.rpy:869</w:t>
      </w:r>
    </w:p>
    <w:p w14:paraId="70AB6AB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isaac_03c6c6b9:</w:t>
      </w:r>
    </w:p>
    <w:p w14:paraId="7B29D0A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35E0A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 airy grin flits back over his face, and Isaac reaches out to squeeze my shoulder."</w:t>
      </w:r>
    </w:p>
    <w:p w14:paraId="43F7F54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sorriso spensieriato gli torna subito in faccia, poi allunga il braccio per stringermi la spalla."</w:t>
      </w:r>
    </w:p>
    <w:p w14:paraId="1A898EB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35E2B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47828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game/isaac.rpy:870</w:t>
      </w:r>
    </w:p>
    <w:p w14:paraId="0268A05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isaac_765b3e1a:</w:t>
      </w:r>
    </w:p>
    <w:p w14:paraId="02DCBF5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A639B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"Rather than trying to move away, though, I study his face curiously as he leans closer."</w:t>
      </w:r>
    </w:p>
    <w:p w14:paraId="2901E82A" w14:textId="09FC0EEC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68" w:author="ilaria pisanu" w:date="2020-04-24T12:54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en-GB"/>
            </w:rPr>
          </w:rPrChange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5F12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Anziché</w:t>
      </w:r>
      <w:r w:rsidR="005F1264" w:rsidRPr="005A48AA" w:rsidDel="005F12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cercare di allontanarmi, tuttavia, studio la sua faccia incuriosito, mentre si avvicina."</w:t>
      </w:r>
    </w:p>
    <w:p w14:paraId="493463A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DFFA0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888C4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game/isaac.rpy:873</w:t>
      </w:r>
    </w:p>
    <w:p w14:paraId="317A6B9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isaac_781add0b:</w:t>
      </w:r>
    </w:p>
    <w:p w14:paraId="407F4E7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F2CCD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"\"Why do you want me to listen for people talking about </w:t>
      </w:r>
      <w:proofErr w:type="gram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Bishop?\</w:t>
      </w:r>
      <w:proofErr w:type="gram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3A8BC6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vuoi che ascolti persone che parlano male di </w:t>
      </w:r>
      <w:proofErr w:type="gramStart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Bishop?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51928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6EA19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3A6E0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game/isaac.rpy:874</w:t>
      </w:r>
    </w:p>
    <w:p w14:paraId="3A9B0D4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isaac_eee7940e:</w:t>
      </w:r>
    </w:p>
    <w:p w14:paraId="695952C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CA85E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"\"Are you trying to put down some kind of </w:t>
      </w:r>
      <w:proofErr w:type="gram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uprising?\</w:t>
      </w:r>
      <w:proofErr w:type="gram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E7F92F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Stai cercando di reprimere qualche sorta di </w:t>
      </w:r>
      <w:proofErr w:type="gramStart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insurrezione?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35A90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A169B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60C5C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game/isaac.rpy:877</w:t>
      </w:r>
    </w:p>
    <w:p w14:paraId="3291382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isaac_22911eae:</w:t>
      </w:r>
    </w:p>
    <w:p w14:paraId="0823A1C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02544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"\"No… very much the opposite.\""</w:t>
      </w:r>
    </w:p>
    <w:p w14:paraId="2668848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No...</w:t>
      </w:r>
      <w:proofErr w:type="gramEnd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il contrario, in realtà.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2B1339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150E0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C925F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game/isaac.rpy:878</w:t>
      </w:r>
    </w:p>
    <w:p w14:paraId="44C38B9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isaac_38275f2d:</w:t>
      </w:r>
    </w:p>
    <w:p w14:paraId="1CCF058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141EE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cryptic smirk slowly spreads across Isaac's face."</w:t>
      </w:r>
    </w:p>
    <w:p w14:paraId="17F25E5C" w14:textId="5BBB7E4A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sorrisetto crip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tico gli si allarga sul volto."</w:t>
      </w:r>
    </w:p>
    <w:p w14:paraId="481AAC1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49B35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71220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game/isaac.rpy:879</w:t>
      </w:r>
    </w:p>
    <w:p w14:paraId="2F32A30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isaac_726634d6:</w:t>
      </w:r>
    </w:p>
    <w:p w14:paraId="44A550D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1BD16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 flash darkly behind his glasses, making me wonder what kind of plot's forming in that head of his."</w:t>
      </w:r>
    </w:p>
    <w:p w14:paraId="673E23B4" w14:textId="42E8B539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occhi prendono un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vena oscura, facendomi domandare che razza di piano stia elaborando nella sua testa."</w:t>
      </w:r>
    </w:p>
    <w:p w14:paraId="55EC99D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D5B03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D5AD7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game/isaac.rpy:882</w:t>
      </w:r>
    </w:p>
    <w:p w14:paraId="306C310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isaac_1ff0cb34:</w:t>
      </w:r>
    </w:p>
    <w:p w14:paraId="41A0C27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52080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"\"If you do your job well, I'll give you some more details.\""</w:t>
      </w:r>
    </w:p>
    <w:p w14:paraId="190BE857" w14:textId="747D2B76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farai bene il tuo lavoro, ti darò qualche dettaglio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più.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DD109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D3746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24BE8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game/isaac.rpy:884</w:t>
      </w:r>
    </w:p>
    <w:p w14:paraId="06ADFC3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isaac_25c369a3:</w:t>
      </w:r>
    </w:p>
    <w:p w14:paraId="5BB276D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8514C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"\"Until then, I'm afraid that's all I plan to say.\""</w:t>
      </w:r>
    </w:p>
    <w:p w14:paraId="547B02DD" w14:textId="096C8A55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Fino ad allora, temo che q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uesto sia tutto quello che ho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da dirti.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E29B9B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C59A3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BACEF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game/isaac.rpy:886</w:t>
      </w:r>
    </w:p>
    <w:p w14:paraId="4DA25AD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isaac_2282c6e5:</w:t>
      </w:r>
    </w:p>
    <w:p w14:paraId="688452D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6A95F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takes a relaxed sip of his coffee, as if to signify the end of that particular conversation."</w:t>
      </w:r>
    </w:p>
    <w:p w14:paraId="0F07DD61" w14:textId="65E538B0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fare rila</w:t>
      </w:r>
      <w:ins w:id="69" w:author="francesca perozziello" w:date="2020-04-13T11:38:00Z">
        <w:r w:rsidR="008E6D11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s</w:t>
        </w:r>
      </w:ins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sato, sorseggia il suo caffè, come a voler marcare la fine di quella precisa conversazione."</w:t>
      </w:r>
    </w:p>
    <w:p w14:paraId="3BC4920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21F9F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7E7AA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game/isaac.rpy:889</w:t>
      </w:r>
    </w:p>
    <w:p w14:paraId="7033318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isaac_4f46a46b_7:</w:t>
      </w:r>
    </w:p>
    <w:p w14:paraId="76FEF27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A969F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575330B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D811D0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44282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AC5555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game/isaac.rpy:890</w:t>
      </w:r>
    </w:p>
    <w:p w14:paraId="0F68613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isaac_55b5ded8:</w:t>
      </w:r>
    </w:p>
    <w:p w14:paraId="32658C8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CD47A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shouldn't really care that much about his motives, but now, I can't help but be interested in them."</w:t>
      </w:r>
    </w:p>
    <w:p w14:paraId="6A428A03" w14:textId="75BAF37C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dovrebbe fergarmene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molto delle sue ragioni, ma ora, non posso fare altro che esserne tremendamente interessato."</w:t>
      </w:r>
    </w:p>
    <w:p w14:paraId="15B585B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D74AD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5E1A8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game/isaac.rpy:891</w:t>
      </w:r>
    </w:p>
    <w:p w14:paraId="022B93F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isaac_2e53da28:</w:t>
      </w:r>
    </w:p>
    <w:p w14:paraId="5CD8410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444CC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"I'll just have to wait until he trusts me more to ask, then. {w}But there's another question on my mind, too - an even more important one."</w:t>
      </w:r>
    </w:p>
    <w:p w14:paraId="2A42D3A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"Dovrò aspettare quando si fiderà di più di me per chiedere, quindi. </w:t>
      </w:r>
      <w:r w:rsidRPr="005A48A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c'è un'altra domanda che mi ronza in testa, una ancora più importante."</w:t>
      </w:r>
    </w:p>
    <w:p w14:paraId="60BE614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A759D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2EF7B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game/isaac.rpy:900</w:t>
      </w:r>
    </w:p>
    <w:p w14:paraId="49E1A9B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isaac_fcb1ad24:</w:t>
      </w:r>
    </w:p>
    <w:p w14:paraId="713946A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580E5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"\"Can I ask you something else, </w:t>
      </w:r>
      <w:proofErr w:type="gram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Isaac?\</w:t>
      </w:r>
      <w:proofErr w:type="gram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62C11A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Posso chiederti un'altra cosa, </w:t>
      </w:r>
      <w:proofErr w:type="gramStart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Isaac?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3AEF86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7C909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C4A0E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game/isaac.rpy:902</w:t>
      </w:r>
    </w:p>
    <w:p w14:paraId="2D5E0E9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isaac_07b7f71e:</w:t>
      </w:r>
    </w:p>
    <w:p w14:paraId="0C62B20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54F4C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"\"Of course. I'll answer anything I can for you, darling.\""</w:t>
      </w:r>
    </w:p>
    <w:p w14:paraId="733FA3F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Certo. Risponderò a tutto quello che posso, tesoro."</w:t>
      </w:r>
    </w:p>
    <w:p w14:paraId="6B82894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DA6D4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9FCF1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game/isaac.rpy:905</w:t>
      </w:r>
    </w:p>
    <w:p w14:paraId="5CD9181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isaac_c7d0a1ea:</w:t>
      </w:r>
    </w:p>
    <w:p w14:paraId="0F7F4AE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688FF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"\"Your eyes…\""</w:t>
      </w:r>
    </w:p>
    <w:p w14:paraId="4368356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 tuoi occhi...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FD654A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79DA5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9BA0F6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game/isaac.rpy:907</w:t>
      </w:r>
    </w:p>
    <w:p w14:paraId="51ECB28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isaac_7163b263:</w:t>
      </w:r>
    </w:p>
    <w:p w14:paraId="008B0C3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61566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"\"How did you gain that power?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That… hypnotic look.\""</w:t>
      </w:r>
    </w:p>
    <w:p w14:paraId="3E3C89E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Come hai ottenuto quel potere? Quello... sguardo ipnotico.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8267A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CF9FF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381A2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game/isaac.rpy:910</w:t>
      </w:r>
    </w:p>
    <w:p w14:paraId="674FFAB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isaac_8df6c9d7:</w:t>
      </w:r>
    </w:p>
    <w:p w14:paraId="025259A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4662B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"\"…\""</w:t>
      </w:r>
    </w:p>
    <w:p w14:paraId="2344DFE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44F0D0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B339B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1B993C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game/isaac.rpy:911</w:t>
      </w:r>
    </w:p>
    <w:p w14:paraId="4766BD3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isaac_4c1f55a9:</w:t>
      </w:r>
    </w:p>
    <w:p w14:paraId="4B74C55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C452F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looks like that question was the last one he expected to hear."</w:t>
      </w:r>
    </w:p>
    <w:p w14:paraId="5BB04AF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che questa sia l'ultima domanda che si aspettasse di sentire."</w:t>
      </w:r>
    </w:p>
    <w:p w14:paraId="1539A3A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480C0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6A02DBA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game/isaac.rpy:913</w:t>
      </w:r>
    </w:p>
    <w:p w14:paraId="0AB2B2A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isaac_cf7626f1:</w:t>
      </w:r>
    </w:p>
    <w:p w14:paraId="047D521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C4166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after being duped by it twice, did he really think I'd just forget about what happened?"</w:t>
      </w:r>
    </w:p>
    <w:p w14:paraId="3B9B33A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dopo essermi fatto ingannare due volte da quella cosa, pensa davvero che me ne sarei scordato?"</w:t>
      </w:r>
    </w:p>
    <w:p w14:paraId="4C1A1C4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BCDFD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E3E61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game/isaac.rpy:916</w:t>
      </w:r>
    </w:p>
    <w:p w14:paraId="29FFCA6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isaac_2a15b094:</w:t>
      </w:r>
    </w:p>
    <w:p w14:paraId="5505233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24E59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"Soon, Isaac's brow furrows slightly, and he glances to one side with a wry chuckle."</w:t>
      </w:r>
    </w:p>
    <w:p w14:paraId="3F88F8A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"Subito, Isaac aggrotta la fronte e si volta con una risattina pungente."</w:t>
      </w:r>
    </w:p>
    <w:p w14:paraId="04B7B88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2E935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D7665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game/isaac.rpy:918</w:t>
      </w:r>
    </w:p>
    <w:p w14:paraId="127D18F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isaac_8bf72eb5:</w:t>
      </w:r>
    </w:p>
    <w:p w14:paraId="643409D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6B0AF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"\"Right, I forgot… a Strix would've noticed it.\""</w:t>
      </w:r>
    </w:p>
    <w:p w14:paraId="1491BCD2" w14:textId="59A246DC" w:rsidR="005A48AA" w:rsidRDefault="005A48AA" w:rsidP="0044008C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Giusto, me ne ero dimenticato... uno </w:t>
      </w:r>
      <w:commentRangeStart w:id="70"/>
      <w:commentRangeStart w:id="71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Strix</w:t>
      </w:r>
      <w:commentRangeEnd w:id="70"/>
      <w:r>
        <w:rPr>
          <w:rStyle w:val="Rimandocommento"/>
        </w:rPr>
        <w:commentReference w:id="70"/>
      </w:r>
      <w:commentRangeEnd w:id="71"/>
      <w:r w:rsidR="00125076">
        <w:rPr>
          <w:rStyle w:val="Rimandocommento"/>
        </w:rPr>
        <w:commentReference w:id="71"/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lo avrebbe notato.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FC921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7CFAA2" w14:textId="77777777" w:rsidR="0044008C" w:rsidRPr="00DE24C4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E24C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A7EBE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game/isaac.rpy:921</w:t>
      </w:r>
    </w:p>
    <w:p w14:paraId="2C10ADB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isaac_2331f331:</w:t>
      </w:r>
    </w:p>
    <w:p w14:paraId="16E622C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D1BE9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"\"…Come </w:t>
      </w:r>
      <w:proofErr w:type="gramStart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again?\</w:t>
      </w:r>
      <w:proofErr w:type="gramEnd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2A8A19A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...Come, </w:t>
      </w:r>
      <w:proofErr w:type="gramStart"/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scusa?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05D66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FE3D7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893CE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game/isaac.rpy:924</w:t>
      </w:r>
    </w:p>
    <w:p w14:paraId="24F30E3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isaac_2f4d608d:</w:t>
      </w:r>
    </w:p>
    <w:p w14:paraId="1B751DB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019EC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shakes his head, letting out a faint sigh while pushing up his glasses."</w:t>
      </w:r>
    </w:p>
    <w:p w14:paraId="1434A24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scuote la testa, lasciandosi andare ad un leggero sospiro e tirandosi su gli occhiali."</w:t>
      </w:r>
    </w:p>
    <w:p w14:paraId="4241D54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9F148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E43B5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game/isaac.rpy:925</w:t>
      </w:r>
    </w:p>
    <w:p w14:paraId="5DC4610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isaac_d17aeb4d:</w:t>
      </w:r>
    </w:p>
    <w:p w14:paraId="51CB11C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75B6A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"\"Never mind that.\""</w:t>
      </w:r>
    </w:p>
    <w:p w14:paraId="1CED7A8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Lascia stare.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D81DD0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08ABB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9B1178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game/isaac.rpy:926</w:t>
      </w:r>
    </w:p>
    <w:p w14:paraId="39DF58E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isaac_a86f7517:</w:t>
      </w:r>
    </w:p>
    <w:p w14:paraId="4863444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3E486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"\"To answer your question – you remember how I said I wasn't 'really' a </w:t>
      </w:r>
      <w:proofErr w:type="gramStart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vampire?\</w:t>
      </w:r>
      <w:proofErr w:type="gramEnd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76B981E" w14:textId="7D651340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0610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rispondere alla tua domanda... Ti ricordi che avevo detto di non essere 'davvero' un </w:t>
      </w:r>
      <w:proofErr w:type="gramStart"/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vampiro?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B7796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BA7C8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49164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game/isaac.rpy:929</w:t>
      </w:r>
    </w:p>
    <w:p w14:paraId="61E8483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isaac_662f55d6:</w:t>
      </w:r>
    </w:p>
    <w:p w14:paraId="2727E05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D557F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"\"The truth is… once every few weeks, I drink a vampire's blood.\""</w:t>
      </w:r>
    </w:p>
    <w:p w14:paraId="769BB48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verità è che... una volta ogni 2 settimane, bevo del sangue di vampiro.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6A9D0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16EFA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F5D3C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game/isaac.rpy:930</w:t>
      </w:r>
    </w:p>
    <w:p w14:paraId="16C9828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isaac_0bd83cae:</w:t>
      </w:r>
    </w:p>
    <w:p w14:paraId="4BA1791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AE5CF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"\"It gives mortals a fraction of their power, and mine manifests as hypnosis.\""</w:t>
      </w:r>
    </w:p>
    <w:p w14:paraId="183136C4" w14:textId="0B09679A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Dona ai </w:t>
      </w:r>
      <w:r w:rsidR="000610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mortarl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un</w:t>
      </w:r>
      <w:r w:rsidR="000610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frazione dei loro poteri, e i miei si manifestano con l'ipnosi.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0EB82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BC47F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21189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game/isaac.rpy:933</w:t>
      </w:r>
    </w:p>
    <w:p w14:paraId="60B7F34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isaac_976bbbcb:</w:t>
      </w:r>
    </w:p>
    <w:p w14:paraId="0BFCAFA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EB70B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calmly gazes at me with his brilliant, golden eyes, which are admittedly beautiful even when they're {i}not{/i} swirling mesmerizingly."</w:t>
      </w:r>
    </w:p>
    <w:p w14:paraId="1E50B8B0" w14:textId="132DE1B8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osserva tranqu</w:t>
      </w:r>
      <w:r w:rsidR="000610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illo con i suoi lumonosi occhi d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orati, che sono indubbiamente bellissimi anche quando </w:t>
      </w:r>
      <w:r w:rsidRPr="0044008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non{/i}</w:t>
      </w:r>
      <w:r w:rsidR="000610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stanno girando vorticosamente per ipnotizzarti.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9C9EA1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25558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D4E331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game/isaac.rpy:936</w:t>
      </w:r>
    </w:p>
    <w:p w14:paraId="5C0A011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isaac_7a24c3c5:</w:t>
      </w:r>
    </w:p>
    <w:p w14:paraId="06D8E17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4E73B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"\"Really…? They just let you drink their blood, for free?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Is it because you sell them </w:t>
      </w:r>
      <w:proofErr w:type="gramStart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information?\</w:t>
      </w:r>
      <w:proofErr w:type="gramEnd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61B9F305" w14:textId="29A08366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Davvero...? Ti fanno bere il loro sangue così, gratuitamente? </w:t>
      </w:r>
      <w:r w:rsidR="00E315A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perché vendi loro </w:t>
      </w:r>
      <w:proofErr w:type="gramStart"/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informazioni?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5ACE1D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615CA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2B970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game/isaac.rpy:939</w:t>
      </w:r>
    </w:p>
    <w:p w14:paraId="314DE22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isaac_f9d65848:</w:t>
      </w:r>
    </w:p>
    <w:p w14:paraId="13E8C5C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F77F0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"\"Hah. It's far from 'free.'\""</w:t>
      </w:r>
    </w:p>
    <w:p w14:paraId="28D17B20" w14:textId="0DDDB15B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Hah. </w:t>
      </w:r>
      <w:r w:rsidR="00E315A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tutt'altro che gratuito.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76D41F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882AD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E08E5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game/isaac.rpy:940</w:t>
      </w:r>
    </w:p>
    <w:p w14:paraId="68C077D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isaac_c0f7a5da:</w:t>
      </w:r>
    </w:p>
    <w:p w14:paraId="3AC258B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D1FD4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"\"I've got a certain deal with someone for it, you see…\""</w:t>
      </w:r>
    </w:p>
    <w:p w14:paraId="2EEE91B8" w14:textId="707AC092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un certo accordo con qualcuno a</w:t>
      </w:r>
      <w:ins w:id="72" w:author="francesca perozziello" w:date="2020-04-13T11:43:00Z">
        <w:r w:rsidR="000E20E0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l</w:t>
        </w:r>
      </w:ins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riguardo, vedi...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58FC2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CE933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F1F15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game/isaac.rpy:943</w:t>
      </w:r>
    </w:p>
    <w:p w14:paraId="14C5042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isaac_1e989882:</w:t>
      </w:r>
    </w:p>
    <w:p w14:paraId="653C382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4446E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troubled look briefly flits across his face."</w:t>
      </w:r>
    </w:p>
    <w:p w14:paraId="205FFD7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"Uno sguardo turbato gli lampeggia brevemente negli occhi."</w:t>
      </w:r>
    </w:p>
    <w:p w14:paraId="1D8C261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9CE72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5C13D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game/isaac.rpy:945</w:t>
      </w:r>
    </w:p>
    <w:p w14:paraId="1170F43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isaac_54911952:</w:t>
      </w:r>
    </w:p>
    <w:p w14:paraId="3554EFA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7A396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"No, maybe troubled isn't the right word. {w}It's more of a hateful look."</w:t>
      </w:r>
    </w:p>
    <w:p w14:paraId="69F7E6B3" w14:textId="229BB75D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"No, forse la parola giusta non è 'turbato'. </w:t>
      </w:r>
      <w:r w:rsidRPr="0044008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ins w:id="73" w:author="francesca perozziello" w:date="2020-04-13T11:45:00Z">
        <w:r w:rsidR="0069667E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È</w:t>
        </w:r>
      </w:ins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più uno sguardo carico di odio."</w:t>
      </w:r>
    </w:p>
    <w:p w14:paraId="665A3E2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0FA2A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DEDE5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game/isaac.rpy:948</w:t>
      </w:r>
    </w:p>
    <w:p w14:paraId="52059AD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isaac_ab579377:</w:t>
      </w:r>
    </w:p>
    <w:p w14:paraId="3C12B42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96FC6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"\"It sounds like you're pretty deep in vampire society, for a human.\""</w:t>
      </w:r>
    </w:p>
    <w:p w14:paraId="1F5E2EB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Sembra che tu ci sia dentro fino al collo in questa società di vampiri, per essere un umano."</w:t>
      </w:r>
    </w:p>
    <w:p w14:paraId="7B333C3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9A992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F2081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game/isaac.rpy:949</w:t>
      </w:r>
    </w:p>
    <w:p w14:paraId="602C561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isaac_cfe01ff4:</w:t>
      </w:r>
    </w:p>
    <w:p w14:paraId="1FF0332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E779A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"\"Doesn't it ever get scary or start to feel like it's not worth the </w:t>
      </w:r>
      <w:proofErr w:type="gramStart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cost?\</w:t>
      </w:r>
      <w:proofErr w:type="gramEnd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73383C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ti fa mai paura o non ti sembra ogni tanto che non ne valga la </w:t>
      </w:r>
      <w:proofErr w:type="gramStart"/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pena?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53C11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2347A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7FAEC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game/isaac.rpy:951</w:t>
      </w:r>
    </w:p>
    <w:p w14:paraId="7F60C04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isaac_966fd6c2:</w:t>
      </w:r>
    </w:p>
    <w:p w14:paraId="3DBCBE7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E43D2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"Rich or not, I'd never be jealous of Isaac. {w}He's playing with fire, except the fire has fangs and a strong appetite for blood."</w:t>
      </w:r>
    </w:p>
    <w:p w14:paraId="2B0A5A5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"Ricco o no, non sarei mai invidioso di Isaac. </w:t>
      </w:r>
      <w:r w:rsidRPr="0044008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 giocando col fuoco, solo che il fuoco ha dei canini appuntiti e una forte sete di sangue."</w:t>
      </w:r>
    </w:p>
    <w:p w14:paraId="47392B7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44C52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4D267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game/isaac.rpy:954</w:t>
      </w:r>
    </w:p>
    <w:p w14:paraId="3ECA6CD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isaac_9cee7baa:</w:t>
      </w:r>
    </w:p>
    <w:p w14:paraId="76BE4F5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F7AC2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"\"…It does, you're right.\""</w:t>
      </w:r>
    </w:p>
    <w:p w14:paraId="219345E2" w14:textId="4AD63F3B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...Sì, a volte sì. </w:t>
      </w:r>
      <w:r w:rsidR="00A94B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vero.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9ECA52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87950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6D875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game/isaac.rpy:955</w:t>
      </w:r>
    </w:p>
    <w:p w14:paraId="66EEAF7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isaac_705154dc:</w:t>
      </w:r>
    </w:p>
    <w:p w14:paraId="6DCE0FF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4674B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usual confidence in his tone vanishes for </w:t>
      </w:r>
      <w:proofErr w:type="gramStart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 few moments</w:t>
      </w:r>
      <w:proofErr w:type="gramEnd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."</w:t>
      </w:r>
    </w:p>
    <w:p w14:paraId="4AF8FE3A" w14:textId="62391766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solita sicurezza che caratterizza la sua voce svani</w:t>
      </w:r>
      <w:r w:rsidR="000610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 per qualche istante."</w:t>
      </w:r>
    </w:p>
    <w:p w14:paraId="4D3DDE2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81156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1FCF7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game/isaac.rpy:958</w:t>
      </w:r>
    </w:p>
    <w:p w14:paraId="0766CC0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isaac_0fe066c2:</w:t>
      </w:r>
    </w:p>
    <w:p w14:paraId="0DAE843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3BB2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spend half my nights wondering if I'll be murdered the next day. There's not a single vampire I trust, and there never will be.\""</w:t>
      </w:r>
    </w:p>
    <w:p w14:paraId="3EFF9A57" w14:textId="545C528B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Passo metà dell</w:t>
      </w:r>
      <w:r w:rsidR="000610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mie notti a chiedermi se verrò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ammazzato il giorno dopo. Non esiste un singolo vampiro di cui mi fidi, e non esisterà mai.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D0C70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7160E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9FE28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game/isaac.rpy:961</w:t>
      </w:r>
    </w:p>
    <w:p w14:paraId="72C20FA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isaac_410fe0cf:</w:t>
      </w:r>
    </w:p>
    <w:p w14:paraId="19DEBBB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D3B9F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"\"But I'm in it for the long haul, [mc]… I've got too much at stake to just turn tail and run away with a briefcase full of cash.\""</w:t>
      </w:r>
    </w:p>
    <w:p w14:paraId="2592F155" w14:textId="465C0689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sono qui per arrivare fino in fondo</w:t>
      </w:r>
      <w:r w:rsidR="000610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[mc]… Ci sono troppe cose in ballo per voltarmi e andarmen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con una valigia di banconote.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411C3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E4A87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1F134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game/isaac.rpy:962</w:t>
      </w:r>
    </w:p>
    <w:p w14:paraId="573359E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isaac_e0901a68:</w:t>
      </w:r>
    </w:p>
    <w:p w14:paraId="680D5F0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0303B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gives me a faint, wistful smile, one that looks incredibly tired."</w:t>
      </w:r>
    </w:p>
    <w:p w14:paraId="62B1F5C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rivolge un debole, assorto sorriso, un sorriso che sembra incredibilmente stanco."</w:t>
      </w:r>
    </w:p>
    <w:p w14:paraId="602E573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D3B75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2E25F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game/isaac.rpy:964</w:t>
      </w:r>
    </w:p>
    <w:p w14:paraId="3273D4D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isaac_497cae08:</w:t>
      </w:r>
    </w:p>
    <w:p w14:paraId="20B920F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32439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"For whatever reason, a pang of sympathy cuts through my chest, even though I don't understand the circumstances he's in."</w:t>
      </w:r>
    </w:p>
    <w:p w14:paraId="18573FD0" w14:textId="1103403F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0610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qualche motivo, un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moto di compassione mi taglia il petto, anche se non comprendo le circostanze in cui si trovi."</w:t>
      </w:r>
    </w:p>
    <w:p w14:paraId="6637C72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DF428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07694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game/isaac.rpy:967</w:t>
      </w:r>
    </w:p>
    <w:p w14:paraId="2B5F239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7BE4F3F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6FB5E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 must be hard…"</w:t>
      </w:r>
    </w:p>
    <w:p w14:paraId="6DA225D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"Dev'essere difficile..."</w:t>
      </w:r>
    </w:p>
    <w:p w14:paraId="0093DCB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43881AE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577CB40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game/isaac.rpy:967</w:t>
      </w:r>
    </w:p>
    <w:p w14:paraId="6613915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17BB88C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7C044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don't want you to get hurt"</w:t>
      </w:r>
    </w:p>
    <w:p w14:paraId="00BCEF8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voglio che ti succeda qualcosa"</w:t>
      </w:r>
    </w:p>
    <w:p w14:paraId="6B3E292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4ABD4A2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5AD1C9B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game/isaac.rpy:967</w:t>
      </w:r>
    </w:p>
    <w:p w14:paraId="3D33BF9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5496BA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B3CC2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don't want you to get hurt (unlocked)"</w:t>
      </w:r>
    </w:p>
    <w:p w14:paraId="48AC7A0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voglio che ti succeda qualcosa (sbloccato)"</w:t>
      </w:r>
    </w:p>
    <w:p w14:paraId="1BD2CB8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00D75B4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60D58D1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game/isaac.rpy:967</w:t>
      </w:r>
    </w:p>
    <w:p w14:paraId="7B9233B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32D818E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3F383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"Don't run away, then"</w:t>
      </w:r>
    </w:p>
    <w:p w14:paraId="3F5BA27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andartene, allora"</w:t>
      </w:r>
    </w:p>
    <w:p w14:paraId="39739F7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3B89C7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7C56BEE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game/isaac.rpy:974</w:t>
      </w:r>
    </w:p>
    <w:p w14:paraId="26E720B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isaac_halp_383a793a:</w:t>
      </w:r>
    </w:p>
    <w:p w14:paraId="0BDF540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A6EC2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run a hand through my hair, unsure of what I can say to ease the tense atmosphere."</w:t>
      </w:r>
    </w:p>
    <w:p w14:paraId="4BBD7D3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passo una mano fra i capelli, insicuro su cosa potrei dire per alleggerire questa atmosfera così tesa."</w:t>
      </w:r>
    </w:p>
    <w:p w14:paraId="3F78740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08F9D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6605F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game/isaac.rpy:976</w:t>
      </w:r>
    </w:p>
    <w:p w14:paraId="4EFF086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isaac_halp_525332a9:</w:t>
      </w:r>
    </w:p>
    <w:p w14:paraId="28F147A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55D5E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"\"I'm sorry… I don't really know what you're going through, but I'm sure it can't be easy."</w:t>
      </w:r>
    </w:p>
    <w:p w14:paraId="36FB3C9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dispiace... Non so proprio cosa stai attraversando, ma sono sicuro che non sia facile."</w:t>
      </w:r>
    </w:p>
    <w:p w14:paraId="5F50E9A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20F30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1920D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game/isaac.rpy:977</w:t>
      </w:r>
    </w:p>
    <w:p w14:paraId="0C0D161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isaac_halp_632958e1:</w:t>
      </w:r>
    </w:p>
    <w:p w14:paraId="6D156F9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66914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wish I could offer you more support.\""</w:t>
      </w:r>
    </w:p>
    <w:p w14:paraId="7BE11FA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Vorrei poter fare qualcosa per aiutarti.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687F3A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9A368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3F2B17D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game/isaac.rpy:979</w:t>
      </w:r>
    </w:p>
    <w:p w14:paraId="733D4B9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isaac_halp_cb96a9b4:</w:t>
      </w:r>
    </w:p>
    <w:p w14:paraId="1189050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934B2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"\"Hah. No need to pity me, dear, I've already got that base covered.\""</w:t>
      </w:r>
    </w:p>
    <w:p w14:paraId="3DB67D3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Hah. Non c'è bisogno di provare compassione per me, tesoro, ci sono abituato ormai.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EF933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EF305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1F775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game/isaac.rpy:984</w:t>
      </w:r>
    </w:p>
    <w:p w14:paraId="6E33163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isaac_halp_acbcb333:</w:t>
      </w:r>
    </w:p>
    <w:p w14:paraId="38E8C16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5082E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exhales a faint sigh while adjusting his glasses, then straightens up."</w:t>
      </w:r>
    </w:p>
    <w:p w14:paraId="2FB9D23F" w14:textId="3F33BF79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lascia andare ad un sospiro mentre si aggiusta gli occhia</w:t>
      </w:r>
      <w:r w:rsidR="000610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li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poi torna a sedersi composto."</w:t>
      </w:r>
    </w:p>
    <w:p w14:paraId="06C392E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E8785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5DB78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game/isaac.rpy:993</w:t>
      </w:r>
    </w:p>
    <w:p w14:paraId="4256EE5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isaac_halp_dd820af0:</w:t>
      </w:r>
    </w:p>
    <w:p w14:paraId="1C035FB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7AF77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"\"…You should be careful.\""</w:t>
      </w:r>
    </w:p>
    <w:p w14:paraId="3073AAB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...Dovresti fare attenzione.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</w:p>
    <w:p w14:paraId="6068908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7CB24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CF381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game/isaac.rpy:996</w:t>
      </w:r>
    </w:p>
    <w:p w14:paraId="60A780F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isaac_halp_8df6c9d7:</w:t>
      </w:r>
    </w:p>
    <w:p w14:paraId="150BE09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4F98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"\"…\""</w:t>
      </w:r>
    </w:p>
    <w:p w14:paraId="50D5414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36121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60D94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7BE88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game/isaac.rpy:998</w:t>
      </w:r>
    </w:p>
    <w:p w14:paraId="4F9499A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isaac_halp_52a6abc2:</w:t>
      </w:r>
    </w:p>
    <w:p w14:paraId="12D7530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99896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 hardly believe I'm saying this, but…{w} It's true. I don't want to see Isaac dead – or anyone else, for that matter."</w:t>
      </w:r>
    </w:p>
    <w:p w14:paraId="4238843D" w14:textId="177CD6A1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credere che lo sto dicendo, ma...</w:t>
      </w:r>
      <w:r w:rsidRPr="0044008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="00DC719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vero, non voglio vedere morire Isaac, o chiunque altro, in realtà.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D35F9D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BF8E1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1BAFD6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game/isaac.rpy:1001</w:t>
      </w:r>
    </w:p>
    <w:p w14:paraId="0D97DAE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isaac_halp_21be8225:</w:t>
      </w:r>
    </w:p>
    <w:p w14:paraId="15B5367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F6702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"\"This probably sounds rich coming from a guy who just found out about vampires yesterday, I know.\""</w:t>
      </w:r>
    </w:p>
    <w:p w14:paraId="003A7A7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Probabilmente sembrerà una stronzata dato che viene da uno che ha scoperto dell'esistenza dei vampiri solo ieri, lo so.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78F45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42373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4C6AF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game/isaac.rpy:1002</w:t>
      </w:r>
    </w:p>
    <w:p w14:paraId="42B0F5A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isaac_halp_5692fd88:</w:t>
      </w:r>
    </w:p>
    <w:p w14:paraId="19CCD2A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BAE38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"\"But I get the feeling that all of them are out for themselves… they're too unpredictable, too dangerous.\""</w:t>
      </w:r>
    </w:p>
    <w:p w14:paraId="59B6AF9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mi sembra che che stiano tutti un po' uscendo di senno... sono troppo imprevedibili, troppo pericolosi.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7B2AF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2D24C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E872E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game/isaac.rpy:1005</w:t>
      </w:r>
    </w:p>
    <w:p w14:paraId="368C0F5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isaac_halp_a2aeafa3:</w:t>
      </w:r>
    </w:p>
    <w:p w14:paraId="36360C5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856B1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"\"Even if we've got our philosophical differences, I'd prefer if you didn't get hurt.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So don't get overconfident, </w:t>
      </w:r>
      <w:proofErr w:type="gramStart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yeah?\</w:t>
      </w:r>
      <w:proofErr w:type="gramEnd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6369E4E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Anche se ci sono delle differenze filosofiche fra noi, preferirei non ti succedesse niente. Quindi non essere troppo sicuro di te, d'accordo?"</w:t>
      </w:r>
    </w:p>
    <w:p w14:paraId="707FA82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6263B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97457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game/isaac.rpy:1008</w:t>
      </w:r>
    </w:p>
    <w:p w14:paraId="6750705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isaac_halp_0e31f2a8:</w:t>
      </w:r>
    </w:p>
    <w:p w14:paraId="13F2CDD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CE895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"\"…{i}You're{/i} worried about {i}me{/i}? Shouldn't it be the other way </w:t>
      </w:r>
      <w:proofErr w:type="gramStart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around?\</w:t>
      </w:r>
      <w:proofErr w:type="gramEnd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8BA8715" w14:textId="40C1AAFB" w:rsidR="0044008C" w:rsidRDefault="0044008C" w:rsidP="00095952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</w:t>
      </w:r>
      <w:r w:rsidRPr="0044008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sei{/i} preoccupato {i}per me{/i}? Non dovrebbe essere il </w:t>
      </w:r>
      <w:proofErr w:type="gramStart"/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contrario?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C4D3AB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D28B80" w14:textId="77777777" w:rsidR="00095952" w:rsidRPr="00DE24C4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E24C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3E5B2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game/isaac.rpy:1011</w:t>
      </w:r>
    </w:p>
    <w:p w14:paraId="0C3AF29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isaac_halp_e4b39db8:</w:t>
      </w:r>
    </w:p>
    <w:p w14:paraId="4C78FFB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F600A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"\"Ah, I'm not complaining, don't get me wrong. Please, continue telling me how much I mean to you.\""</w:t>
      </w:r>
    </w:p>
    <w:p w14:paraId="7084720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non mi sto lamentando, non fraintendermi. Ti prego, continua a dirmi quanto ci tieni a me.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416F1C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45149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3497E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game/isaac.rpy:1015</w:t>
      </w:r>
    </w:p>
    <w:p w14:paraId="54B4AD6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isaac_halp_4f46a46b:</w:t>
      </w:r>
    </w:p>
    <w:p w14:paraId="326DD1A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1140E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42F37EB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251E19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47476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B8AF81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game/isaac.rpy:1019</w:t>
      </w:r>
    </w:p>
    <w:p w14:paraId="2D5C2A4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isaac_halp_745cd026:</w:t>
      </w:r>
    </w:p>
    <w:p w14:paraId="43CEA7C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0864A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"\"In all seriousness, [mc], you're right.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I'll be careful…\""</w:t>
      </w:r>
    </w:p>
    <w:p w14:paraId="5F0A13D6" w14:textId="3741F4B2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Tornando seri... [mc], hai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ragione. Farò attenzione...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A7E94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AD689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9339B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game/isaac.rpy:1022</w:t>
      </w:r>
    </w:p>
    <w:p w14:paraId="0A1AADF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isaac_halp_faa28537:</w:t>
      </w:r>
    </w:p>
    <w:p w14:paraId="3C90163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B1657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"\"If only so I can keep hearing you fuss over me.\""</w:t>
      </w:r>
    </w:p>
    <w:p w14:paraId="768E817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Anche solo per continuare a sentire come ti preoccupi per me.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0A6A9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A8A03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16302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game/isaac.rpy:1027</w:t>
      </w:r>
    </w:p>
    <w:p w14:paraId="6C41EC0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isaac_halp_423708af:</w:t>
      </w:r>
    </w:p>
    <w:p w14:paraId="3809D58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50E95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smug little chuckle, Isaac straightens up."</w:t>
      </w:r>
    </w:p>
    <w:p w14:paraId="7713A36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una risatina beffarda, Isaac si ricompone."</w:t>
      </w:r>
    </w:p>
    <w:p w14:paraId="476FFA9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ED1C7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68ED9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game/isaac.rpy:1029</w:t>
      </w:r>
    </w:p>
    <w:p w14:paraId="6070CD0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isaac_halp_eb557e47:</w:t>
      </w:r>
    </w:p>
    <w:p w14:paraId="6277089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90A04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hope he actually took my words to heart… Well, if not, there's nothing else I can really do about it."</w:t>
      </w:r>
    </w:p>
    <w:p w14:paraId="4660C7F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"Spero davvero che prenda le mie parole seriamente... Beh, in caso contrario, non posso fare altro."</w:t>
      </w:r>
    </w:p>
    <w:p w14:paraId="09E3125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443AE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945D7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game/isaac.rpy:1036</w:t>
      </w:r>
    </w:p>
    <w:p w14:paraId="39D2D59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isaac_halp_1bc7f94f:</w:t>
      </w:r>
    </w:p>
    <w:p w14:paraId="68587AC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6C548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next moment, some kind of strange conviction grips me."</w:t>
      </w:r>
    </w:p>
    <w:p w14:paraId="47F4A10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"L'istante successivo, uno strano presentimento mi attanaglia."</w:t>
      </w:r>
    </w:p>
    <w:p w14:paraId="0ED17FE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2480E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7222C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game/isaac.rpy:1037</w:t>
      </w:r>
    </w:p>
    <w:p w14:paraId="62AC94E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isaac_halp_5106ae88:</w:t>
      </w:r>
    </w:p>
    <w:p w14:paraId="11D9BB7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F876C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nudge Isaac's shoulder with a fist, putting on a determined frown."</w:t>
      </w:r>
    </w:p>
    <w:p w14:paraId="1EF187E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"Colpisco Isaac sulla spalla con un pugnetto amichevole, corruciando il viso con risolutezza."</w:t>
      </w:r>
    </w:p>
    <w:p w14:paraId="32F6CFE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92B2D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E4182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game/isaac.rpy:1040</w:t>
      </w:r>
    </w:p>
    <w:p w14:paraId="5080856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isaac_halp_c737adb5:</w:t>
      </w:r>
    </w:p>
    <w:p w14:paraId="6D89F74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E0A0E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"\"…Don't run away, then.\""</w:t>
      </w:r>
    </w:p>
    <w:p w14:paraId="248ABC9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...Non andartene, allora.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7145B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8D6AE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4B1AE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game/isaac.rpy:1043</w:t>
      </w:r>
    </w:p>
    <w:p w14:paraId="0952DFF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isaac_halp_8df6c9d7_1:</w:t>
      </w:r>
    </w:p>
    <w:p w14:paraId="4B67B3D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6C260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"\"…\""</w:t>
      </w:r>
    </w:p>
    <w:p w14:paraId="23FB1D2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9B2A4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B0D07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743A186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game/isaac.rpy:1044</w:t>
      </w:r>
    </w:p>
    <w:p w14:paraId="73C729F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isaac_halp_dec8ee4e:</w:t>
      </w:r>
    </w:p>
    <w:p w14:paraId="3AA0EC9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A09E2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eyes me with a mixture of confusion and surprise."</w:t>
      </w:r>
    </w:p>
    <w:p w14:paraId="0EDFA3A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osserva con uno sguardo misto di confusione e sorpresa."</w:t>
      </w:r>
    </w:p>
    <w:p w14:paraId="3495BF3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D6803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02B8B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game/isaac.rpy:1047</w:t>
      </w:r>
    </w:p>
    <w:p w14:paraId="6A76325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isaac_halp_8f557f6c:</w:t>
      </w:r>
    </w:p>
    <w:p w14:paraId="5376A50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A5BA7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"\"Do whatever you have to do, and finish your business with the city's vampires.\""</w:t>
      </w:r>
    </w:p>
    <w:p w14:paraId="35EF0E3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Fai quello che devi fare, e porta a termine il tuo lavoro con i vampiri della città.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F00590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64123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1CD74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game/isaac.rpy:1048</w:t>
      </w:r>
    </w:p>
    <w:p w14:paraId="327B70D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isaac_halp_117b5bdc:</w:t>
      </w:r>
    </w:p>
    <w:p w14:paraId="44A4F53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5F5A2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"\"But after that, if I were you, I wouldn't deal with them a second longer than necessary…\""</w:t>
      </w:r>
    </w:p>
    <w:p w14:paraId="70116B1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una volta fato questo, fossi in te, non ci avrei nulla a che fare, neanche per un secondo più del necessario...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746600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DE73A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07FE0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game/isaac.rpy:1051</w:t>
      </w:r>
    </w:p>
    <w:p w14:paraId="33AA028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isaac_halp_50914363:</w:t>
      </w:r>
    </w:p>
    <w:p w14:paraId="1C2FCBA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A4EB5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have a feeling it'll only lead to bad things, otherwise.\""</w:t>
      </w:r>
    </w:p>
    <w:p w14:paraId="01E50D06" w14:textId="5445909F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la sensazione che, altrimenti</w:t>
      </w:r>
      <w:ins w:id="74" w:author="francesca perozziello" w:date="2020-04-13T11:55:00Z">
        <w:r w:rsidR="00277E70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,</w:t>
        </w:r>
      </w:ins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la cosa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non porti a nulla di buono.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315D7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DAB61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88220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game/isaac.rpy:1053</w:t>
      </w:r>
    </w:p>
    <w:p w14:paraId="358EAE6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isaac_halp_8e567a99:</w:t>
      </w:r>
    </w:p>
    <w:p w14:paraId="3DC4836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F2AB5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not like I have any experience in what I'm talking about, but my gut instinct tells me Isaac's playing a dangerous game."</w:t>
      </w:r>
    </w:p>
    <w:p w14:paraId="16A2F72E" w14:textId="341E8085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è che ho esattamente esperienza in q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ello di cui sto parlando, ma la mia pancia mi dice che Isaac s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giocando col fuoco."</w:t>
      </w:r>
    </w:p>
    <w:p w14:paraId="04F14E6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59326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EED48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game/isaac.rpy:1054</w:t>
      </w:r>
    </w:p>
    <w:p w14:paraId="755D4E8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isaac_halp_9e04fc05:</w:t>
      </w:r>
    </w:p>
    <w:p w14:paraId="179BB14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EC7E8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"And, even if he {i}is{/i} kind of a dick, I don't think I'd want him to be torn apart or drained dry by vampires, since he technically saved me from the same fate."</w:t>
      </w:r>
    </w:p>
    <w:p w14:paraId="6DBDFDE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"E, anche se è </w:t>
      </w:r>
      <w:r w:rsidRPr="0009595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po'{/i} uno stronzo, non penso che vorrei che dei vampiri lo facessero a pezzi e lo prosciugassero del suo sangue, visto che tecnicamente mi ha salvato dallo stesso destino."</w:t>
      </w:r>
    </w:p>
    <w:p w14:paraId="2CC2FF2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C372D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190BE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game/isaac.rpy:1057</w:t>
      </w:r>
    </w:p>
    <w:p w14:paraId="13EB65E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isaac_halp_a87a33ec:</w:t>
      </w:r>
    </w:p>
    <w:p w14:paraId="48B2255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4F583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"\"…You're pretty perceptive, aren't </w:t>
      </w:r>
      <w:proofErr w:type="gramStart"/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FF7249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...Sei molto perspicace, non è </w:t>
      </w:r>
      <w:proofErr w:type="gramStart"/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vero?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44B2E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909C0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BF0E1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game/isaac.rpy:1059</w:t>
      </w:r>
    </w:p>
    <w:p w14:paraId="238C55C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isaac_halp_dbcdbaf0:</w:t>
      </w:r>
    </w:p>
    <w:p w14:paraId="59C2BF4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31E64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had a feeling you had some smarts tucked away in there.\""</w:t>
      </w:r>
    </w:p>
    <w:p w14:paraId="585C34E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era sembrato che avessi un po' di sale in quella zuccotta lì.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466F04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1C32D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D6A57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game/isaac.rpy:1060</w:t>
      </w:r>
    </w:p>
    <w:p w14:paraId="0597884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isaac_halp_aca3ad9d:</w:t>
      </w:r>
    </w:p>
    <w:p w14:paraId="2153B36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17602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"Isaac's eyes soften as he reaches towards my head."</w:t>
      </w:r>
    </w:p>
    <w:p w14:paraId="52D15053" w14:textId="02139BB8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sguardo di Isaac si addolcisce, mentre avvicina la sua mano 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mio viso."</w:t>
      </w:r>
    </w:p>
    <w:p w14:paraId="43035FE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834CB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2368A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game/isaac.rpy:1063</w:t>
      </w:r>
    </w:p>
    <w:p w14:paraId="5C732D9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isaac_halp_f3c1dc2b:</w:t>
      </w:r>
    </w:p>
    <w:p w14:paraId="49A86F3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BF72C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"Huffing, I try to dodge his hand, but Isaac manages to muss up my hair before I have a chance to escape."</w:t>
      </w:r>
    </w:p>
    <w:p w14:paraId="14A27E41" w14:textId="535F01F2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"Soffiando come un gattino, cerco di schivare la sua mano, ma Isaac riesce comunque a scompigliarmi i capeli prima che po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ssa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sfuggirgli."</w:t>
      </w:r>
    </w:p>
    <w:p w14:paraId="38D24E2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0D973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6E2F4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game/isaac.rpy:1068</w:t>
      </w:r>
    </w:p>
    <w:p w14:paraId="2117C59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isaac_halp_acbcb333_1:</w:t>
      </w:r>
    </w:p>
    <w:p w14:paraId="2803870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5EC26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exhales a faint sigh while adjusting his glasses, then straightens up."</w:t>
      </w:r>
    </w:p>
    <w:p w14:paraId="10539945" w14:textId="44324650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sala un leggero sospiro aggiustandosi gli occhiali, poi si risiede composto."</w:t>
      </w:r>
    </w:p>
    <w:p w14:paraId="722BAEF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E48E8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3CA57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game/isaac.rpy:1077</w:t>
      </w:r>
    </w:p>
    <w:p w14:paraId="50A57B1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isaac_halp_c0e94d75:</w:t>
      </w:r>
    </w:p>
    <w:p w14:paraId="776FCA3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AC936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"\"Well, enough of my moping. That's all I wanted to talk to you about tonight, [mc].\""</w:t>
      </w:r>
    </w:p>
    <w:p w14:paraId="75A02CA3" w14:textId="57C032D8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Bene, basta con i miei piagnistei. Questo è tutto quello di cui volevo parlart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stanotte, [mc].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DD4EF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2B4D5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430D3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game/isaac.rpy:1078</w:t>
      </w:r>
    </w:p>
    <w:p w14:paraId="185F1F0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isaac_halp_069c14a9:</w:t>
      </w:r>
    </w:p>
    <w:p w14:paraId="1436D2F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47619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"Rising to his feet, Isaac smooths out his vest, swiveling to face me."</w:t>
      </w:r>
    </w:p>
    <w:p w14:paraId="4B78736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"Alzandosi in piedi, Isaac si stira il gilet con le mani, voltandosi per guardarmi."</w:t>
      </w:r>
    </w:p>
    <w:p w14:paraId="66EF955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4259B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79AE0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game/isaac.rpy:1080</w:t>
      </w:r>
    </w:p>
    <w:p w14:paraId="4315505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isaac_halp_04883dc0:</w:t>
      </w:r>
    </w:p>
    <w:p w14:paraId="23B86D6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4ADB8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"\"You're free to go. Unless you're interested in, say, watching a movie and enjoying some quality ti–\""</w:t>
      </w:r>
    </w:p>
    <w:p w14:paraId="53D54161" w14:textId="036B62C3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 libero di andare. A meno che tu non abbia voglia, non so, di guardare un film e passare un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bella ser-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3A170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91695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83F31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game/isaac.rpy:1085</w:t>
      </w:r>
    </w:p>
    <w:p w14:paraId="2C12BA0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isaac_halp_a75b6278:</w:t>
      </w:r>
    </w:p>
    <w:p w14:paraId="6577D9F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F0B0E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"\"No thanks.\""</w:t>
      </w:r>
    </w:p>
    <w:p w14:paraId="49BEF976" w14:textId="49B88198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grazie.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E750D8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945F2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612A7E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game/isaac.rpy:1086</w:t>
      </w:r>
    </w:p>
    <w:p w14:paraId="44C0B2E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isaac_halp_79f804d2:</w:t>
      </w:r>
    </w:p>
    <w:p w14:paraId="2F9CC56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4DC6B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quickly push myself off the couch, and offer Isaac the most skeptical look I can manage."</w:t>
      </w:r>
    </w:p>
    <w:p w14:paraId="3ECCA96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alzo rapidamente dal divano, e dirigo ad Isaac lo sguardo più scettico che potessi fare."</w:t>
      </w:r>
    </w:p>
    <w:p w14:paraId="4C8BAF3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CE49F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F8794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game/isaac.rpy:1090</w:t>
      </w:r>
    </w:p>
    <w:p w14:paraId="5851458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isaac_halp_33ff4f41:</w:t>
      </w:r>
    </w:p>
    <w:p w14:paraId="40E5107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B505C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make good coffee, and you may have pretty eyes, but that's all you've got going for you, Isaac.\""</w:t>
      </w:r>
    </w:p>
    <w:p w14:paraId="71AAD89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Prepari un ottimo caffè, e potresti avere dei bei occhi, ma finisce lì, Isaac.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243EF0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358ED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B4FFB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game/isaac.rpy:1093</w:t>
      </w:r>
    </w:p>
    <w:p w14:paraId="52C382E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isaac_halp_52010c90:</w:t>
      </w:r>
    </w:p>
    <w:p w14:paraId="3182776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2C1BF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"\"How rude! I'd like to think I have excellent fashion taste, too.\""</w:t>
      </w:r>
    </w:p>
    <w:p w14:paraId="383A83C4" w14:textId="46508B3F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maleducato! Mi piace pensare di avere anche un gran gusto in fatto d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moda.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DDBB5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69AB5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DFDAB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game/isaac.rpy:1095</w:t>
      </w:r>
    </w:p>
    <w:p w14:paraId="26D56BD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isaac_halp_2c6ea258:</w:t>
      </w:r>
    </w:p>
    <w:p w14:paraId="649762D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B78C8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"\"And, obviously, a talent for finding cute assistants.\""</w:t>
      </w:r>
    </w:p>
    <w:p w14:paraId="02965AC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E, ovviamente, un talento innato per trovarmi degli assistenti carini.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D2642D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DE055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7F10E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game/isaac.rpy:1098</w:t>
      </w:r>
    </w:p>
    <w:p w14:paraId="5CB7456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isaac_halp_7c786ada:</w:t>
      </w:r>
    </w:p>
    <w:p w14:paraId="7DEE6D0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DAE73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"\"If I could get jumped at any second by a vampire, I shouldn't waste the precious time I have, don't you </w:t>
      </w:r>
      <w:proofErr w:type="gramStart"/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think?\</w:t>
      </w:r>
      <w:proofErr w:type="gramEnd"/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EE3F75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potessi essere assalito in qualunque momento da un vampiro, non dovrei sprecare il poco tempo prezioso che ho, non </w:t>
      </w:r>
      <w:proofErr w:type="gramStart"/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credi?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9411A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76201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B9E5D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game/isaac.rpy:1101</w:t>
      </w:r>
    </w:p>
    <w:p w14:paraId="51B2B6D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isaac_halp_be5cc5e5:</w:t>
      </w:r>
    </w:p>
    <w:p w14:paraId="501CC16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35475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"\"You're implying I couldn't make our time together worthwhile.\""</w:t>
      </w:r>
    </w:p>
    <w:p w14:paraId="68FEBF27" w14:textId="57AD48F3" w:rsidR="00095952" w:rsidRPr="00FF70A4" w:rsidRDefault="00095952" w:rsidP="00FF70A4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Stai implicando che non possa far sì 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il tempo passato assieme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sia abbastanza valido.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F8206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FFABB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6C64D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game/isaac.rpy:1103</w:t>
      </w:r>
    </w:p>
    <w:p w14:paraId="5464D37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isaac_halp_c8ac5d55:</w:t>
      </w:r>
    </w:p>
    <w:p w14:paraId="3B11236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8899A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"\"I'm a businessman, [mc]. My chief concern is making every moment… profitable.\""</w:t>
      </w:r>
    </w:p>
    <w:p w14:paraId="627ACCE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un uomo d'affari, [mc]. Il mio obbiettivo principale è rendere ogni momento... fruttuoso.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1430E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A41BF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D12EE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game/isaac.rpy:1105</w:t>
      </w:r>
    </w:p>
    <w:p w14:paraId="1301A79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isaac_halp_630b1c82:</w:t>
      </w:r>
    </w:p>
    <w:p w14:paraId="41872AD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84466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wide, charming grin, Isaac tips an imaginary hat to me, and I have to keep myself from cracking a smile."</w:t>
      </w:r>
    </w:p>
    <w:p w14:paraId="628E1A1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 largo e seducente sorriso, Isaac fa finta di levarsi un cappello immaginario, e devo trattenermi dal sorridere."</w:t>
      </w:r>
    </w:p>
    <w:p w14:paraId="008BA63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747F3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416F1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game/isaac.rpy:1109</w:t>
      </w:r>
    </w:p>
    <w:p w14:paraId="0150CD3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isaac_halp_b4d11818:</w:t>
      </w:r>
    </w:p>
    <w:p w14:paraId="13DCB9A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CA0D6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a surprisingly gentlemanly fashion, he escorts me down to the street and even pays for my cab fare."</w:t>
      </w:r>
    </w:p>
    <w:p w14:paraId="0370614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una maniera incredibilmente galante, mi accompagna in strada e mi paga persino un taxi fino a casa."</w:t>
      </w:r>
    </w:p>
    <w:p w14:paraId="0950958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845A9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94BB3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game/isaac.rpy:1111</w:t>
      </w:r>
    </w:p>
    <w:p w14:paraId="5FE0345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isaac_halp_0c4145b5:</w:t>
      </w:r>
    </w:p>
    <w:p w14:paraId="37446F8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7869C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the taxi drives off towards my apartment, I glimpse Isaac waving in the rear-view mirror until we round the corner, out of sight."</w:t>
      </w:r>
    </w:p>
    <w:p w14:paraId="417F1DA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il taxi si dirige verso il mio appartamento, dallo specchietto retrovisore scorgo Isaac che mi saluta con la mano finché non giriamo l'angolo, uscendo dalla sua vista."</w:t>
      </w:r>
    </w:p>
    <w:p w14:paraId="44A0B2F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FF2CE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6BC04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game/isaac.rpy:1118</w:t>
      </w:r>
    </w:p>
    <w:p w14:paraId="73BCAD3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isaac_halp_3b552aca:</w:t>
      </w:r>
    </w:p>
    <w:p w14:paraId="284D60F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8D725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 wasn't expecting to arrive home in such a good mood, but tonight wasn't nearly as bad I thought it'd be."</w:t>
      </w:r>
    </w:p>
    <w:p w14:paraId="3C685D8E" w14:textId="773EBDB3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"-Non pensavo sarei tornanto a casa così di buon umore, ma stanotte non è stata neanche lontamente 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tanto 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spiacevole quanto mi aspettassi."</w:t>
      </w:r>
    </w:p>
    <w:p w14:paraId="0AD9E44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1773D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C52A6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game/isaac.rpy:1119</w:t>
      </w:r>
    </w:p>
    <w:p w14:paraId="10F9471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isaac_halp_4f2addb9:</w:t>
      </w:r>
    </w:p>
    <w:p w14:paraId="4629909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9C595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job as Isaac's \"assistant\" doesn't sound that bad, and I don't mind getting to spend more time in that fancy apartment of his…"</w:t>
      </w:r>
    </w:p>
    <w:p w14:paraId="601BC401" w14:textId="3D006BBF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lavoro come 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assiste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te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Isaac non sembra poi tanto male, e non mi dispiace passare del tempo nel suo elegante appartamento..."</w:t>
      </w:r>
    </w:p>
    <w:p w14:paraId="243B480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483E4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8A8AB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game/isaac.rpy:1122</w:t>
      </w:r>
    </w:p>
    <w:p w14:paraId="2CF8E65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isaac_halp_7584eea6:</w:t>
      </w:r>
    </w:p>
    <w:p w14:paraId="63A9C9E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4BB5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"\"And I won't say no to free coffee.\""</w:t>
      </w:r>
    </w:p>
    <w:p w14:paraId="47844A4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poi, non si dice di no al caffè gratis.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21824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90598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C85C0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game/isaac.rpy:1124</w:t>
      </w:r>
    </w:p>
    <w:p w14:paraId="2A8032C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isaac_halp_78ee0601:</w:t>
      </w:r>
    </w:p>
    <w:p w14:paraId="132967F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856C5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getting caught up in this vampire horror story wasn't as bad as I first thought."</w:t>
      </w:r>
    </w:p>
    <w:p w14:paraId="379AB6C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rimanere incastrato in questa storia dell'orrore sui vampiri non è così terribile come pensavo."</w:t>
      </w:r>
    </w:p>
    <w:p w14:paraId="4563A4D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B7F28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DFC26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game/isaac.rpy:1125</w:t>
      </w:r>
    </w:p>
    <w:p w14:paraId="2C323E2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isaac_halp_7cdea0ed:</w:t>
      </w:r>
    </w:p>
    <w:p w14:paraId="1E86B88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62F26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least it brings a little spice to my boring life – even if that spice comes at a pretty risky cost."</w:t>
      </w:r>
    </w:p>
    <w:p w14:paraId="3BF9686D" w14:textId="2BF8D246" w:rsidR="00095952" w:rsidRPr="00FF70A4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"Almeno dà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po' di brio alla mia noiosa vita, anche se questo brio ri</w:t>
      </w:r>
      <w:ins w:id="75" w:author="francesca perozziello" w:date="2020-04-13T11:59:00Z">
        <w:r w:rsidR="00A53886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s</w:t>
        </w:r>
      </w:ins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chia di avere un prezzo molto alto."</w:t>
      </w:r>
    </w:p>
    <w:p w14:paraId="6A27FAB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CACFA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8DB6F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game/isaac.rpy:1129</w:t>
      </w:r>
    </w:p>
    <w:p w14:paraId="64B259B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isaac_halp_2bae4d79:</w:t>
      </w:r>
    </w:p>
    <w:p w14:paraId="2928655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C5C79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so tired from my shift that, despite the coffee, I doze off not long after hitting my pillow."</w:t>
      </w:r>
    </w:p>
    <w:p w14:paraId="778638FA" w14:textId="746AB631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così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stanco dal lavoro che, nonostante il caffè, mi assopisco subito appena toccato il cuscino."</w:t>
      </w:r>
    </w:p>
    <w:p w14:paraId="7344C23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DB60F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23CB5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game/isaac.rpy:1131</w:t>
      </w:r>
    </w:p>
    <w:p w14:paraId="0E3D43E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isaac_halp_8ab767e9:</w:t>
      </w:r>
    </w:p>
    <w:p w14:paraId="5F634A6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29A4C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I drift off to sleep, I have the sense that I'm being swallowed up by a pair of radiant, hypnotic golden eyes."</w:t>
      </w:r>
    </w:p>
    <w:p w14:paraId="7BA29CC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mi addormento, ho la sensazione di essere ingoiato da un paio di radiosi e ipnotici occhi dorati."</w:t>
      </w:r>
    </w:p>
    <w:p w14:paraId="2865C40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1E27D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EC5BF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game/isaac.rpy:1141</w:t>
      </w:r>
    </w:p>
    <w:p w14:paraId="0492122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isaac_halp_4bd295df:</w:t>
      </w:r>
    </w:p>
    <w:p w14:paraId="72CEB40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DCB51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"–After that, the rest of the week was fairly uneventful."</w:t>
      </w:r>
    </w:p>
    <w:p w14:paraId="741D64F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"-Dopo quella sera, il resto della settimana passa senza troppo da raccontare."</w:t>
      </w:r>
    </w:p>
    <w:p w14:paraId="26B7379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DB757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3539A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game/isaac.rpy:1142</w:t>
      </w:r>
    </w:p>
    <w:p w14:paraId="5FF0BD9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isaac_halp_b4687942:</w:t>
      </w:r>
    </w:p>
    <w:p w14:paraId="31A5229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2DD10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few unusual guys showed up at the diner, and I caught the name \"Bishop\" a couple times."</w:t>
      </w:r>
    </w:p>
    <w:p w14:paraId="23B9CEC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"Qualche tizio inusuale è venuto alla tavola calda, e ho captato il nome 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Bishop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paio di volte."</w:t>
      </w:r>
    </w:p>
    <w:p w14:paraId="2A3E166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ED9DF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D304C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game/isaac.rpy:1143</w:t>
      </w:r>
    </w:p>
    <w:p w14:paraId="526BD2A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isaac_halp_da2da8e3:</w:t>
      </w:r>
    </w:p>
    <w:p w14:paraId="0D7E75F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8152C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sounds like he's some kind of boss to San Fran's vampires. No one seems to like him that much, but they all sound pretty scared of what he can do."</w:t>
      </w:r>
    </w:p>
    <w:p w14:paraId="4750D33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essere una specie di boss dei vampiri di San Fran. Sembrerebbe non piacere molto a nessuno, ma tutti ne parlano con grande timore."</w:t>
      </w:r>
    </w:p>
    <w:p w14:paraId="02C4A12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68294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04017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game/isaac.rpy:1149</w:t>
      </w:r>
    </w:p>
    <w:p w14:paraId="5BB8914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isaac_halp_81e73c94:</w:t>
      </w:r>
    </w:p>
    <w:p w14:paraId="52A9942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A65E3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"Each night, Isaac would take me back to his apartment, and I'd report everything I heard at the diner."</w:t>
      </w:r>
    </w:p>
    <w:p w14:paraId="5F790B9E" w14:textId="2812D585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"Ogni notte, Isaac mi porta nel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suo appartamento, e gli riferisco tutto quello che ho sentito al locale."</w:t>
      </w:r>
    </w:p>
    <w:p w14:paraId="41BF899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0EFE0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3398D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game/isaac.rpy:1150</w:t>
      </w:r>
    </w:p>
    <w:p w14:paraId="547B9C1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isaac_halp_da74d489:</w:t>
      </w:r>
    </w:p>
    <w:p w14:paraId="251F0CD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3C9E0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"He'd listen closely, ask a few </w:t>
      </w:r>
      <w:proofErr w:type="gramStart"/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questions</w:t>
      </w:r>
      <w:proofErr w:type="gramEnd"/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 and that was it. We'd chat a little about other random things, and he always brewed me a fresh cup of coffee."</w:t>
      </w:r>
    </w:p>
    <w:p w14:paraId="37881B8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"Lui ascolta attentamente, progendomi qualche domanda, e finisce lì. Poi chiacchieriamo di cose a caso per un po'; mi prepara sempre una tazza di caffè caldo."</w:t>
      </w:r>
    </w:p>
    <w:p w14:paraId="7B9617A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17938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828A5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game/isaac.rpy:1151</w:t>
      </w:r>
    </w:p>
    <w:p w14:paraId="6A00FFB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isaac_halp_02974391:</w:t>
      </w:r>
    </w:p>
    <w:p w14:paraId="435F1BD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BB294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learned that Isaac was raised near Hollywood and met a lot of celebrities as a kid. He seems to be a huge movie aficionado, too – he constantly raves about all his favorites to me."</w:t>
      </w:r>
    </w:p>
    <w:p w14:paraId="512C1290" w14:textId="384D4FB5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76" w:author="ilaria pisanu" w:date="2020-04-24T12:5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</w:rPrChange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</w:t>
      </w:r>
      <w:r w:rsidR="00E15B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appreso</w:t>
      </w:r>
      <w:r w:rsidR="00E15B5D"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Isaac è cresciuto vicino a Hollywood e che ha conosciuto molte celebrità quando era piccolo. Sembra essere un grande appassionato di cinema, fra l'altro - sta sempre a parlarmi dei suoi film preferiti."</w:t>
      </w:r>
    </w:p>
    <w:p w14:paraId="22D102D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67CF5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8A54D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game/isaac.rpy:1153</w:t>
      </w:r>
    </w:p>
    <w:p w14:paraId="79E6595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isaac_halp_c811f314:</w:t>
      </w:r>
    </w:p>
    <w:p w14:paraId="14FEE56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B294A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"Curiously, though, he never said anything about what he did as a teenager or in college.\n{w}A part of me wants to ask, but I wonder if he's avoiding it for a reason…"</w:t>
      </w:r>
    </w:p>
    <w:p w14:paraId="0AFE93E8" w14:textId="13452F72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"Curiosamente, però, non parla mai di quando era adolescente o del periodo dell'università.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09595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Una parte di</w:t>
      </w:r>
      <w:r w:rsidR="005206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 vorrebbe chiederglielo, ma mi chiedo se eviti l'argomento per un motivo..."</w:t>
      </w:r>
    </w:p>
    <w:p w14:paraId="637CE3B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38419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39F9F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game/isaac.rpy:1161</w:t>
      </w:r>
    </w:p>
    <w:p w14:paraId="6137D2C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isaac_halp_4bf0b488:</w:t>
      </w:r>
    </w:p>
    <w:p w14:paraId="359DBF6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C5E66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"One night during the week, Luka passed by the living room, a suspicious glare on his face."</w:t>
      </w:r>
    </w:p>
    <w:p w14:paraId="6625F36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notte, Luka è passato per il soggiorno, uno sguardo sospettoso regnava sul suo viso."</w:t>
      </w:r>
    </w:p>
    <w:p w14:paraId="58F6E65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EEAAF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216AA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game/isaac.rpy:1163</w:t>
      </w:r>
    </w:p>
    <w:p w14:paraId="4206110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isaac_halp_8b0b233d:</w:t>
      </w:r>
    </w:p>
    <w:p w14:paraId="7DC799B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603A4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 hope you're not leaving any grease stains on the couch, </w:t>
      </w:r>
      <w:commentRangeStart w:id="77"/>
      <w:commentRangeStart w:id="78"/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Diner Boy</w:t>
      </w:r>
      <w:commentRangeEnd w:id="77"/>
      <w:r>
        <w:rPr>
          <w:rStyle w:val="Rimandocommento"/>
        </w:rPr>
        <w:commentReference w:id="77"/>
      </w:r>
      <w:commentRangeEnd w:id="78"/>
      <w:r w:rsidR="00E42443">
        <w:rPr>
          <w:rStyle w:val="Rimandocommento"/>
        </w:rPr>
        <w:commentReference w:id="78"/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.\""</w:t>
      </w:r>
    </w:p>
    <w:p w14:paraId="1FA96089" w14:textId="254712B8" w:rsidR="00095952" w:rsidRDefault="00095952" w:rsidP="00E51C08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Spero tu non stia lasciando macchie di unto sul divano, Ragazzo della Tavola Calda."</w:t>
      </w:r>
    </w:p>
    <w:p w14:paraId="6836402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4885B2" w14:textId="77777777" w:rsidR="00E51C08" w:rsidRPr="00DE24C4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E24C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3DA97F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game/isaac.rpy:1166</w:t>
      </w:r>
    </w:p>
    <w:p w14:paraId="719C50F0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isaac_halp_4f46a46b_1:</w:t>
      </w:r>
    </w:p>
    <w:p w14:paraId="14DA054B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09DCB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1464795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D8F24C4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825536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E0BC292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game/isaac.rpy:1169</w:t>
      </w:r>
    </w:p>
    <w:p w14:paraId="34343F98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isaac_halp_babb5078:</w:t>
      </w:r>
    </w:p>
    <w:p w14:paraId="53787AE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1054E6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</w:t>
      </w:r>
      <w:proofErr w:type="gramStart"/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Luka!\</w:t>
      </w:r>
      <w:proofErr w:type="gramEnd"/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D95D8FE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ip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Luka!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8B24F29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9384EE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55F584E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game/isaac.rpy:1171</w:t>
      </w:r>
    </w:p>
    <w:p w14:paraId="25CB8ADE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isaac_halp_0bd038bb:</w:t>
      </w:r>
    </w:p>
    <w:p w14:paraId="0C9B3B0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33F686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"\"Don't talk to my assistant like that.\""</w:t>
      </w:r>
    </w:p>
    <w:p w14:paraId="768545FF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parlare in questo modo al mio assistente.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1DB473D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48D5E4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424080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game/isaac.rpy:1173</w:t>
      </w:r>
    </w:p>
    <w:p w14:paraId="7DB162EF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isaac_halp_e18fd8c8:</w:t>
      </w:r>
    </w:p>
    <w:p w14:paraId="192D758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22B30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"To my shock, Isaac actually jumped to my defense, and not in a playful manner, either."</w:t>
      </w:r>
    </w:p>
    <w:p w14:paraId="6E3F88EE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mio grande stupore, Isaac si è subito buttato per difendermi, e non in modo scherzoso"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</w:p>
    <w:p w14:paraId="1675110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1AA62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6464D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game/isaac.rpy:1176</w:t>
      </w:r>
    </w:p>
    <w:p w14:paraId="7F7D0A3B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isaac_halp_71423380:</w:t>
      </w:r>
    </w:p>
    <w:p w14:paraId="7AFE64E1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70F7DD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"\"…\""</w:t>
      </w:r>
    </w:p>
    <w:p w14:paraId="64E190F4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C82DF4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C32DC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5F7DEC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game/isaac.rpy:1177</w:t>
      </w:r>
    </w:p>
    <w:p w14:paraId="7129CB8F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isaac_halp_34108a9b:</w:t>
      </w:r>
    </w:p>
    <w:p w14:paraId="6B731C4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114017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looked taken aback, too. {w}Isaac doesn't normally raise his voice."</w:t>
      </w:r>
    </w:p>
    <w:p w14:paraId="42D479E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Luka era sbigottito. </w:t>
      </w:r>
      <w:r w:rsidRPr="00E51C0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 non alza mai la voce."</w:t>
      </w:r>
    </w:p>
    <w:p w14:paraId="6C55CB64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689CD0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54972D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game/isaac.rpy:1180</w:t>
      </w:r>
    </w:p>
    <w:p w14:paraId="32387B5B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isaac_halp_996c3f6d:</w:t>
      </w:r>
    </w:p>
    <w:p w14:paraId="3BE11C0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FC83A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"\"…Jeez, what're you so worked up about, old man?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Calm down.\""</w:t>
      </w:r>
    </w:p>
    <w:p w14:paraId="035321A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l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...Cristo, perché sei così scontroso, vecchio?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Rilassati.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73E5C1C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605540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0B32FC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game/isaac.rpy:1184</w:t>
      </w:r>
    </w:p>
    <w:p w14:paraId="253C894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isaac_halp_1946fa27:</w:t>
      </w:r>
    </w:p>
    <w:p w14:paraId="1E6A8A0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3D512E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"Scrunching his face up sulkily, Luka stalked back to his room, leaving behind an awkward atmosphere."</w:t>
      </w:r>
    </w:p>
    <w:p w14:paraId="63604579" w14:textId="3194B6BE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"Corru</w:t>
      </w:r>
      <w:ins w:id="79" w:author="francesca perozziello" w:date="2020-04-13T12:01:00Z">
        <w:r w:rsidR="003E6CB5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c</w:t>
        </w:r>
      </w:ins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ciando la faccia sgarbatamente, Luka se ne </w:t>
      </w:r>
      <w:r w:rsidR="005206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orna in camera sua, lasciando dietro di sé un'atmosfera incredibilmente imbarazzante."</w:t>
      </w:r>
    </w:p>
    <w:p w14:paraId="7F562538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DED59F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B60D67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game/isaac.rpy:1189</w:t>
      </w:r>
    </w:p>
    <w:p w14:paraId="5C2CFDAF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isaac_halp_2edf11f5:</w:t>
      </w:r>
    </w:p>
    <w:p w14:paraId="450D178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4CD15E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"–That was about the only thing of note that happened during the </w:t>
      </w:r>
      <w:proofErr w:type="gramStart"/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week.{</w:t>
      </w:r>
      <w:proofErr w:type="gramEnd"/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The rest of our time flew by, and before I knew it, I was settling into the routine."</w:t>
      </w:r>
    </w:p>
    <w:p w14:paraId="7808BA84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"-Questa è stata l'unica cosa degna di nota di tutta la </w:t>
      </w:r>
      <w:proofErr w:type="gramStart"/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settimana.</w:t>
      </w:r>
      <w:r w:rsidRPr="00E51C0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E51C0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Il resto del tempo è volato e, prima che me ne accorgessi, mi ero ormai abituato alla nuova routine."</w:t>
      </w:r>
    </w:p>
    <w:p w14:paraId="01E8631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2D92F6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6BD704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game/isaac.rpy:1198</w:t>
      </w:r>
    </w:p>
    <w:p w14:paraId="7A24714B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isaac_halp_f8c905a7:</w:t>
      </w:r>
    </w:p>
    <w:p w14:paraId="631B36F7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189127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"Tonight's just another average night, except a heavy storm's pelting down on our taxi as we drive to Isaac's apartment."</w:t>
      </w:r>
    </w:p>
    <w:p w14:paraId="17853C78" w14:textId="2A86DF88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"Stanotte è un'altra notte come le al</w:t>
      </w:r>
      <w:r w:rsidR="005206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re, a parte il diluvio che ci accompagna durante la corsa in taxi verso l'appartamento di Isaac."</w:t>
      </w:r>
    </w:p>
    <w:p w14:paraId="6D6D7D04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61EFD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3B3929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game/isaac.rpy:1199</w:t>
      </w:r>
    </w:p>
    <w:p w14:paraId="1F0CD83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isaac_halp_13fc072d:</w:t>
      </w:r>
    </w:p>
    <w:p w14:paraId="4ACFE62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BCA7FB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feel a little disappointed that I don't have anything exciting to report, but Isaac seems cheerful as usual."</w:t>
      </w:r>
    </w:p>
    <w:p w14:paraId="748504CC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un po' deluso di non avere niente di entusiasmante da riferire, ma Isaac sembra allegro e spensierato come sempre."</w:t>
      </w:r>
    </w:p>
    <w:p w14:paraId="2E16044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AF603B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0B66A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game/isaac.rpy:1202</w:t>
      </w:r>
    </w:p>
    <w:p w14:paraId="0C6D65B1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isaac_halp_0d51b9b2:</w:t>
      </w:r>
    </w:p>
    <w:p w14:paraId="5BE2EF1F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FC5E77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"\"You </w:t>
      </w:r>
      <w:proofErr w:type="gramStart"/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know,</w:t>
      </w:r>
      <w:proofErr w:type="gramEnd"/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I'm thinking about trying a different roast.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I'm getting a little sick of the current one.\""</w:t>
      </w:r>
    </w:p>
    <w:p w14:paraId="0BC0CBC8" w14:textId="5CB84EFB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ip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Sai, sto penso di provare una nuova </w:t>
      </w:r>
      <w:commentRangeStart w:id="80"/>
      <w:commentRangeStart w:id="81"/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miscela di caffè</w:t>
      </w:r>
      <w:commentRangeEnd w:id="80"/>
      <w:r>
        <w:rPr>
          <w:rStyle w:val="Rimandocommento"/>
        </w:rPr>
        <w:commentReference w:id="80"/>
      </w:r>
      <w:commentRangeEnd w:id="81"/>
      <w:r w:rsidR="00C6513D">
        <w:rPr>
          <w:rStyle w:val="Rimandocommento"/>
        </w:rPr>
        <w:commentReference w:id="81"/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 Quella di sempre ini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zia a stancarmi.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95DC8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3A478A" w14:textId="77777777" w:rsidR="000F0422" w:rsidRPr="00DE24C4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E24C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D755F8" w14:textId="77777777" w:rsidR="000F0422" w:rsidRPr="00DE24C4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E24C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game/isaac.rpy:1205</w:t>
      </w:r>
    </w:p>
    <w:p w14:paraId="1509E6F5" w14:textId="77777777" w:rsidR="000F0422" w:rsidRPr="00DE24C4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E24C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isaac_halp_8c683b8e:</w:t>
      </w:r>
    </w:p>
    <w:p w14:paraId="37EE1301" w14:textId="77777777" w:rsidR="000F0422" w:rsidRPr="00DE24C4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5BEA9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24C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"\"…You're pretty passionate about coffee, aren't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842E1B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...Ti piace molto il caffè,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DB15C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DF78B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27D7D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game/isaac.rpy:1208</w:t>
      </w:r>
    </w:p>
    <w:p w14:paraId="4A8FD2C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isaac_halp_6221f378:</w:t>
      </w:r>
    </w:p>
    <w:p w14:paraId="0A970D2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E0E66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"\"What can I say? It's an important part of the job for night owls like us.\""</w:t>
      </w:r>
    </w:p>
    <w:p w14:paraId="51F4486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posso dire? È una fondamentale parte del lavoro per noi animali notturni.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8A4D5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C6E09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A3121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game/isaac.rpy:1209</w:t>
      </w:r>
    </w:p>
    <w:p w14:paraId="75F8F0C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isaac_halp_5e38c7ff:</w:t>
      </w:r>
    </w:p>
    <w:p w14:paraId="6A3959D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3816E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elbows my side knowingly, his eyes sparkling behind his glasses."</w:t>
      </w:r>
    </w:p>
    <w:p w14:paraId="43D42DB5" w14:textId="1FF2DCE9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</w:t>
      </w:r>
      <w:r w:rsidR="001F15C9"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="001F15C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à</w:t>
      </w:r>
      <w:r w:rsidR="001F15C9"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 leggera gomitata sul fianco, i suoi occhi </w:t>
      </w:r>
      <w:r w:rsidR="001F15C9"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br</w:t>
      </w:r>
      <w:r w:rsidR="001F15C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="001F15C9"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llano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dietro le lenti."</w:t>
      </w:r>
    </w:p>
    <w:p w14:paraId="3DEA47A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CBB5C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093A2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game/isaac.rpy:1212</w:t>
      </w:r>
    </w:p>
    <w:p w14:paraId="6E09DAF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isaac_halp_5af8a924:</w:t>
      </w:r>
    </w:p>
    <w:p w14:paraId="0B2210E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EFE37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"\"Can't argue with that one.\""</w:t>
      </w:r>
    </w:p>
    <w:p w14:paraId="71F5E26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Niente da dire su questo.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FBA6F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4237D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6402B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game/isaac.rpy:1221</w:t>
      </w:r>
    </w:p>
    <w:p w14:paraId="3BC9688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isaac_halp_9da1c3d1:</w:t>
      </w:r>
    </w:p>
    <w:p w14:paraId="38BC87B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AF74E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 head upstairs like usual, and as Isaac goes to heat up some water, I let out a contented sigh."</w:t>
      </w:r>
    </w:p>
    <w:p w14:paraId="6D24EB07" w14:textId="7130D345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"Andiamo su come al solito, e Isaac </w:t>
      </w:r>
      <w:r w:rsidR="005206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 a scaldare un po' d'acqua. Mi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lascio andare a un sospiro</w:t>
      </w:r>
      <w:r w:rsidR="005206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contento."</w:t>
      </w:r>
    </w:p>
    <w:p w14:paraId="3C596A5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50B28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2BDD4CEB" w14:textId="77777777" w:rsidR="000F0422" w:rsidRPr="00801749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game/isaac.rpy:1223</w:t>
      </w:r>
    </w:p>
    <w:p w14:paraId="63DC9A7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isaac_halp_535f5b00:</w:t>
      </w:r>
    </w:p>
    <w:p w14:paraId="211F229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80019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some point, I grew pretty comfortable hanging around this place."</w:t>
      </w:r>
    </w:p>
    <w:p w14:paraId="43CA7AF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"Ad un certo punto, mi sono abituato a venire qui e mi piace."</w:t>
      </w:r>
    </w:p>
    <w:p w14:paraId="49DC1F8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B2A16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E62BE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game/isaac.rpy:1224</w:t>
      </w:r>
    </w:p>
    <w:p w14:paraId="182F2E1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isaac_halp_95917ee6:</w:t>
      </w:r>
    </w:p>
    <w:p w14:paraId="6506D9E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E3493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"Despite being a posh apartment, something about it feels down-to-earth, just like Isaac himself."</w:t>
      </w:r>
    </w:p>
    <w:p w14:paraId="747BAC7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"Nonostante sia un appartamento molto chic, qualcosa lo fa rimanere comunque molto accogliente, proprio come Isaac."</w:t>
      </w:r>
    </w:p>
    <w:p w14:paraId="479394D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C1C6A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EF10F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game/isaac.rpy:1226</w:t>
      </w:r>
    </w:p>
    <w:p w14:paraId="5D6AD02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isaac_halp_a8c39219:</w:t>
      </w:r>
    </w:p>
    <w:p w14:paraId="65C18FF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BCB7F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"Appearances really are deceiving. {w}Who'd have thought the fancy pants businessman was just a pretty normal guy?"</w:t>
      </w:r>
    </w:p>
    <w:p w14:paraId="5BEB6D2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proprio vero che l'apparenza inganna. </w:t>
      </w:r>
      <w:r w:rsidRPr="000F042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Chi avrebbe mai potuto immaginarsi che il damerino tutto infighettato in realtà fosse un tizio piuttosto normale?"</w:t>
      </w:r>
    </w:p>
    <w:p w14:paraId="71C66D5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5E9BF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9162D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game/isaac.rpy:1227</w:t>
      </w:r>
    </w:p>
    <w:p w14:paraId="108A8AD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isaac_halp_23b6e789:</w:t>
      </w:r>
    </w:p>
    <w:p w14:paraId="2DFDD3D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B4C89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overly flirty and likes touching my hair too much, sure, but he's never been anything but kind to me – even though he's not getting a whole lot out of our \"deal.\""</w:t>
      </w:r>
    </w:p>
    <w:p w14:paraId="1B80B28F" w14:textId="1EC55D1B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eccessivamente civettuolo e gli piace un po</w:t>
      </w:r>
      <w:r w:rsidR="005206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 troppo toccarmi i capelli, ma si è sempre comportato in maniera gentile con me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anche se non sta guadagnando molto dal nostro 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accordo.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4EE01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F8429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1EE84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game/isaac.rpy:1229</w:t>
      </w:r>
    </w:p>
    <w:p w14:paraId="3AC1D4C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isaac_halp_2bc184e6:</w:t>
      </w:r>
    </w:p>
    <w:p w14:paraId="390C4F6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4EE0F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something about the way he always listens to me so intently… {w}well, it makes me feel a little special, as stupid as that sounds."</w:t>
      </w:r>
    </w:p>
    <w:p w14:paraId="7519F0B8" w14:textId="149197CC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c'è qualcosa nel modo così attento in cui mi ascolta che... </w:t>
      </w:r>
      <w:r w:rsidRPr="000F042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mi fa sentire un pochino </w:t>
      </w:r>
      <w:r w:rsidR="005206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peciale, per quanto possa sembrare stupido."</w:t>
      </w:r>
    </w:p>
    <w:p w14:paraId="7F34C67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AFAF2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DF743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game/isaac.rpy:1235</w:t>
      </w:r>
    </w:p>
    <w:p w14:paraId="637A1DE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isaac_halp_c788ef53:</w:t>
      </w:r>
    </w:p>
    <w:p w14:paraId="5EDACC8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E6846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"\"Fresh coffee for my favorite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assistant!\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87175C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Caffè caldo appena fatto per il mio assistente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preferito!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3C0F6E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CD46B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20022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game/isaac.rpy:1237</w:t>
      </w:r>
    </w:p>
    <w:p w14:paraId="48FE5F5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isaac_halp_cf618836:</w:t>
      </w:r>
    </w:p>
    <w:p w14:paraId="619B6A2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44888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"Striding up beside the couch, Isaac offers me a mug, which I gratefully accept."</w:t>
      </w:r>
    </w:p>
    <w:p w14:paraId="3A36708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"Avvicinandosi al divano, Isaac mi porge una tazza, che accetto con piacere, ringraziandolo."</w:t>
      </w:r>
    </w:p>
    <w:p w14:paraId="5587711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0B345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E48A8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game/isaac.rpy:1239</w:t>
      </w:r>
    </w:p>
    <w:p w14:paraId="0AA4615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isaac_halp_d40deb5e:</w:t>
      </w:r>
    </w:p>
    <w:p w14:paraId="5F366AD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ACC09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"\"Don't let Luka hear you say that.\""</w:t>
      </w:r>
    </w:p>
    <w:p w14:paraId="0F64896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Attento, Luka potrebbe sentirti.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F8825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AC635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6B315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game/isaac.rpy:1241</w:t>
      </w:r>
    </w:p>
    <w:p w14:paraId="09505CF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isaac_halp_22f241cd:</w:t>
      </w:r>
    </w:p>
    <w:p w14:paraId="6B0BA73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1B560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"\"He hates me, remember? You don't have to worry about him getting jealous.\""</w:t>
      </w:r>
    </w:p>
    <w:p w14:paraId="68C125D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odia, ricordi? Non devi preoccuparti che possa ingelosirsi.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D558E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C0B82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64FA3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game/isaac.rpy:1247</w:t>
      </w:r>
    </w:p>
    <w:p w14:paraId="57E0189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isaac_halp_41c10b1b:</w:t>
      </w:r>
    </w:p>
    <w:p w14:paraId="4B1B9E4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93488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lets out a playful chuckle, sitting down beside me."</w:t>
      </w:r>
    </w:p>
    <w:p w14:paraId="16525B3B" w14:textId="66AC095B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5206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si lascia andare a una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risata</w:t>
      </w:r>
      <w:r w:rsidR="005206B9" w:rsidRPr="005206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="005206B9"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scherzosa,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sedendosi accanto a me."</w:t>
      </w:r>
    </w:p>
    <w:p w14:paraId="7082A76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5CBA0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59DE4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game/isaac.rpy:1249</w:t>
      </w:r>
    </w:p>
    <w:p w14:paraId="29B1696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isaac_halp_e4441318:</w:t>
      </w:r>
    </w:p>
    <w:p w14:paraId="1624F72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29394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a few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sips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of my coffee, I deliver my usual report while he watches me, as attentive as ever."</w:t>
      </w:r>
    </w:p>
    <w:p w14:paraId="7F872A89" w14:textId="04F98659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 bevuto qualche sorso del mio caffè, riferisco il mio solito resoconto mentre l</w:t>
      </w:r>
      <w:r w:rsidR="005C6FB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mi osserva, più attento che mai."</w:t>
      </w:r>
    </w:p>
    <w:p w14:paraId="7F77D07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863C0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B9B2A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game/isaac.rpy:1252</w:t>
      </w:r>
    </w:p>
    <w:p w14:paraId="0908AAC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isaac_halp_2d165ecd:</w:t>
      </w:r>
    </w:p>
    <w:p w14:paraId="2C8B9D6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21885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"Once I've answered his questions, he gives a silent nod, then leans back against the couch cushions."</w:t>
      </w:r>
    </w:p>
    <w:p w14:paraId="3877BC2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volta risposto alle sue domande, annuisce in silenzio, poi si poggia allo schienale del divano."</w:t>
      </w:r>
    </w:p>
    <w:p w14:paraId="647B1D5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222B6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E9396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game/isaac.rpy:1255</w:t>
      </w:r>
    </w:p>
    <w:p w14:paraId="354D37A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isaac_halp_8df6c9d7_2:</w:t>
      </w:r>
    </w:p>
    <w:p w14:paraId="6E5DFEA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00255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"\"…\""</w:t>
      </w:r>
    </w:p>
    <w:p w14:paraId="4BA5431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0A891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3A0DC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2E42C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game/isaac.rpy:1258</w:t>
      </w:r>
    </w:p>
    <w:p w14:paraId="5CC4F02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isaac_halp_4f46a46b_2:</w:t>
      </w:r>
    </w:p>
    <w:p w14:paraId="0A3E385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03A36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76A0FC7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9031F3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D1C96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628BD1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game/isaac.rpy:1260</w:t>
      </w:r>
    </w:p>
    <w:p w14:paraId="53EA6C6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isaac_halp_4cc426bd:</w:t>
      </w:r>
    </w:p>
    <w:p w14:paraId="634C7CF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63AEC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"Normally, we'd start up our friendly chatter at this point."</w:t>
      </w:r>
    </w:p>
    <w:p w14:paraId="73350353" w14:textId="67EF72FA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5C6FB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solito, iniziamo a chiacchierare amichevolmente a questo punto."</w:t>
      </w:r>
    </w:p>
    <w:p w14:paraId="53CD6AB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84713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F7DFF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game/isaac.rpy:1261</w:t>
      </w:r>
    </w:p>
    <w:p w14:paraId="6157B4C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isaac_halp_40953eb1:</w:t>
      </w:r>
    </w:p>
    <w:p w14:paraId="7CC05E3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EC195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the atmosphere's a little different today, and Isaac isn't piping up like he normally does."</w:t>
      </w:r>
    </w:p>
    <w:p w14:paraId="4E95B81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l'atmosfera è un po' diversa oggi, e Isaac non è loquace come lo è normalmente."</w:t>
      </w:r>
    </w:p>
    <w:p w14:paraId="60C4F45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DEBC9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F4F66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game/isaac.rpy:1263</w:t>
      </w:r>
    </w:p>
    <w:p w14:paraId="6D9D53E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isaac_halp_a5c0f7c1:</w:t>
      </w:r>
    </w:p>
    <w:p w14:paraId="47A9F07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7AA36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"Instead, the silence is filled with the sound of the rain that's pelting down, and gusts of wind make rain droplets splatter against the window loudly."</w:t>
      </w:r>
    </w:p>
    <w:p w14:paraId="44DC6E2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 contrario, il silenzio è rotto solo dal suono della pioggia scrosciante e dal ticchettio delle gocce che le folate di vento fanno rumorosamente sbattere contro la finestra."</w:t>
      </w:r>
    </w:p>
    <w:p w14:paraId="577ABB0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66458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8700A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game/isaac.rpy:1266</w:t>
      </w:r>
    </w:p>
    <w:p w14:paraId="3631A72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isaac_halp_bb7b0047:</w:t>
      </w:r>
    </w:p>
    <w:p w14:paraId="29E5F60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1D591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"\"Good thing we're not out there, huh,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Isaac?\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EEFB7A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Meno male che non siamo là fuori, eh,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D66261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D0FE3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B4D84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game/isaac.rpy:1269</w:t>
      </w:r>
    </w:p>
    <w:p w14:paraId="42DAB96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isaac_halp_bcc047bf:</w:t>
      </w:r>
    </w:p>
    <w:p w14:paraId="5C08279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E3D75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Isaac?\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2CA399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Isaac?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3104D2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6C3E8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AA6F8A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game/isaac.rpy:1270</w:t>
      </w:r>
    </w:p>
    <w:p w14:paraId="029E59C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isaac_halp_3ab2eaa5:</w:t>
      </w:r>
    </w:p>
    <w:p w14:paraId="0FE67D0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578B0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curiously glance over at Isaac, he seems to be gazing past me with a distant expression."</w:t>
      </w:r>
    </w:p>
    <w:p w14:paraId="717D645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lancio un'occhiata curiosa a Isaac, lui sembra guardarmi attraverso con un'espressione distante."</w:t>
      </w:r>
    </w:p>
    <w:p w14:paraId="727EF41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66B65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6E63B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game/isaac.rpy:1274</w:t>
      </w:r>
    </w:p>
    <w:p w14:paraId="6BF59A6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isaac_halp_c4f7557f:</w:t>
      </w:r>
    </w:p>
    <w:p w14:paraId="48318A1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8B1CA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"\"Something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wrong?\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06D7D28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C'è qualcosa che non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B4F31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DE95F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2C120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game/isaac.rpy:1277</w:t>
      </w:r>
    </w:p>
    <w:p w14:paraId="2BBD571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isaac_halp_a17f5843:</w:t>
      </w:r>
    </w:p>
    <w:p w14:paraId="19C2C33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C878E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"\"What's the matter? Coffee grinds stuck in your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throat?\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8D3719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succede? Ti è rimasto un chicco di caffè incastrato in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gola?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BA6E3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245B6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D3433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game/isaac.rpy:1280</w:t>
      </w:r>
    </w:p>
    <w:p w14:paraId="39C5F1F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isaac_halp_facb1231:</w:t>
      </w:r>
    </w:p>
    <w:p w14:paraId="79E1577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E65BC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Mm?\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245BEDC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Mm?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BE019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5032A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B43C6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game/isaac.rpy:1282</w:t>
      </w:r>
    </w:p>
    <w:p w14:paraId="5D7E58C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isaac_halp_843efbdc:</w:t>
      </w:r>
    </w:p>
    <w:p w14:paraId="5320422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95A72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"\"Ah, no, it's nothing.\""</w:t>
      </w:r>
    </w:p>
    <w:p w14:paraId="633B7C9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no, nulla.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C27370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7795D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BB06E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game/isaac.rpy:1283</w:t>
      </w:r>
    </w:p>
    <w:p w14:paraId="4F05C56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isaac_halp_1f8ff8cb:</w:t>
      </w:r>
    </w:p>
    <w:p w14:paraId="2B7304A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86DE7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 flick back to my face, and he shakes his head."</w:t>
      </w:r>
    </w:p>
    <w:p w14:paraId="2F10C2D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occchi tornano su di me, e scuote la testa."</w:t>
      </w:r>
    </w:p>
    <w:p w14:paraId="310E61B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C8174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32D30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game/isaac.rpy:1286</w:t>
      </w:r>
    </w:p>
    <w:p w14:paraId="5AD7205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isaac_halp_a6bc8463:</w:t>
      </w:r>
    </w:p>
    <w:p w14:paraId="09FF9CA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2A0C6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"\"Really? You looked pretty lost in thought.\""</w:t>
      </w:r>
    </w:p>
    <w:p w14:paraId="1E2AEC2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Sicuro? Mi sembri piuttosto perso nei tuoi pensieri.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FB1EC4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C3544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8465C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game/isaac.rpy:1289</w:t>
      </w:r>
    </w:p>
    <w:p w14:paraId="6141828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isaac_halp_8df6c9d7_3:</w:t>
      </w:r>
    </w:p>
    <w:p w14:paraId="2939127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872E0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"\"…\""</w:t>
      </w:r>
    </w:p>
    <w:p w14:paraId="15FCF27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EDD29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B48FC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FD4DA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game/isaac.rpy:1290</w:t>
      </w:r>
    </w:p>
    <w:p w14:paraId="52985FD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isaac_halp_474b18d4:</w:t>
      </w:r>
    </w:p>
    <w:p w14:paraId="3AA0F3E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BA8F8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question him gently, Isaac hesitates."</w:t>
      </w:r>
    </w:p>
    <w:p w14:paraId="4F2041D9" w14:textId="6734B2A8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</w:t>
      </w:r>
      <w:r w:rsidR="005C6FB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ando lo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interrogo dolcemente, Isaac esita."</w:t>
      </w:r>
    </w:p>
    <w:p w14:paraId="238AF09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3C5A4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60EB1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game/isaac.rpy:1294</w:t>
      </w:r>
    </w:p>
    <w:p w14:paraId="332827F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isaac_halp_182dc2fe:</w:t>
      </w:r>
    </w:p>
    <w:p w14:paraId="2691778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A2951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"Then, after a moment, he pulls off his glasses – his gaze flitting back to the cloudy sky."</w:t>
      </w:r>
    </w:p>
    <w:p w14:paraId="393E452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"Poi, poco dopo, si sfila gli occhiali, il suo sguardo fisso sul cielo nuvoloso."</w:t>
      </w:r>
    </w:p>
    <w:p w14:paraId="24F0EDE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E3518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BB214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game/isaac.rpy:1302</w:t>
      </w:r>
    </w:p>
    <w:p w14:paraId="15F9537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isaac_halp_d1db117e:</w:t>
      </w:r>
    </w:p>
    <w:p w14:paraId="1904344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557FA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"\"It was storming heavily, just like this… when I had my first run-in with a vampire.\""</w:t>
      </w:r>
    </w:p>
    <w:p w14:paraId="580EDB9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C'era una forte tempesta, come oggi... quando ho incontrato per la prima volta un vampiro.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0A48D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98D03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78E11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game/isaac.rpy:1305</w:t>
      </w:r>
    </w:p>
    <w:p w14:paraId="235F122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isaac_halp_4f46a46b_3:</w:t>
      </w:r>
    </w:p>
    <w:p w14:paraId="11485F3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79ED9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009D8D0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73936F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FD81C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067DC5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game/isaac.rpy:1308</w:t>
      </w:r>
    </w:p>
    <w:p w14:paraId="4B7D194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isaac_halp_4d233a69:</w:t>
      </w:r>
    </w:p>
    <w:p w14:paraId="193E7AB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F605B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"\"After that night, my life changed permanently.\""</w:t>
      </w:r>
    </w:p>
    <w:p w14:paraId="5544F08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Dopo quella notte, la mia vita è cambiata per sempre.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CD333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33286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A1428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game/isaac.rpy:1309</w:t>
      </w:r>
    </w:p>
    <w:p w14:paraId="5981B92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isaac_halp_ccfce99c:</w:t>
      </w:r>
    </w:p>
    <w:p w14:paraId="60A959B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E3E36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 couldn't see anything the same way – it was like I didn't belong in the 'normal' human world anymore.\""</w:t>
      </w:r>
    </w:p>
    <w:p w14:paraId="5097AE0C" w14:textId="5E074233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Niente era più come prima, era come se non appartenessi più al mondo 'normale'.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FCF51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52B74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4D6B9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game/isaac.rpy:1311</w:t>
      </w:r>
    </w:p>
    <w:p w14:paraId="092663E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isaac_halp_fe68f769:</w:t>
      </w:r>
    </w:p>
    <w:p w14:paraId="20D3E7D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72092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sighs, a grim expression settling on his normally sly features."</w:t>
      </w:r>
    </w:p>
    <w:p w14:paraId="3DD62C8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"Sospira, un'espressione cupa gli si dipinge su quei tratti di solito molto spigolosi."</w:t>
      </w:r>
    </w:p>
    <w:p w14:paraId="5C763D2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142D4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18B94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game/isaac.rpy:1314</w:t>
      </w:r>
    </w:p>
    <w:p w14:paraId="4389C2F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isaac_halp_03de61d7:</w:t>
      </w:r>
    </w:p>
    <w:p w14:paraId="170A8C6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B9F8A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"\"There's no going back, either.\""</w:t>
      </w:r>
    </w:p>
    <w:p w14:paraId="1B8419D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non posso nemmeno tornare indietro.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5DF654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3C51E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1E8B8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game/isaac.rpy:1315</w:t>
      </w:r>
    </w:p>
    <w:p w14:paraId="25DB322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isaac_halp_018b1980:</w:t>
      </w:r>
    </w:p>
    <w:p w14:paraId="6520BF6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5C21E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"\"You, me, we both have to live the rest of our lives knowing that monsters stalk the streets at night, while everyone else sleeps peacefully in their ignorance.\""</w:t>
      </w:r>
    </w:p>
    <w:p w14:paraId="4D8D269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Tu, io, entrambi dobbiamo vivere il resto della nostra vita sapendo che la notte dei mostri vagano per le strade, mentre tutti gli altri dormono pacificamente nella loro ignoranza.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</w:p>
    <w:p w14:paraId="6262DF2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171BC8" w14:textId="77777777" w:rsidR="000F0422" w:rsidRPr="00DE24C4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E24C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9187D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game/isaac.rpy:1318</w:t>
      </w:r>
    </w:p>
    <w:p w14:paraId="4D16430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isaac_halp_9c079201:</w:t>
      </w:r>
    </w:p>
    <w:p w14:paraId="6A16A5F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EA75B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"\"It makes you wonder… what kind of other dark secrets are hiding out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there?\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AB38830" w14:textId="5060C678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bookmarkStart w:id="82" w:name="_GoBack"/>
      <w:bookmarkEnd w:id="82"/>
      <w:del w:id="83" w:author="francesca perozziello" w:date="2020-04-13T12:07:00Z">
        <w:r w:rsidRPr="000F0422" w:rsidDel="00B15B47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delText>Ti fa domandare sai</w:delText>
        </w:r>
      </w:del>
      <w:ins w:id="84" w:author="francesca perozziello" w:date="2020-04-13T12:07:00Z">
        <w:r w:rsidR="00B15B47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Porta a chiederti</w:t>
        </w:r>
      </w:ins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.... quali al</w:t>
      </w:r>
      <w:r w:rsidR="005C6FB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tri orribili segreti si nascondo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 là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fuori?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7C599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855FD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BA129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game/isaac.rpy:1320</w:t>
      </w:r>
    </w:p>
    <w:p w14:paraId="01673A9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isaac_halp_7fc9f93c:</w:t>
      </w:r>
    </w:p>
    <w:p w14:paraId="70406F2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F4138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"\"Are there horrible things all around us, but we only ever notice a fraction of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them?\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89D7BC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Cose terrbili ci circondano, ma ne notiamo solo una minima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parte?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A17BF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1EBA2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D8662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game/isaac.rpy:1328</w:t>
      </w:r>
    </w:p>
    <w:p w14:paraId="23D4976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isaac_halp_190afd49:</w:t>
      </w:r>
    </w:p>
    <w:p w14:paraId="2DC20A9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1CFC1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"Isaac's golden eyes close for a moment, and a fleeting, wistful smirk forms on his lips."</w:t>
      </w:r>
    </w:p>
    <w:p w14:paraId="5B00429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occhi dorati di Isaac si chiudono per qualche istante, le sue labbra si schiudono in un fugace e malinconico sorriso."</w:t>
      </w:r>
    </w:p>
    <w:p w14:paraId="3407903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3392E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96648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game/isaac.rpy:1331</w:t>
      </w:r>
    </w:p>
    <w:p w14:paraId="6E9A8D7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isaac_halp_57c93054:</w:t>
      </w:r>
    </w:p>
    <w:p w14:paraId="3A32F27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8BA09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"\"…It's a little more sad than it is scary, don't you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think?\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A9D460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...È leggermente più triste che spaventoso, non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trovi?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E95689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D9689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8DD0C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game/isaac.rpy:1335</w:t>
      </w:r>
    </w:p>
    <w:p w14:paraId="12903CE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isaac_halp_264318ce:</w:t>
      </w:r>
    </w:p>
    <w:p w14:paraId="427D9AD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A964D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"\"We're stuck in a shadow from now on, separate from everything else… in our own little world of darkness.\""</w:t>
      </w:r>
    </w:p>
    <w:p w14:paraId="688F9F2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Siamo intrappolati nell'ombra d'ora in poi, separati da tutto il resto... nel nostro piccolo mondo oscuro.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8D92A0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2D40D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1DD8E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game/isaac.rpy:1336</w:t>
      </w:r>
    </w:p>
    <w:p w14:paraId="691679A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isaac_halp_8de070b5:</w:t>
      </w:r>
    </w:p>
    <w:p w14:paraId="1E4682F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1B228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grows steadily lower, until it's a barely audible whisper at the end."</w:t>
      </w:r>
    </w:p>
    <w:p w14:paraId="3607BAD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si fa sempre più bassa, fino a diventare un sussurro impercettibile."</w:t>
      </w:r>
    </w:p>
    <w:p w14:paraId="61973C8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FA7F0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E91EC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game/isaac.rpy:1339</w:t>
      </w:r>
    </w:p>
    <w:p w14:paraId="674E278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isaac_halp_4f46a46b_4:</w:t>
      </w:r>
    </w:p>
    <w:p w14:paraId="3C4EA30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D2137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2940E19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1A59C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F2386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16A817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game/isaac.rpy:1341</w:t>
      </w:r>
    </w:p>
    <w:p w14:paraId="4DF6697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isaac_halp_b859b36f:</w:t>
      </w:r>
    </w:p>
    <w:p w14:paraId="0139820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3F1BE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"For a brief few seconds, I desperately want to lean in and pull Isaac into a hug."</w:t>
      </w:r>
    </w:p>
    <w:p w14:paraId="0E1ECF2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qualce frazione di secondo, vorrei disperamente avvicinarmi ad Isaac e stringerlo in un abbraccio."</w:t>
      </w:r>
    </w:p>
    <w:p w14:paraId="4EFCF24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E7625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B4DCA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game/isaac.rpy:1342</w:t>
      </w:r>
    </w:p>
    <w:p w14:paraId="1882CBB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isaac_halp_4075998a:</w:t>
      </w:r>
    </w:p>
    <w:p w14:paraId="6CCDF06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8CF08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looks so lonely, so troubled, that it makes me wonder how much of his cheerfulness is just an act."</w:t>
      </w:r>
    </w:p>
    <w:p w14:paraId="40F4DCD6" w14:textId="6BC5AC18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85" w:author="francesca perozziello" w:date="2020-04-11T11:0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così solo, così inqui</w:t>
      </w:r>
      <w:r w:rsidR="005C6FB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to, che mi chiedo quanto della sua spensieratezzia sia solo finzione."</w:t>
      </w:r>
    </w:p>
    <w:p w14:paraId="0CC8DD8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E6569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947F3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game/isaac.rpy:1344</w:t>
      </w:r>
    </w:p>
    <w:p w14:paraId="2EE1998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isaac_halp_24d1a54e:</w:t>
      </w:r>
    </w:p>
    <w:p w14:paraId="1FCBB89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747B6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been surviving in this underworld for a lot longer than me – and it's such a heavy burden to bear."</w:t>
      </w:r>
    </w:p>
    <w:p w14:paraId="40AFDBE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"Sopravvive in questo mondo da molto più a lungo di me, ed è un fardello troppo pesante da portare."</w:t>
      </w:r>
    </w:p>
    <w:p w14:paraId="359384C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58D28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916CE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game/isaac.rpy:1349</w:t>
      </w:r>
    </w:p>
    <w:p w14:paraId="570B5DB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isaac_halp_7fb4b6fd:</w:t>
      </w:r>
    </w:p>
    <w:p w14:paraId="6A17FF9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B60FB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"–But before long, his frown relaxes, and he slips his glasses back on with a playful sigh."</w:t>
      </w:r>
    </w:p>
    <w:p w14:paraId="2485A59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"-Ma poco dopo, la sua espressione si rilassa, e inforca nuovamente gli occhiali con un sospiro ironico."</w:t>
      </w:r>
    </w:p>
    <w:p w14:paraId="362F527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7BCF0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C184E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game/isaac.rpy:1351</w:t>
      </w:r>
    </w:p>
    <w:p w14:paraId="7313569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isaac_halp_03a99dd3:</w:t>
      </w:r>
    </w:p>
    <w:p w14:paraId="47EE018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BD58B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"\"Dramatic, huh? Maybe I should go into theatre instead of business.\""</w:t>
      </w:r>
    </w:p>
    <w:p w14:paraId="4B00E83A" w14:textId="4BF13B70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Molto </w:t>
      </w:r>
      <w:commentRangeStart w:id="86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melodrammatico</w:t>
      </w:r>
      <w:commentRangeEnd w:id="86"/>
      <w:r w:rsidR="00043C26">
        <w:rPr>
          <w:rStyle w:val="Rimandocommento"/>
        </w:rPr>
        <w:commentReference w:id="86"/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="005C6FB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eh? Fo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rse dovrei dedicarmi al teatro </w:t>
      </w:r>
      <w:del w:id="87" w:author="francesca perozziello" w:date="2020-04-13T12:08:00Z">
        <w:r w:rsidRPr="000F0422" w:rsidDel="00043C26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delText>piuttosto </w:delText>
        </w:r>
      </w:del>
      <w:ins w:id="88" w:author="francesca perozziello" w:date="2020-04-13T12:08:00Z">
        <w:r w:rsidR="00043C26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invece</w:t>
        </w:r>
        <w:r w:rsidR="00043C26" w:rsidRPr="000F0422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 </w:t>
        </w:r>
      </w:ins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al mondo degli affari.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CD9D60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F5C0E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F58A3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game/isaac.rpy:1354</w:t>
      </w:r>
    </w:p>
    <w:p w14:paraId="3FC48AA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isaac_halp_4bec246b:</w:t>
      </w:r>
    </w:p>
    <w:p w14:paraId="7208936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0C4CC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"\"…Well, you'd be pretty damn good at it.\""</w:t>
      </w:r>
    </w:p>
    <w:p w14:paraId="48EA777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...Beh, saresti fottutamente bravo.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F6C04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3BB47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87346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game/isaac.rpy:1359</w:t>
      </w:r>
    </w:p>
    <w:p w14:paraId="0CF291A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isaac_halp_8d5e121e:</w:t>
      </w:r>
    </w:p>
    <w:p w14:paraId="50CAE16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36F50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laughs warmly, and I chuckle along with him, but I can sense that he wasn't really putting on an act."</w:t>
      </w:r>
    </w:p>
    <w:p w14:paraId="6163E77C" w14:textId="7CB68500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89" w:author="francesca perozziello" w:date="2020-04-11T11:0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"Ride calorosa</w:t>
      </w:r>
      <w:r w:rsidR="005C6FB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ente, e anche io ridacchio con lui, ma posso percepire che non stava davvero fingendo."</w:t>
      </w:r>
    </w:p>
    <w:p w14:paraId="50B4723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8F611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8D259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game/isaac.rpy:1361</w:t>
      </w:r>
    </w:p>
    <w:p w14:paraId="39E726E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isaac_halp_af313601:</w:t>
      </w:r>
    </w:p>
    <w:p w14:paraId="73CD70F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72D0C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world we're stuck in is just as dark as he said, and as every day passes…"</w:t>
      </w:r>
    </w:p>
    <w:p w14:paraId="6EBF31A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mondo in cui siamo intrappolati è oscuro come lo ha descritto, e al passare dei giorni..."</w:t>
      </w:r>
    </w:p>
    <w:p w14:paraId="37E201E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6FFA8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EAA6F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game/isaac.rpy:1366</w:t>
      </w:r>
    </w:p>
    <w:p w14:paraId="73144C3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isaac_halp_711d2507:</w:t>
      </w:r>
    </w:p>
    <w:p w14:paraId="6CBD995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AFE4F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find myself wondering if things will ever be the same again."</w:t>
      </w:r>
    </w:p>
    <w:p w14:paraId="36F07DAD" w14:textId="01193EB3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90" w:author="francesca perozziello" w:date="2020-04-11T11:0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ritrovo a chiederm</w:t>
      </w:r>
      <w:r w:rsidR="005C6FB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se le cose torneranno mai a essere come prima."</w:t>
      </w:r>
    </w:p>
    <w:p w14:paraId="43121F6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4C80A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F12BC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game/isaac.rpy:1369</w:t>
      </w:r>
    </w:p>
    <w:p w14:paraId="1D29AE0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isaac_halp_65321441:</w:t>
      </w:r>
    </w:p>
    <w:p w14:paraId="63067E6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2B841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"\"Money in the b-a-n-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k!\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F7838C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S-o-l-d-i,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baby!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22822B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C94F5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DF60D5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game/isaac.rpy:1378</w:t>
      </w:r>
    </w:p>
    <w:p w14:paraId="036B37D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isaac_halp_dbc141bf:</w:t>
      </w:r>
    </w:p>
    <w:p w14:paraId="434A46D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8D6D9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"Finishing up my latest commission, I push back from my computer and hop to my feet, letting out a satisfied yawn."</w:t>
      </w:r>
    </w:p>
    <w:p w14:paraId="33B31E5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"Terminando il mio ultimo lavoro su commissione, mi allontano dalla scrivania e salto in piedi, sbadigliando soddisfatto."</w:t>
      </w:r>
    </w:p>
    <w:p w14:paraId="79A0B91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E88E8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AFAFB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game/isaac.rpy:1379</w:t>
      </w:r>
    </w:p>
    <w:p w14:paraId="1FF5234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isaac_halp_86a7ba7e:</w:t>
      </w:r>
    </w:p>
    <w:p w14:paraId="1A5710D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2CFA5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time to head to work and to probably go through another uneventful night…"</w:t>
      </w:r>
    </w:p>
    <w:p w14:paraId="6D8CC254" w14:textId="78E6C390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ora di andare a</w:t>
      </w:r>
      <w:ins w:id="91" w:author="francesca perozziello" w:date="2020-04-24T11:11:00Z">
        <w:r w:rsidR="001E5DD1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l</w:t>
        </w:r>
      </w:ins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lavoro e passare probabilmente un'altra notte poco entusiasmante..."</w:t>
      </w:r>
    </w:p>
    <w:p w14:paraId="4C0811D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A152B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EF797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game/isaac.rpy:1381</w:t>
      </w:r>
    </w:p>
    <w:p w14:paraId="1512D62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isaac_halp_61483e17:</w:t>
      </w:r>
    </w:p>
    <w:p w14:paraId="0EAEFB9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F6FD7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at least I'll get to have some of Isaac's coffee and see his face, so it's not all bad."</w:t>
      </w:r>
    </w:p>
    <w:p w14:paraId="436692C0" w14:textId="460DDA9F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92" w:author="francesca perozziello" w:date="2020-04-11T11:0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almeno potrò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godermi il caffè di Isaac e il suo viso, quindi non è tutto brutto."</w:t>
      </w:r>
    </w:p>
    <w:p w14:paraId="5118A56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8DDEC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A8058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game/isaac.rpy:1382</w:t>
      </w:r>
    </w:p>
    <w:p w14:paraId="52E9F83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isaac_halp_459097de:</w:t>
      </w:r>
    </w:p>
    <w:p w14:paraId="74E3674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FF370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few weeks've passed since he first \"hired\" me, but it's been so quiet in the diner that I almost wonder if he didn't take me on just for the companionship."</w:t>
      </w:r>
    </w:p>
    <w:p w14:paraId="23EF3F7E" w14:textId="679481F4" w:rsidR="000F0422" w:rsidRPr="00801749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93" w:author="ilaria pisanu" w:date="2020-04-24T12:2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passate alcune settimane da quando mi ha 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assunto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ma è tutto così tranquillo alla tavola calda che mi chi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edo se non mi abbia preso con </w:t>
      </w:r>
      <w:del w:id="94" w:author="francesca perozziello" w:date="2020-04-24T11:12:00Z">
        <w:r w:rsidR="00B26C30" w:rsidDel="005678B5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delText>s</w:delText>
        </w:r>
        <w:r w:rsidRPr="000F0422" w:rsidDel="005678B5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delText>è </w:delText>
        </w:r>
      </w:del>
      <w:ins w:id="95" w:author="francesca perozziello" w:date="2020-04-24T11:12:00Z">
        <w:r w:rsidR="005678B5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sé</w:t>
        </w:r>
        <w:r w:rsidR="005678B5" w:rsidRPr="000F0422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 </w:t>
        </w:r>
      </w:ins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 per fargli compagnia. </w:t>
      </w:r>
      <w:r w:rsidRPr="00BF4B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C639BD7" w14:textId="77777777" w:rsidR="000F0422" w:rsidRPr="0077044B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5E637F" w14:textId="77777777" w:rsidR="000F0422" w:rsidRPr="00BF4B68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96" w:author="ilaria pisanu" w:date="2020-04-24T12:2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</w:rPrChange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97" w:author="ilaria pisanu" w:date="2020-04-24T12:2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</w:rPrChange>
        </w:rPr>
        <w:t>            </w:t>
      </w:r>
    </w:p>
    <w:p w14:paraId="341BB131" w14:textId="77777777" w:rsidR="000F0422" w:rsidRPr="00BF4B68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98" w:author="ilaria pisanu" w:date="2020-04-24T12:2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</w:rPrChange>
        </w:rPr>
      </w:pPr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en-US"/>
          <w:rPrChange w:id="99" w:author="ilaria pisanu" w:date="2020-04-24T12:21:00Z">
            <w:rPr>
              <w:rFonts w:ascii="Consolas" w:eastAsia="Times New Roman" w:hAnsi="Consolas" w:cs="Times New Roman"/>
              <w:color w:val="6A9955"/>
              <w:sz w:val="21"/>
              <w:szCs w:val="21"/>
              <w:lang w:val="en-US"/>
            </w:rPr>
          </w:rPrChange>
        </w:rPr>
        <w:t># game/isaac.rpy:1392</w:t>
      </w:r>
    </w:p>
    <w:p w14:paraId="2569652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isaac_halp_4569524c:</w:t>
      </w:r>
    </w:p>
    <w:p w14:paraId="575AD73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FF6CD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"–My shift kicks off pretty much like normal, with the regular drunk crowd stopping by at intervals."</w:t>
      </w:r>
    </w:p>
    <w:p w14:paraId="2BFE4FD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"-Il mio turno inzia come al solito, con la solita clientela di ubriachi che ogni tanto fa capolin</w:t>
      </w:r>
      <w:del w:id="100" w:author="francesca perozziello" w:date="2020-04-24T11:12:00Z">
        <w:r w:rsidRPr="000F0422" w:rsidDel="005678B5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delText>e</w:delText>
        </w:r>
      </w:del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dalla porta."</w:t>
      </w:r>
    </w:p>
    <w:p w14:paraId="564AA52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ADC6A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AA71C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game/isaac.rpy:1394</w:t>
      </w:r>
    </w:p>
    <w:p w14:paraId="5EDA830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isaac_halp_beeae2b6:</w:t>
      </w:r>
    </w:p>
    <w:p w14:paraId="7FE0964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F2F91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spot a few familiar guys crowding around a booth, however, and I can guess they're probably vampires."</w:t>
      </w:r>
    </w:p>
    <w:p w14:paraId="354BB22A" w14:textId="1E9E24F1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101" w:author="francesca perozziello" w:date="2020-04-11T11:0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"Noto qualche volto familiare ai tavoli, tut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avia, e posso immaginare siano probabilmente dei vampiri."</w:t>
      </w:r>
    </w:p>
    <w:p w14:paraId="33FECCE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08678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779DA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game/isaac.rpy:1399</w:t>
      </w:r>
    </w:p>
    <w:p w14:paraId="69E8B93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isaac_halp_9c079317:</w:t>
      </w:r>
    </w:p>
    <w:p w14:paraId="20160B6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C076D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"Grabbing a cloth, I head over to the neighboring table and start wiping it down, but I strain my ears to hear the conversation."</w:t>
      </w:r>
    </w:p>
    <w:p w14:paraId="5A9CCD35" w14:textId="474A4FCC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102" w:author="ilaria pisanu" w:date="2020-04-24T12:2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"Afferrando uno straccio, mi dirigo verso il tavolo 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accando e inizio a pulirlo, inta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nto tendo le orecchie per ascoltare la conversazi</w:t>
      </w:r>
      <w:ins w:id="103" w:author="francesca perozziello" w:date="2020-04-24T11:12:00Z">
        <w:r w:rsidR="005678B5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o</w:t>
        </w:r>
      </w:ins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ne."</w:t>
      </w:r>
    </w:p>
    <w:p w14:paraId="4C794AB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33130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6D221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game/isaac.rpy:1401</w:t>
      </w:r>
    </w:p>
    <w:p w14:paraId="73C1E1E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isaac_halp_07f9b634:</w:t>
      </w:r>
    </w:p>
    <w:p w14:paraId="700496C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89F1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"\"…I'm sick of this shit, man, we gotta do something about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it!\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A9B1C2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...Sono stanco di questa merda, amico, dobbiamo fare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qualcosa!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92E67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9F6FC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8F8F9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game/isaac.rpy:1402</w:t>
      </w:r>
    </w:p>
    <w:p w14:paraId="26836D9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isaac_halp_bd7908d0:</w:t>
      </w:r>
    </w:p>
    <w:p w14:paraId="1B10116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77495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"\"Keep your voice down,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dumbass!\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5459B0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Abbassa la voce,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idiota!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A58F7C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26EC9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4ECEB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game/isaac.rpy:1403</w:t>
      </w:r>
    </w:p>
    <w:p w14:paraId="0C5C4FD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isaac_halp_bc48e6e5:</w:t>
      </w:r>
    </w:p>
    <w:p w14:paraId="4C6FC86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6783A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 angry growl comes from the booth, followed by someone else's hiss."</w:t>
      </w:r>
    </w:p>
    <w:p w14:paraId="5931DFD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ringhio di rabbia mi arriva dal tavolo accanto, seguito dal sibilare di qualcun altro."</w:t>
      </w:r>
    </w:p>
    <w:p w14:paraId="69658DB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FB091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9970A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game/isaac.rpy:1405</w:t>
      </w:r>
    </w:p>
    <w:p w14:paraId="3D82BB4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isaac_halp_de36ec82:</w:t>
      </w:r>
    </w:p>
    <w:p w14:paraId="5B56CD0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04A7F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don't like it either. I wanna see that guy taken down, so we don't have to play by his rules anymore.\""</w:t>
      </w:r>
    </w:p>
    <w:p w14:paraId="49AD66F5" w14:textId="3DB57F4E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piace nemmeno a me. Voglio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vedere quel tizio crollare, così non dovremmo più stare alle sue regole di merda.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539AE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693CF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55D04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game/isaac.rpy:1406</w:t>
      </w:r>
    </w:p>
    <w:p w14:paraId="15237B1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isaac_halp_10e8d31e:</w:t>
      </w:r>
    </w:p>
    <w:p w14:paraId="0D354E7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10C8E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"\"Yeah, he thinks he owns all of us, doesn't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he?\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BF9432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Ok, ma... ci ha tutti in pugno, non è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così?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92103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8456F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09CF1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game/isaac.rpy:1407</w:t>
      </w:r>
    </w:p>
    <w:p w14:paraId="755ACBD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isaac_halp_5858a456:</w:t>
      </w:r>
    </w:p>
    <w:p w14:paraId="374B0E8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797B5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"\"Head vampire sittin' on his fuckin' throne of skulls, woo, scary.\""</w:t>
      </w:r>
    </w:p>
    <w:p w14:paraId="307E26E1" w14:textId="4AF62A33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104" w:author="francesca perozziello" w:date="2020-04-11T11:0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vampiro capo se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duto sul suo cazzo di trono di teschi, buu, spaventoso.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2A650E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7A1BC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88C9A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game/isaac.rpy:1410</w:t>
      </w:r>
    </w:p>
    <w:p w14:paraId="3EAD119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isaac_halp_35a28d4c:</w:t>
      </w:r>
    </w:p>
    <w:p w14:paraId="1087B1E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C1D18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668FE84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CDF90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D66AB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5C8AFA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game/isaac.rpy:1412</w:t>
      </w:r>
    </w:p>
    <w:p w14:paraId="4F080E0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isaac_halp_71ae0117:</w:t>
      </w:r>
    </w:p>
    <w:p w14:paraId="030E493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1C227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"They must be talking about Bishop."</w:t>
      </w:r>
    </w:p>
    <w:p w14:paraId="10640F4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"Stanno sicuramente parlando di Bishop."</w:t>
      </w:r>
    </w:p>
    <w:p w14:paraId="69A9BBB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92BDB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85AAD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game/isaac.rpy:1413</w:t>
      </w:r>
    </w:p>
    <w:p w14:paraId="41F8CAC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isaac_halp_b805d384:</w:t>
      </w:r>
    </w:p>
    <w:p w14:paraId="0087529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7823B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"By the sound of it, they don't like him, either… but they sound way angrier than the other vampires I've heard before."</w:t>
      </w:r>
    </w:p>
    <w:p w14:paraId="35FF6B3E" w14:textId="7ADF6C5E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105" w:author="francesca perozziello" w:date="2020-04-11T11:0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"Da come parlan</w:t>
      </w:r>
      <w:del w:id="106" w:author="francesca perozziello" w:date="2020-04-24T11:14:00Z">
        <w:r w:rsidR="00B26C30" w:rsidDel="001B35AA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delText>d</w:delText>
        </w:r>
      </w:del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o, non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va molto a genio nemmeno a loro... Ma sembrano molto più incazzati di quaunque altro vampiro che ho sentito."</w:t>
      </w:r>
    </w:p>
    <w:p w14:paraId="22C1F23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75961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0B20E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game/isaac.rpy:1415</w:t>
      </w:r>
    </w:p>
    <w:p w14:paraId="44FB35F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isaac_halp_759814df:</w:t>
      </w:r>
    </w:p>
    <w:p w14:paraId="7452D11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2D8487" w14:textId="77777777" w:rsidR="000F0422" w:rsidRPr="00801749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"\"So what're we gonna do about it? Join up with those stupid Seirei guys? </w:t>
      </w:r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They're way too private and stuck-up for that.\""</w:t>
      </w:r>
    </w:p>
    <w:p w14:paraId="7542090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7704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F4B68">
        <w:rPr>
          <w:rFonts w:ascii="Consolas" w:eastAsia="Times New Roman" w:hAnsi="Consolas" w:cs="Times New Roman"/>
          <w:color w:val="D7BA7D"/>
          <w:sz w:val="21"/>
          <w:szCs w:val="21"/>
          <w:lang w:val="en-US"/>
          <w:rPrChange w:id="107" w:author="ilaria pisanu" w:date="2020-04-24T12:21:00Z">
            <w:rPr>
              <w:rFonts w:ascii="Consolas" w:eastAsia="Times New Roman" w:hAnsi="Consolas" w:cs="Times New Roman"/>
              <w:color w:val="D7BA7D"/>
              <w:sz w:val="21"/>
              <w:szCs w:val="21"/>
              <w:lang w:val="en-US"/>
            </w:rPr>
          </w:rPrChange>
        </w:rPr>
        <w:t>\"</w:t>
      </w:r>
      <w:r w:rsidRPr="00BF4B68">
        <w:rPr>
          <w:rFonts w:ascii="Consolas" w:eastAsia="Times New Roman" w:hAnsi="Consolas" w:cs="Times New Roman"/>
          <w:color w:val="CE9178"/>
          <w:sz w:val="21"/>
          <w:szCs w:val="21"/>
          <w:lang w:val="en-US"/>
          <w:rPrChange w:id="108" w:author="ilaria pisanu" w:date="2020-04-24T12:21:00Z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</w:rPrChange>
        </w:rPr>
        <w:t>Quindi cosa facciamo?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 uniamo a quegli stupidi Seirei? Sono troppo chiusi fra loro e arroganti per accettarci.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61578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67341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46986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game/isaac.rpy:1416</w:t>
      </w:r>
    </w:p>
    <w:p w14:paraId="3752377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isaac_halp_458b8f92:</w:t>
      </w:r>
    </w:p>
    <w:p w14:paraId="6825E83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4984C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u "\"Ngh, I dunno, man.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Just wait it out for now, I guess… but I swear, I want that guy fuckin' {i}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dead.{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/i}\""</w:t>
      </w:r>
    </w:p>
    <w:p w14:paraId="4C78A6FB" w14:textId="50D53AAE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"Ugh, non so, amico. Dobbiamo aspettare un po' 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ora, immagino... ma giuro, v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oglio quel tizio del cazzo </w:t>
      </w:r>
      <w:r w:rsidRPr="000F042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morto.{</w:t>
      </w:r>
      <w:proofErr w:type="gramEnd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/i}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AAC45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3B6A0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5EF39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game/isaac.rpy:1418</w:t>
      </w:r>
    </w:p>
    <w:p w14:paraId="48B2F2E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isaac_halp_fd89ed32:</w:t>
      </w:r>
    </w:p>
    <w:p w14:paraId="141D004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A0696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conversation suddenly goes silent."</w:t>
      </w:r>
    </w:p>
    <w:p w14:paraId="1FF8647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conversazione si placa all'improvviso."</w:t>
      </w:r>
    </w:p>
    <w:p w14:paraId="17321C9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7FA90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83E85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game/isaac.rpy:1421</w:t>
      </w:r>
    </w:p>
    <w:p w14:paraId="6374AB5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isaac_halp_35a28d4c_1:</w:t>
      </w:r>
    </w:p>
    <w:p w14:paraId="0DDD233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9D825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709E6A1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</w:p>
    <w:p w14:paraId="08590BF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2BBB5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7BF11E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game/isaac.rpy:1422</w:t>
      </w:r>
    </w:p>
    <w:p w14:paraId="381EE38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isaac_halp_46aafe0f:</w:t>
      </w:r>
    </w:p>
    <w:p w14:paraId="140C4BC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C3C39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realize I've been standing stock-still for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 few moments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 staring at a nearby table while trying to listen in."</w:t>
      </w:r>
    </w:p>
    <w:p w14:paraId="0F328D5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rendo conto di essere rimasto immobile per qualche secondo, con gli occhi fissi su un tavolo vicino, cercando di origliare."</w:t>
      </w:r>
    </w:p>
    <w:p w14:paraId="2163DE4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53F83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65C0A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game/isaac.rpy:1424</w:t>
      </w:r>
    </w:p>
    <w:p w14:paraId="119B9CE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isaac_halp_4e2a1e52:</w:t>
      </w:r>
    </w:p>
    <w:p w14:paraId="19DE4D0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3D4DC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"\"Hey… I know you, don't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ADE5F8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Ehi... Io ti conosco, non è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04994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787CE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5D64E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game/isaac.rpy:1432</w:t>
      </w:r>
    </w:p>
    <w:p w14:paraId="71F5568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isaac_halp_1a2a0809:</w:t>
      </w:r>
    </w:p>
    <w:p w14:paraId="6C0533A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9ACFD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a drawling, sing-song voice calls out behind me, I quickly turn to see a familiar figure standing there."</w:t>
      </w:r>
    </w:p>
    <w:p w14:paraId="3424BDB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una voce strascicata e cantilenante richiama la mia attenzione, mi volto rapidamente e vedo una figura familiare in piedi davanti a me."</w:t>
      </w:r>
    </w:p>
    <w:p w14:paraId="008F791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2620A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BEAB3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game/isaac.rpy:1437</w:t>
      </w:r>
    </w:p>
    <w:p w14:paraId="4DBA289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isaac_halp_7bd3dc39:</w:t>
      </w:r>
    </w:p>
    <w:p w14:paraId="79B40A5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FEDB0C" w14:textId="77777777" w:rsidR="000F0422" w:rsidRPr="00833A6E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</w:rPr>
        <w:t># mc "\"You – Rex?!\""</w:t>
      </w:r>
    </w:p>
    <w:p w14:paraId="6E260AA3" w14:textId="77777777" w:rsidR="000F0422" w:rsidRPr="00833A6E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</w:rPr>
        <w:t>Tu - Rex?!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47300A8" w14:textId="77777777" w:rsidR="000F0422" w:rsidRPr="00833A6E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ED072C" w14:textId="77777777" w:rsidR="000F0422" w:rsidRPr="00833A6E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238EA2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game/isaac.rpy:1438</w:t>
      </w:r>
    </w:p>
    <w:p w14:paraId="1C7C3C8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isaac_halp_304c36de:</w:t>
      </w:r>
    </w:p>
    <w:p w14:paraId="652AD6C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7E013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"\"What are you doing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here?\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802211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ci fai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BBE4A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3F427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E5B5B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game/isaac.rpy:1440</w:t>
      </w:r>
    </w:p>
    <w:p w14:paraId="5779B35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isaac_halp_4fb1d6a3:</w:t>
      </w:r>
    </w:p>
    <w:p w14:paraId="72E27D8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F68B3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"\"What's the matter? Your buddy Isaac said this place is a new meetin' ground.\""</w:t>
      </w:r>
    </w:p>
    <w:p w14:paraId="0E47C1D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succede? Il tuo amichetto Isaac ha detto che questo è un nuovo punto di incontro.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1E3BDC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F54ED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DF7BF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game/isaac.rpy:1442</w:t>
      </w:r>
    </w:p>
    <w:p w14:paraId="69A4242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isaac_halp_a47480fe:</w:t>
      </w:r>
    </w:p>
    <w:p w14:paraId="590BA91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627E5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don't mind, either. Means I get to stare at your ass while you wipe those tables all night.\""</w:t>
      </w:r>
    </w:p>
    <w:p w14:paraId="7094D4A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me non dispiace, in realtà. Significa che posso stare a guardarti il culo tutta la sera mentre pulisci i tavoli.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8AEBB6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57080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DC9AB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game/isaac.rpy:1443</w:t>
      </w:r>
    </w:p>
    <w:p w14:paraId="2D28169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isaac_halp_b8998175:</w:t>
      </w:r>
    </w:p>
    <w:p w14:paraId="75F804A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D7A4C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grins crudely at me, licking his lips."</w:t>
      </w:r>
    </w:p>
    <w:p w14:paraId="59D8668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rivolge un sorriso rozzo, leccandosi le labbra."</w:t>
      </w:r>
    </w:p>
    <w:p w14:paraId="5DE2A19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5DCF1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DE3F6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game/isaac.rpy:1447</w:t>
      </w:r>
    </w:p>
    <w:p w14:paraId="783440E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isaac_halp_366340cd:</w:t>
      </w:r>
    </w:p>
    <w:p w14:paraId="07AA542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6C2B2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"…Deciding to ignore his comment, I glance over towards the other vampires by the booth, who're wearing similar outfits to Rex."</w:t>
      </w:r>
    </w:p>
    <w:p w14:paraId="4CC1153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"...Dopo avere deciso di ignorare il suo commento, butto l'occhio su gli altri vampiri al tavolo, che portano abiti simili a quelli di Rex."</w:t>
      </w:r>
    </w:p>
    <w:p w14:paraId="2658D8B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7DF11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96E3B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game/isaac.rpy:1450</w:t>
      </w:r>
    </w:p>
    <w:p w14:paraId="4AA992B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isaac_halp_39fccc68:</w:t>
      </w:r>
    </w:p>
    <w:p w14:paraId="666EE7D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C065F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"\"Are those guys part of your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clan?\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06ADE5E" w14:textId="4554F66E" w:rsidR="00833A6E" w:rsidRPr="00833A6E" w:rsidRDefault="000F0422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Quei tizi fanno parte del tuo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clan?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="00833A6E"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</w:p>
    <w:p w14:paraId="6EE184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91FB9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game/isaac.rpy:1454</w:t>
      </w:r>
    </w:p>
    <w:p w14:paraId="676ED3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isaac_halp_0aacd312:</w:t>
      </w:r>
    </w:p>
    <w:p w14:paraId="21C460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BB787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"\"Can it with that shit, unless you want me to introduce you to my favorite kitchen knife.\""</w:t>
      </w:r>
    </w:p>
    <w:p w14:paraId="0409831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Falla finita con queste stronzate, a meno che tu non voglia che ti presenti il mio coltello da cucina preferito.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28673B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128954" w14:textId="77777777" w:rsidR="00833A6E" w:rsidRPr="00D046D1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109" w:author="francesca perozziello" w:date="2020-04-11T11:0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</w:rPrChange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110" w:author="francesca perozziello" w:date="2020-04-11T11:0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</w:rPrChange>
        </w:rPr>
        <w:t>            </w:t>
      </w:r>
    </w:p>
    <w:p w14:paraId="012B1E9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game/isaac.rpy:1457</w:t>
      </w:r>
    </w:p>
    <w:p w14:paraId="6E40DD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isaac_halp_9078bcad:</w:t>
      </w:r>
    </w:p>
    <w:p w14:paraId="496CE19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162C5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"\"Those guys over in the booth… are they part of your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clan?\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AB046C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Quei tizi al tavolo... fanno parte dei tuo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clan?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797D7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424E6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C764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game/isaac.rpy:1460</w:t>
      </w:r>
    </w:p>
    <w:p w14:paraId="0D57C51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isaac_halp_f2423884:</w:t>
      </w:r>
    </w:p>
    <w:p w14:paraId="7B2FB0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87C0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"\"You nailed it, baby.\""</w:t>
      </w:r>
    </w:p>
    <w:p w14:paraId="45EA90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C'hai azzeccato, baby.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B2FF0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EDDB0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F85337" w14:textId="77777777" w:rsidR="00833A6E" w:rsidRPr="00801749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game/isaac.rpy:1462</w:t>
      </w:r>
    </w:p>
    <w:p w14:paraId="639D3D3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isaac_halp_8f95e6a3:</w:t>
      </w:r>
    </w:p>
    <w:p w14:paraId="224372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933A0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"\"Want some introductions? I bet they'd loooove to meet you~\""</w:t>
      </w:r>
    </w:p>
    <w:p w14:paraId="7B26F171" w14:textId="4550DD30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pre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sento qualcuno? Scommetto che sarebbero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su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uuper contenti di conoscerti~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096B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69D88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A4C74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game/isaac.rpy:1464</w:t>
      </w:r>
    </w:p>
    <w:p w14:paraId="4B7CC7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isaac_halp_a5a3eecc:</w:t>
      </w:r>
    </w:p>
    <w:p w14:paraId="0CEC3D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F299F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"\"…I think I'm just fine, thanks.\""</w:t>
      </w:r>
    </w:p>
    <w:p w14:paraId="3F099DA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...Sto a posto, grazie.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F1F25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EB22A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9CAD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game/isaac.rpy:1468</w:t>
      </w:r>
    </w:p>
    <w:p w14:paraId="12A7531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isaac_halp_bae25d86:</w:t>
      </w:r>
    </w:p>
    <w:p w14:paraId="382A85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4B71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snickers as I grab my cloth and hurry back behind the bar, not wanting to stick around for him to drag me over."</w:t>
      </w:r>
    </w:p>
    <w:p w14:paraId="3347082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Rex ride sotto i baffi, mentre afferro il mio straccio e rapidamente mi infilo dietro il bancone, non volendo stare in giro così che non possa trascinarmi.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1127F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383B5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48C94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game/isaac.rpy:1473</w:t>
      </w:r>
    </w:p>
    <w:p w14:paraId="235D7DE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isaac_halp_5d9540fa:</w:t>
      </w:r>
    </w:p>
    <w:p w14:paraId="54B3149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2944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"–The group eventually leaves, and nothing else unusual happens for the rest of the night."</w:t>
      </w:r>
    </w:p>
    <w:p w14:paraId="4B381723" w14:textId="6C352A25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"-Il gruppo alla fine se ne va, e non accade </w:t>
      </w:r>
      <w:r w:rsidR="00B26C30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nient’altro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particolare per il resto della notte."</w:t>
      </w:r>
    </w:p>
    <w:p w14:paraId="41DC76D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C85A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47508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game/isaac.rpy:1474</w:t>
      </w:r>
    </w:p>
    <w:p w14:paraId="50EA364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isaac_halp_b41fc5d7:</w:t>
      </w:r>
    </w:p>
    <w:p w14:paraId="4431CBD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66B75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keep replaying the conversation in my mind, making sure to crystallize every detail so I can thoroughly report it to Isaac."</w:t>
      </w:r>
    </w:p>
    <w:p w14:paraId="1094B7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"Continuo a ripete la conversazione nella mia mente, facendo in modo di cristallizzare ogni dettaglio così da poterlo riferire accuratamente ad Isaac."</w:t>
      </w:r>
    </w:p>
    <w:p w14:paraId="346032A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84BFD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C035E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game/isaac.rpy:1483</w:t>
      </w:r>
    </w:p>
    <w:p w14:paraId="7CE1C6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isaac_halp_52f1d075:</w:t>
      </w:r>
    </w:p>
    <w:p w14:paraId="7C832AD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0F19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"Sure enough, he shows up right before closing time, flashing me his usual warm smile."</w:t>
      </w:r>
    </w:p>
    <w:p w14:paraId="115DA10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"Puntuale come la morte, si fa vivo poco prima dell'orario di chiusura, rivolgendomi il suo solito caloroso sorriso."</w:t>
      </w:r>
    </w:p>
    <w:p w14:paraId="4FF7049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783BD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9DAF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game/isaac.rpy:1485</w:t>
      </w:r>
    </w:p>
    <w:p w14:paraId="61546C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isaac_halp_2e0464c9:</w:t>
      </w:r>
    </w:p>
    <w:p w14:paraId="7EC0A5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AA521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"\"Ah, my little burger-flipper's looking delicious as always.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Ready to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go?\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041BD9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il mio piccolo gira-hamburger sembra delizioso come sempre.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Pronto ad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andare?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B73F6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C7D8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FD0F6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game/isaac.rpy:1488</w:t>
      </w:r>
    </w:p>
    <w:p w14:paraId="5E871A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isaac_halp_5c4128bf:</w:t>
      </w:r>
    </w:p>
    <w:p w14:paraId="001B46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78A9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"\"…Oh? You have a more serious face than usual, my dear.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Something on your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mind?\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7D16EA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...Oh? Hai una faccia più seria del solito, tesoro. Qualcosa non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238EC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284F1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6E07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game/isaac.rpy:1493</w:t>
      </w:r>
    </w:p>
    <w:p w14:paraId="6F279E2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isaac_halp_35a28d4c_2:</w:t>
      </w:r>
    </w:p>
    <w:p w14:paraId="5DEA2E6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0229B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7A0709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AF9D54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78E6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21F77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game/isaac.rpy:1495</w:t>
      </w:r>
    </w:p>
    <w:p w14:paraId="0C472B8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isaac_halp_51fb4abd:</w:t>
      </w:r>
    </w:p>
    <w:p w14:paraId="215D17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5E9B8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grab my keys and hurry up to Isaac's side, nodding eagerly."</w:t>
      </w:r>
    </w:p>
    <w:p w14:paraId="4781E7B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"Afferro le chiavi e raggiungo Isaac, annuendo impazientemente."</w:t>
      </w:r>
    </w:p>
    <w:p w14:paraId="5DA353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BC9DE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028B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game/isaac.rpy:1498</w:t>
      </w:r>
    </w:p>
    <w:p w14:paraId="04BBD1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isaac_halp_ece94a4a:</w:t>
      </w:r>
    </w:p>
    <w:p w14:paraId="344E17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D5AD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"\"Let's wait until we get somewhere private.\""</w:t>
      </w:r>
    </w:p>
    <w:p w14:paraId="4A69FD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Meglio aspettare di essere in un posto più privato.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364EC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78520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F093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game/isaac.rpy:1501</w:t>
      </w:r>
    </w:p>
    <w:p w14:paraId="0B68488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isaac_halp_97060229:</w:t>
      </w:r>
    </w:p>
    <w:p w14:paraId="3AB299C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C1B55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"\"Private, hmm? Naughty, naughty.\""</w:t>
      </w:r>
    </w:p>
    <w:p w14:paraId="5255B858" w14:textId="7AF93126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Privato, </w:t>
      </w:r>
      <w:del w:id="111" w:author="francesca perozziello" w:date="2020-04-24T11:17:00Z">
        <w:r w:rsidRPr="00833A6E" w:rsidDel="001B35AA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delText>h</w:delText>
        </w:r>
      </w:del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mm</w:t>
      </w:r>
      <w:ins w:id="112" w:author="francesca perozziello" w:date="2020-04-24T11:17:00Z">
        <w:r w:rsidR="001B35AA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h</w:t>
        </w:r>
      </w:ins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 Che sporcaccione.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8DF2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A076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FE52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game/isaac.rpy:1502</w:t>
      </w:r>
    </w:p>
    <w:p w14:paraId="16BF8A1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isaac_halp_c0378fec:</w:t>
      </w:r>
    </w:p>
    <w:p w14:paraId="4D20645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B690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teases me with a chuckle, but his eyes flash sharply behind his glasses, and I think he's guessed I have something important to tell him."</w:t>
      </w:r>
    </w:p>
    <w:p w14:paraId="6CD9680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stuzzica con una risatina, ma i suoi occhi lampeggiano dietro le lenti, e immagino abbia capito che ho qualcosa di importante da raccontargli."</w:t>
      </w:r>
    </w:p>
    <w:p w14:paraId="6B79E3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0F624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39B3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game/isaac.rpy:1509</w:t>
      </w:r>
    </w:p>
    <w:p w14:paraId="1397E1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isaac_halp_1488b5ae:</w:t>
      </w:r>
    </w:p>
    <w:p w14:paraId="44A29B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3FD1A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we arrive at his apartment, I flop down on the couch and start to impatiently fidget."</w:t>
      </w:r>
    </w:p>
    <w:p w14:paraId="045AC6C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volta arrivati al suo appartamento, mi butto sul divano e inizio a giocherellare impazientemente con le dita."</w:t>
      </w:r>
    </w:p>
    <w:p w14:paraId="298811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15A7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D29C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game/isaac.rpy:1510</w:t>
      </w:r>
    </w:p>
    <w:p w14:paraId="03D9ACA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isaac_halp_397b9978:</w:t>
      </w:r>
    </w:p>
    <w:p w14:paraId="50C028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E92C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always insists on getting me a drink before my reports like it's some kind of sacred ritual, even though I told him it could wait this time."</w:t>
      </w:r>
    </w:p>
    <w:p w14:paraId="6A4B5BFD" w14:textId="44DF897F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insiste sempre per offrirmi qualcosa da bere prima di fargli il mio resoconto, come se fosse una specie di rituale sacro, anche se gli ho detto che può aspettare</w:t>
      </w:r>
      <w:ins w:id="113" w:author="francesca perozziello" w:date="2020-04-24T11:17:00Z">
        <w:r w:rsidR="001B35AA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,</w:t>
        </w:r>
      </w:ins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'sta volta."</w:t>
      </w:r>
    </w:p>
    <w:p w14:paraId="6814E98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4FBA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A3846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game/isaac.rpy:1513</w:t>
      </w:r>
    </w:p>
    <w:p w14:paraId="421A96F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isaac_halp_28b778fa:</w:t>
      </w:r>
    </w:p>
    <w:p w14:paraId="111F5DA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57844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"\"Aaand here you go, my latest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brew!\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77BCBF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Eee voilà, la mia nuova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miscela!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34C0FD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09119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F476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game/isaac.rpy:1516</w:t>
      </w:r>
    </w:p>
    <w:p w14:paraId="437FFD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isaac_halp_fbe3661e:</w:t>
      </w:r>
    </w:p>
    <w:p w14:paraId="2032F0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514DD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"\"Wow, you're excited today, aren't you? Something really juicy must have happened.\""</w:t>
      </w:r>
    </w:p>
    <w:p w14:paraId="13255070" w14:textId="54FB8A20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Wow</w:t>
      </w:r>
      <w:ins w:id="114" w:author="francesca perozziello" w:date="2020-04-24T11:18:00Z">
        <w:r w:rsidR="001B35AA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,</w:t>
        </w:r>
      </w:ins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sei davvero entusiasta oggi. Dev'essere successo qualcosa di </w:t>
      </w:r>
      <w:del w:id="115" w:author="francesca perozziello" w:date="2020-04-24T11:18:00Z">
        <w:r w:rsidRPr="00833A6E" w:rsidDel="001B35AA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delText>davvero </w:delText>
        </w:r>
      </w:del>
      <w:commentRangeStart w:id="116"/>
      <w:ins w:id="117" w:author="francesca perozziello" w:date="2020-04-24T11:18:00Z">
        <w:r w:rsidR="001B35AA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molto</w:t>
        </w:r>
        <w:commentRangeEnd w:id="116"/>
        <w:r w:rsidR="001B35AA">
          <w:rPr>
            <w:rStyle w:val="Rimandocommento"/>
          </w:rPr>
          <w:commentReference w:id="116"/>
        </w:r>
        <w:r w:rsidR="001B35AA" w:rsidRPr="00833A6E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 </w:t>
        </w:r>
      </w:ins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interessante.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8B85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98A3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D573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game/isaac.rpy:1522</w:t>
      </w:r>
    </w:p>
    <w:p w14:paraId="41AF272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isaac_halp_229bc293:</w:t>
      </w:r>
    </w:p>
    <w:p w14:paraId="777F20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1358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hands me a mug and sits beside me, gazing into my eyes questioningly."</w:t>
      </w:r>
    </w:p>
    <w:p w14:paraId="78440B4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porge una tazza e si siede accanto a me, guardandomi negli occhi con aria nterrogativa."</w:t>
      </w:r>
    </w:p>
    <w:p w14:paraId="6572184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1977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1A20F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game/isaac.rpy:1524</w:t>
      </w:r>
    </w:p>
    <w:p w14:paraId="0E6FEF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isaac_halp_136da328:</w:t>
      </w:r>
    </w:p>
    <w:p w14:paraId="775396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BC23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rich coffee smell is irresistible, so I take a small sip before clearing my throat and speaking."</w:t>
      </w:r>
    </w:p>
    <w:p w14:paraId="38B0D4F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caffè ha un profumo irresistibile, quindi lo assaggio prima di schiarimi la gola e iniziare a parlare."</w:t>
      </w:r>
    </w:p>
    <w:p w14:paraId="72E63D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DFAA4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94A77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game/isaac.rpy:1527</w:t>
      </w:r>
    </w:p>
    <w:p w14:paraId="11EA084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isaac_halp_814b8b15:</w:t>
      </w:r>
    </w:p>
    <w:p w14:paraId="5A4C698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7942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"\"Tonight… I heard Rex and some other Helgen guys talking about Bishop.\""</w:t>
      </w:r>
    </w:p>
    <w:p w14:paraId="070475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Stanotte... Ho sentito Rex e altri Helgen parlare di Bishop.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118124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8335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9A9B1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game/isaac.rpy:1528</w:t>
      </w:r>
    </w:p>
    <w:p w14:paraId="753D9D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isaac_halp_96e25bb8:</w:t>
      </w:r>
    </w:p>
    <w:p w14:paraId="57C0A1C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0AECB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"\"It sounded like they wanted to kill him, or at least get rid of him.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They even mentioned joining up with Seirei.\""</w:t>
      </w:r>
    </w:p>
    <w:p w14:paraId="0228F74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Sembrava volessero ucciderlo, o farlo fuori in qualche modo. Hanno persino menzionato la possibilità di unirsi ai Serei.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A28E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4915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D795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game/isaac.rpy:1531</w:t>
      </w:r>
    </w:p>
    <w:p w14:paraId="4680B30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isaac_halp_8df6c9d7_4:</w:t>
      </w:r>
    </w:p>
    <w:p w14:paraId="526216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0230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"\"…\""</w:t>
      </w:r>
    </w:p>
    <w:p w14:paraId="271067B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674EB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4392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5DF8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game/isaac.rpy:1532</w:t>
      </w:r>
    </w:p>
    <w:p w14:paraId="0C0577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isaac_halp_34f10f91:</w:t>
      </w:r>
    </w:p>
    <w:p w14:paraId="48C0EF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9F65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"Isaac's eyes widen, and he stiffens, leaning in towards me intently."</w:t>
      </w:r>
    </w:p>
    <w:p w14:paraId="79F42DF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spalanca gli occhi e si irrigidisce, inclinandosi verso di me e pendendo dalle mie labbra."</w:t>
      </w:r>
    </w:p>
    <w:p w14:paraId="279518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D32B0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2778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game/isaac.rpy:1535</w:t>
      </w:r>
    </w:p>
    <w:p w14:paraId="0A364F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isaac_halp_f9371bd4:</w:t>
      </w:r>
    </w:p>
    <w:p w14:paraId="609064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7327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"\"…You're sure about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that?\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2B68DE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...Sei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sicuro?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06DEE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6AE31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973E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game/isaac.rpy:1536</w:t>
      </w:r>
    </w:p>
    <w:p w14:paraId="6C40D2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isaac_halp_7b40932c:</w:t>
      </w:r>
    </w:p>
    <w:p w14:paraId="0DCDBD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E7290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saw Rex, specifically? What did the others look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like?\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71CBB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Hai visto proprio Rex? Com'erano gli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altri?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43F76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AD064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D5F37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game/isaac.rpy:1538</w:t>
      </w:r>
    </w:p>
    <w:p w14:paraId="5BE9B56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isaac_halp_24c02099:</w:t>
      </w:r>
    </w:p>
    <w:p w14:paraId="2FE148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B38BA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questions me urgently, and I recount all the details of the vampires I saw."</w:t>
      </w:r>
    </w:p>
    <w:p w14:paraId="3301B7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interroga con urgenza, e gli riporto tutti i dettagli dei vampiri che ho visto."</w:t>
      </w:r>
    </w:p>
    <w:p w14:paraId="63E598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0CB5B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A326F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game/isaac.rpy:1540</w:t>
      </w:r>
    </w:p>
    <w:p w14:paraId="121B69B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isaac_halp_ba2f271d:</w:t>
      </w:r>
    </w:p>
    <w:p w14:paraId="40B4497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73DB0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listens with the most excited, impatient look I've ever seen him wear."</w:t>
      </w:r>
    </w:p>
    <w:p w14:paraId="7AA5C81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mi ascolta con lo sguardo più eccitato e impaziente che gli abbia mai visto in faccia."</w:t>
      </w:r>
    </w:p>
    <w:p w14:paraId="44F94D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1B53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6A51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game/isaac.rpy:1541</w:t>
      </w:r>
    </w:p>
    <w:p w14:paraId="53C117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isaac_halp_71f7c7ef:</w:t>
      </w:r>
    </w:p>
    <w:p w14:paraId="31A066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82D0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really must be important to him… he's never reacted like this to any of the other reports I've had."</w:t>
      </w:r>
    </w:p>
    <w:p w14:paraId="4295EC3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"Dev'essere davvero importante per lui... non ha mai reagito cosè agli altri resoconti che ho fatto."</w:t>
      </w:r>
    </w:p>
    <w:p w14:paraId="0C93C4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F30AD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F32C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game/isaac.rpy:1544</w:t>
      </w:r>
    </w:p>
    <w:p w14:paraId="6D03C6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isaac_halp_ac0d6a66:</w:t>
      </w:r>
    </w:p>
    <w:p w14:paraId="44D579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9D01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"\"Is it that big a deal? You never told me why you wanted to know this stuff, anyway.\""</w:t>
      </w:r>
    </w:p>
    <w:p w14:paraId="3E4418B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una cosa importante? Non mi hai mai detto che volevi sapere cose di questo tipo, in realtà.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575ACE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76F42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808A8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game/isaac.rpy:1546</w:t>
      </w:r>
    </w:p>
    <w:p w14:paraId="624E3B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isaac_halp_2f004b45:</w:t>
      </w:r>
    </w:p>
    <w:p w14:paraId="6E531F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E892E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"\"It {i}is{/i} a big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deal!\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65966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molto{/i}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importante!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B036F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396AE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C83E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game/isaac.rpy:1548</w:t>
      </w:r>
    </w:p>
    <w:p w14:paraId="5F1268B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isaac_halp_8bc7184e:</w:t>
      </w:r>
    </w:p>
    <w:p w14:paraId="604872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51E51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"\"If some of the vampires really want to rebel, then maybe Bishop can finally be killed…\""</w:t>
      </w:r>
    </w:p>
    <w:p w14:paraId="1ECDB5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qualche vampiro vuole davvero ribellarsi, allora forse Bishop può essere ammazzato...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B931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AC6C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CBD1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game/isaac.rpy:1553</w:t>
      </w:r>
    </w:p>
    <w:p w14:paraId="4A259C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isaac_halp_adb22c56:</w:t>
      </w:r>
    </w:p>
    <w:p w14:paraId="1FE412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B1463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pushes up off the couch, standing up before me."</w:t>
      </w:r>
    </w:p>
    <w:p w14:paraId="2AE08C3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si alza dal divano come una molla, rimanendo in piedi davanti a me."</w:t>
      </w:r>
    </w:p>
    <w:p w14:paraId="0370161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0B35D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1E0E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game/isaac.rpy:1559</w:t>
      </w:r>
    </w:p>
    <w:p w14:paraId="0F2A3B8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isaac_halp_39e7e5e5:</w:t>
      </w:r>
    </w:p>
    <w:p w14:paraId="623A128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E52A7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"\"Uah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A9A1EB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Uah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59A5C3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D10A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79C97C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game/isaac.rpy:1560</w:t>
      </w:r>
    </w:p>
    <w:p w14:paraId="7D77DF9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isaac_halp_86db4fe3:</w:t>
      </w:r>
    </w:p>
    <w:p w14:paraId="7ACABC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A6418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reaches down to grasp my hands, roughly pulling me up to my feet."</w:t>
      </w:r>
    </w:p>
    <w:p w14:paraId="5B2C4E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abbassa per prendermi la mano, tirandomi bruscamente in piedi."</w:t>
      </w:r>
    </w:p>
    <w:p w14:paraId="4DD3280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B26A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9C788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game/isaac.rpy:1565</w:t>
      </w:r>
    </w:p>
    <w:p w14:paraId="20C999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isaac_halp_510920b3:</w:t>
      </w:r>
    </w:p>
    <w:p w14:paraId="7118931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D03A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"Before I know what's happening, Isaac' s tugging me over to the large windows, where the night cityscape shines below us."</w:t>
      </w:r>
    </w:p>
    <w:p w14:paraId="0D6D2C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"Prima che io capisca cosa stia succedendo, Isaac mi sbatte contro la grande finestra, dietro la quale brilla la nostra città."</w:t>
      </w:r>
    </w:p>
    <w:p w14:paraId="305DB71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46447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BDC29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game/isaac.rpy:1567</w:t>
      </w:r>
    </w:p>
    <w:p w14:paraId="2ADF765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isaac_halp_b9fb57c6:</w:t>
      </w:r>
    </w:p>
    <w:p w14:paraId="59CB029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2FAD7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"One of his arms curls about my waist, while his other hand gestures out towards the city lights."</w:t>
      </w:r>
    </w:p>
    <w:p w14:paraId="2C1F11DD" w14:textId="6DB7270F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118" w:author="francesca perozziello" w:date="2020-04-11T11:0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delle sue braccia mi circonda la vita, mentre l'altra mi fa cen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 di guardare le luci della cit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tà."</w:t>
      </w:r>
    </w:p>
    <w:p w14:paraId="3EFD1E6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8359F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1E18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game/isaac.rpy:1577</w:t>
      </w:r>
    </w:p>
    <w:p w14:paraId="46ABC2F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isaac_halp_3c17620b:</w:t>
      </w:r>
    </w:p>
    <w:p w14:paraId="4663C69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C74E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"\"When night falls in San Francisco, Bishop rules this – all of this.\""</w:t>
      </w:r>
    </w:p>
    <w:p w14:paraId="050A1A7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Quando cala l'oscurità su San Francisco, Bishop regna su tutto - su tutto quello che vedi.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FA64E0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0C339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24FC8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game/isaac.rpy:1578</w:t>
      </w:r>
    </w:p>
    <w:p w14:paraId="22F9AA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isaac_halp_9dce23df:</w:t>
      </w:r>
    </w:p>
    <w:p w14:paraId="5F09259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F33AE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"Behind his glasses, Isaac's eyes glint angrily."</w:t>
      </w:r>
    </w:p>
    <w:p w14:paraId="1A28EE6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"Dietro le lenti, gli occhi di Isaac lampeggiano di rabbia."</w:t>
      </w:r>
    </w:p>
    <w:p w14:paraId="2F4F41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95B7A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B22B7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game/isaac.rpy:1581</w:t>
      </w:r>
    </w:p>
    <w:p w14:paraId="6E39A8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isaac_halp_653b7239:</w:t>
      </w:r>
    </w:p>
    <w:p w14:paraId="3509D7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A23E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"\"He's had an iron grip on the city's vampires for years and years, building a throne of terror for himself.\""</w:t>
      </w:r>
    </w:p>
    <w:p w14:paraId="4C404251" w14:textId="68A4FF5C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 tenuto i vampiri della città nel suo </w:t>
      </w:r>
      <w:del w:id="119" w:author="francesca perozziello" w:date="2020-04-24T11:20:00Z">
        <w:r w:rsidRPr="00833A6E" w:rsidDel="006E5E94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delText>pungo </w:delText>
        </w:r>
      </w:del>
      <w:ins w:id="120" w:author="francesca perozziello" w:date="2020-04-24T11:20:00Z">
        <w:r w:rsidR="006E5E94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pugno</w:t>
        </w:r>
        <w:r w:rsidR="006E5E94" w:rsidRPr="00833A6E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 </w:t>
        </w:r>
      </w:ins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ferro per anni e anni, costruendosi il suo personale regime del terrore.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3CFB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98F55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098A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game/isaac.rpy:1582</w:t>
      </w:r>
    </w:p>
    <w:p w14:paraId="7A129C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isaac_halp_b7181368:</w:t>
      </w:r>
    </w:p>
    <w:p w14:paraId="370AB2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5F03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"\"There's never been an organized uprising against him. But if the Helgen and the Seirei joined together to take him down, there might be a chance.\""</w:t>
      </w:r>
    </w:p>
    <w:p w14:paraId="480BD755" w14:textId="266267CE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121" w:author="francesca perozziello" w:date="2020-04-11T11:0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c'è mai stat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una rivoluzione organizzata contro di lui, ma se gli Helgen e i Serei uniscono le loro forze per abbatterlo, potrebbe esserci ancora qualche speranza.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950BD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739DD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7BCDB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game/isaac.rpy:1585</w:t>
      </w:r>
    </w:p>
    <w:p w14:paraId="1F90131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isaac_halp_5fa91d2e:</w:t>
      </w:r>
    </w:p>
    <w:p w14:paraId="75392DD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A1C00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"\"…Why do you care so much about getting rid of him? Does Bishop affect your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business?\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1504AF9" w14:textId="4032DEA0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del w:id="122" w:author="francesca perozziello" w:date="2020-04-24T11:20:00Z">
        <w:r w:rsidRPr="00833A6E" w:rsidDel="006E5E94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delText>Perchè </w:delText>
        </w:r>
      </w:del>
      <w:ins w:id="123" w:author="francesca perozziello" w:date="2020-04-24T11:20:00Z">
        <w:r w:rsidR="006E5E94" w:rsidRPr="00833A6E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Perch</w:t>
        </w:r>
        <w:r w:rsidR="006E5E94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é</w:t>
        </w:r>
        <w:r w:rsidR="006E5E94" w:rsidRPr="00833A6E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 </w:t>
        </w:r>
      </w:ins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 tieni tanto a farlo fuori? Questo Bishop ti rovina gli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affari?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058ED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8AE73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D4D43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game/isaac.rpy:1588</w:t>
      </w:r>
    </w:p>
    <w:p w14:paraId="6CDE14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isaac_halp_deb437e2:</w:t>
      </w:r>
    </w:p>
    <w:p w14:paraId="1EC185C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357BA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"\"…\""</w:t>
      </w:r>
    </w:p>
    <w:p w14:paraId="7BD5B2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02DA38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E66A8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F9073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game/isaac.rpy:1596</w:t>
      </w:r>
    </w:p>
    <w:p w14:paraId="63B6C4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isaac_halp_3e12aac8:</w:t>
      </w:r>
    </w:p>
    <w:p w14:paraId="7591FC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8112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question makes Isaac's face immediately darken, like I just flicked a switch."</w:t>
      </w:r>
    </w:p>
    <w:p w14:paraId="7EB2033D" w14:textId="28351F55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124" w:author="francesca perozziello" w:date="2020-04-11T11:0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domanda fa subito i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cupire l'espressione di Isaac, come se avessi toccato un interrutore."</w:t>
      </w:r>
    </w:p>
    <w:p w14:paraId="0E332E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96464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1234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game/isaac.rpy:1598</w:t>
      </w:r>
    </w:p>
    <w:p w14:paraId="3166D43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isaac_halp_96b376ed:</w:t>
      </w:r>
    </w:p>
    <w:p w14:paraId="50E92A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1D253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"\"It's not about {i}business{/i}, [mc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5288D4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si tratta di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affari{/i}, [mc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]!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C104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C770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3F3F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game/isaac.rpy:1601</w:t>
      </w:r>
    </w:p>
    <w:p w14:paraId="75614E6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isaac_halp_46cead4e:</w:t>
      </w:r>
    </w:p>
    <w:p w14:paraId="310A7A8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0A3E5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"\"It's about…\""</w:t>
      </w:r>
    </w:p>
    <w:p w14:paraId="76057D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 tratta di...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B203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2CCB8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894C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game/isaac.rpy:1604</w:t>
      </w:r>
    </w:p>
    <w:p w14:paraId="1A4C26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isaac_halp_ac4c37b3:</w:t>
      </w:r>
    </w:p>
    <w:p w14:paraId="766B21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E4A5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hesitates, casting his eyes to one side."</w:t>
      </w:r>
    </w:p>
    <w:p w14:paraId="0CB487BC" w14:textId="18FFBD06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125" w:author="francesca perozziello" w:date="2020-04-11T11:0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Esita, volgen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lo sguardo altrove."</w:t>
      </w:r>
    </w:p>
    <w:p w14:paraId="04C7FF6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9CFC0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7DD04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game/isaac.rpy:1606</w:t>
      </w:r>
    </w:p>
    <w:p w14:paraId="71ABA93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isaac_halp_38d854d7:</w:t>
      </w:r>
    </w:p>
    <w:p w14:paraId="6187FE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4795B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seems to be a tender subject for him… {w}but I'm getting frustrated from how secretive he's being."</w:t>
      </w:r>
    </w:p>
    <w:p w14:paraId="0A47FFCD" w14:textId="26034B0D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essere un argomento delicato per lui...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inizia a frust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armi questa sua riservatezza."</w:t>
      </w:r>
    </w:p>
    <w:p w14:paraId="072D1F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15F5C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81DC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game/isaac.rpy:1609</w:t>
      </w:r>
    </w:p>
    <w:p w14:paraId="3301AA8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61F8AE8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4C39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"Just tell me!"</w:t>
      </w:r>
    </w:p>
    <w:p w14:paraId="33498F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"Dimmelo e basta!"</w:t>
      </w:r>
    </w:p>
    <w:p w14:paraId="2818A59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5494E3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6EDC08F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game/isaac.rpy:1609</w:t>
      </w:r>
    </w:p>
    <w:p w14:paraId="0A50E0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5BCE94B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2BE69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"I'm your assistant, remember?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(disabled)"</w:t>
      </w:r>
    </w:p>
    <w:p w14:paraId="72399B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new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il tuo assistente, ricordi?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(bloccato)"</w:t>
      </w:r>
    </w:p>
    <w:p w14:paraId="2701E3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0E7E0E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14FE6EA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game/isaac.rpy:1609</w:t>
      </w:r>
    </w:p>
    <w:p w14:paraId="7FE7108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5E72A0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871F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"I'm your assistant, remember?"</w:t>
      </w:r>
    </w:p>
    <w:p w14:paraId="50DC446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il tuo assistente, ricordi?"</w:t>
      </w:r>
    </w:p>
    <w:p w14:paraId="2D3A10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788444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31B056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game/isaac.rpy:1609</w:t>
      </w:r>
    </w:p>
    <w:p w14:paraId="54F8E5A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6B8E750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2D87E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 don't have to talk about it"</w:t>
      </w:r>
    </w:p>
    <w:p w14:paraId="14C49A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devi parlarmene se non vuoi"</w:t>
      </w:r>
    </w:p>
    <w:p w14:paraId="5563BB8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6E1D21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6E8D8E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game/isaac.rpy:1622</w:t>
      </w:r>
    </w:p>
    <w:p w14:paraId="4791CA2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isaac_1_ab876f2f:</w:t>
      </w:r>
    </w:p>
    <w:p w14:paraId="3F05D98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768D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"\"Just spit it out already,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Isaac!\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51F14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Sputa il rospo,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F03119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C791EC" w14:textId="77777777" w:rsidR="00833A6E" w:rsidRPr="005F628F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35D51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game/isaac.rpy:1624</w:t>
      </w:r>
    </w:p>
    <w:p w14:paraId="3E3BA7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isaac_1_db3eecbd:</w:t>
      </w:r>
    </w:p>
    <w:p w14:paraId="11A2EB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41B08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"\"It's not like I'm going to judge you or betray you.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Is that what you're worried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about?\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1D1CEA5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è che ti giudico o ti tradisco. È questo che ti preoccupa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tanto?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566B7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656A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B877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game/isaac.rpy:1626</w:t>
      </w:r>
    </w:p>
    <w:p w14:paraId="13CE7C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isaac_1_63eef2a5:</w:t>
      </w:r>
    </w:p>
    <w:p w14:paraId="7389B5D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113C4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"\"No, I…\""</w:t>
      </w:r>
    </w:p>
    <w:p w14:paraId="0141C3A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No, io...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FC04C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4F62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851C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game/isaac.rpy:1628</w:t>
      </w:r>
    </w:p>
    <w:p w14:paraId="3EAA2E6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isaac_1_8b05672e:</w:t>
      </w:r>
    </w:p>
    <w:p w14:paraId="21C314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F7B3E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"\"Then you should trust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0BE2A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 dovresti fidarti di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76C17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E92E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A4F69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game/isaac.rpy:1629</w:t>
      </w:r>
    </w:p>
    <w:p w14:paraId="2795A16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isaac_1_b49f0481:</w:t>
      </w:r>
    </w:p>
    <w:p w14:paraId="325EBBE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5A3BB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grab one of his shoulders with a hand, squeezing it tightly."</w:t>
      </w:r>
    </w:p>
    <w:p w14:paraId="5BB1D6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afferro per una spalla, stringendolo forte."</w:t>
      </w:r>
    </w:p>
    <w:p w14:paraId="5076A3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7054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54194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game/isaac.rpy:1632</w:t>
      </w:r>
    </w:p>
    <w:p w14:paraId="675BCF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isaac_1_d2f2b5d3:</w:t>
      </w:r>
    </w:p>
    <w:p w14:paraId="482BBFF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714E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though I raised my voice, Isaac's expression actually softens, and he offers a faint smile to me."</w:t>
      </w:r>
    </w:p>
    <w:p w14:paraId="02CAA1A9" w14:textId="622BDF9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126" w:author="francesca perozziello" w:date="2020-04-11T11:0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se ho alz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ato la voce, l'espressione di Isaac si addolcisce, e mi regala un debole sorriso."</w:t>
      </w:r>
    </w:p>
    <w:p w14:paraId="32A878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1D279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851D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game/isaac.rpy:1635</w:t>
      </w:r>
    </w:p>
    <w:p w14:paraId="26D540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isaac_1_0117be9e:</w:t>
      </w:r>
    </w:p>
    <w:p w14:paraId="5E061E7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CA9CF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"\"…You're right, [mc].\""</w:t>
      </w:r>
    </w:p>
    <w:p w14:paraId="16F5316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...Hai ragione, [mc].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775560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71E5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B81C1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game/isaac.rpy:1636</w:t>
      </w:r>
    </w:p>
    <w:p w14:paraId="6BEED77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isaac_1_f8b7c417:</w:t>
      </w:r>
    </w:p>
    <w:p w14:paraId="44CBF7A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E9516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do trust you.\""</w:t>
      </w:r>
    </w:p>
    <w:p w14:paraId="14E5E1E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fido di te\.""</w:t>
      </w:r>
    </w:p>
    <w:p w14:paraId="5217EE7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24817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8735C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game/isaac.rpy:1647</w:t>
      </w:r>
    </w:p>
    <w:p w14:paraId="5825F54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isaac_1_9c7f79c1:</w:t>
      </w:r>
    </w:p>
    <w:p w14:paraId="433F2ED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F4884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"\"…I'm your assistant,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remember?\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51C0E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...Sono il tuo assistente,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ricordi?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659CD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3DE6F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D2D1A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game/isaac.rpy:1648</w:t>
      </w:r>
    </w:p>
    <w:p w14:paraId="2CC0AF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isaac_1_781da0be:</w:t>
      </w:r>
    </w:p>
    <w:p w14:paraId="772B12C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7B84A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"\"If you don't tell me anything, I can't do my job properly… and neither of us wants that.\""</w:t>
      </w:r>
    </w:p>
    <w:p w14:paraId="7F9BDA8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non mi dici le cose, non posso fare bene il mio lavoro... e nessuno di noi vuole questo.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1C00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457D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F98D7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game/isaac.rpy:1651</w:t>
      </w:r>
    </w:p>
    <w:p w14:paraId="66B467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isaac_1_2e4c6619:</w:t>
      </w:r>
    </w:p>
    <w:p w14:paraId="31F8E9E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31146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"\"Right,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Isaac?\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6E8D86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Giusto,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Isaac?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DC30CF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D410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877C94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game/isaac.rpy:1654</w:t>
      </w:r>
    </w:p>
    <w:p w14:paraId="7670FE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isaac_1_8df6c9d7:</w:t>
      </w:r>
    </w:p>
    <w:p w14:paraId="67E7564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E54EB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"\"…\""</w:t>
      </w:r>
    </w:p>
    <w:p w14:paraId="6808839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9AC0C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56EE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19717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game/isaac.rpy:1656</w:t>
      </w:r>
    </w:p>
    <w:p w14:paraId="4D21A0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isaac_1_7c17982f:</w:t>
      </w:r>
    </w:p>
    <w:p w14:paraId="1E049A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A7698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looks downright floored for a couple of seconds, and I'd laugh at his reaction if the situation wasn't so tense."</w:t>
      </w:r>
    </w:p>
    <w:p w14:paraId="7E87474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un secondo appare completamente atterrito. Avrei riso della cosa in altre circostanze, ma l'atmosfera è troppo tesa al momento."</w:t>
      </w:r>
    </w:p>
    <w:p w14:paraId="26C5C7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847F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167C7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game/isaac.rpy:1659</w:t>
      </w:r>
    </w:p>
    <w:p w14:paraId="43B169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isaac_1_d0ead2b0:</w:t>
      </w:r>
    </w:p>
    <w:p w14:paraId="0825402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1BDB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"Finally, his eyes soften a little, and he gives me a grateful smile."</w:t>
      </w:r>
    </w:p>
    <w:p w14:paraId="7FB475EF" w14:textId="482D8B2E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127" w:author="francesca perozziello" w:date="2020-04-11T11:0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fine, il suo sguardo si add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lcisce, e mi rivolge un sorriso grato."</w:t>
      </w:r>
    </w:p>
    <w:p w14:paraId="491D46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1A7CB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2FA48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game/isaac.rpy:1662</w:t>
      </w:r>
    </w:p>
    <w:p w14:paraId="00C7379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isaac_1_50ea71b8:</w:t>
      </w:r>
    </w:p>
    <w:p w14:paraId="75AC925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760DE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"\"And so the student instructs the master.\""</w:t>
      </w:r>
    </w:p>
    <w:p w14:paraId="64016D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così l'allievo ha superato il maestro.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5CEF1B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1AF5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36222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game/isaac.rpy:1663</w:t>
      </w:r>
    </w:p>
    <w:p w14:paraId="6FC9C0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isaac_1_ea296075:</w:t>
      </w:r>
    </w:p>
    <w:p w14:paraId="29F0E2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31BA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arm squeezes tightly around my waist, and I lean a little into the comforting warmth of his side."</w:t>
      </w:r>
    </w:p>
    <w:p w14:paraId="23DC406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suo braccio mi cinge forte la vita, e mi lascio un po' andare al confortevole calore del suo abbraccio."</w:t>
      </w:r>
    </w:p>
    <w:p w14:paraId="539EAA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0DFA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4F60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game/isaac.rpy:1666</w:t>
      </w:r>
    </w:p>
    <w:p w14:paraId="182AA0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isaac_1_e4d93d32:</w:t>
      </w:r>
    </w:p>
    <w:p w14:paraId="364BFC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1ECC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couldn't ask for a better assistant than you, [mc], grease stains and all.\""</w:t>
      </w:r>
    </w:p>
    <w:p w14:paraId="64A34543" w14:textId="11C4A50B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128" w:author="francesca perozziello" w:date="2020-04-11T11:0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potrei chiedere un assistente migliore</w:t>
      </w:r>
      <w:r w:rsidR="006120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di te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="006120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[mc], macchie di un unto e tutto il resto.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6A4FA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198EF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8EE6E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game/isaac.rpy:1669</w:t>
      </w:r>
    </w:p>
    <w:p w14:paraId="4A3C52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isaac_1_a89369ea:</w:t>
      </w:r>
    </w:p>
    <w:p w14:paraId="073CAA3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5BB5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"\"I'm sorry… I should've explained this awhile back.\""</w:t>
      </w:r>
    </w:p>
    <w:p w14:paraId="024F23C8" w14:textId="77DFB044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6120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dispiace... Av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rei dovuto spiegartelo prima.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11C642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3C1F3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865E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game/isaac.rpy:1674</w:t>
      </w:r>
    </w:p>
    <w:p w14:paraId="77D296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isaac_1_2ba8cfef:</w:t>
      </w:r>
    </w:p>
    <w:p w14:paraId="64E0AF0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A8A18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 guess I shouldn't push him any further."</w:t>
      </w:r>
    </w:p>
    <w:p w14:paraId="524877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"...Non è il caso di forzarlo ulteriormente."</w:t>
      </w:r>
    </w:p>
    <w:p w14:paraId="4110E4B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234B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2197F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game/isaac.rpy:1675</w:t>
      </w:r>
    </w:p>
    <w:p w14:paraId="14D02AF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isaac_1_b81ee605:</w:t>
      </w:r>
    </w:p>
    <w:p w14:paraId="110DE5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1FE08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probably doesn't trust me enough to explain… which hurts a little, to be honest."</w:t>
      </w:r>
    </w:p>
    <w:p w14:paraId="2AF64C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"Probabilmente non si fida abbastanza da dirmelo... la cosa mi fa un po' male, se devo essere sincero."</w:t>
      </w:r>
    </w:p>
    <w:p w14:paraId="45D1605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6A224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B2DA5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game/isaac.rpy:1679</w:t>
      </w:r>
    </w:p>
    <w:p w14:paraId="0E6FD4F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isaac_1_3bd0d792:</w:t>
      </w:r>
    </w:p>
    <w:p w14:paraId="7349BD8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F8CD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"\"It's fine. You don't have to talk about it.\""</w:t>
      </w:r>
    </w:p>
    <w:p w14:paraId="5A007D2C" w14:textId="0D50E25F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Tranquillo, </w:t>
      </w:r>
      <w:del w:id="129" w:author="francesca perozziello" w:date="2020-04-24T11:22:00Z">
        <w:r w:rsidRPr="00833A6E" w:rsidDel="00C07BDE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delText>Non </w:delText>
        </w:r>
      </w:del>
      <w:ins w:id="130" w:author="francesca perozziello" w:date="2020-04-24T11:22:00Z">
        <w:r w:rsidR="00C07BDE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n</w:t>
        </w:r>
        <w:r w:rsidR="00C07BDE" w:rsidRPr="00833A6E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on </w:t>
        </w:r>
      </w:ins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devi parlarmene se non vuoi.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CEE1D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BBD62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14054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game/isaac.rpy:1680</w:t>
      </w:r>
    </w:p>
    <w:p w14:paraId="461ACC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isaac_1_df9ef029:</w:t>
      </w:r>
    </w:p>
    <w:p w14:paraId="0D2EEE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860F8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mumble under my breath, giving my best attempt at an uncaring shrug."</w:t>
      </w:r>
    </w:p>
    <w:p w14:paraId="1E0F655F" w14:textId="2ECD0596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131" w:author="ilaria pisanu" w:date="2020-04-24T12:2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"Mormo</w:t>
      </w:r>
      <w:r w:rsidR="006120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 bassa voce, facendo del mio meglio per fare </w:t>
      </w:r>
      <w:del w:id="132" w:author="francesca perozziello" w:date="2020-04-24T11:22:00Z">
        <w:r w:rsidRPr="00833A6E" w:rsidDel="00C07BDE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delText>spalluccie </w:delText>
        </w:r>
      </w:del>
      <w:ins w:id="133" w:author="francesca perozziello" w:date="2020-04-24T11:22:00Z">
        <w:r w:rsidR="00C07BDE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spallucce</w:t>
        </w:r>
        <w:r w:rsidR="00C07BDE" w:rsidRPr="00833A6E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 </w:t>
        </w:r>
      </w:ins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mostrare disinteresse."</w:t>
      </w:r>
    </w:p>
    <w:p w14:paraId="4FB0BC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3BCC1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128A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game/isaac.rpy:1683</w:t>
      </w:r>
    </w:p>
    <w:p w14:paraId="295402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isaac_1_e9fe0c96:</w:t>
      </w:r>
    </w:p>
    <w:p w14:paraId="170248B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AD95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"–But Isaac shakes his head."</w:t>
      </w:r>
    </w:p>
    <w:p w14:paraId="175733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"-Ma Isaac scuote la testa."</w:t>
      </w:r>
    </w:p>
    <w:p w14:paraId="0760AC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B8C2B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128D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game/isaac.rpy:1684</w:t>
      </w:r>
    </w:p>
    <w:p w14:paraId="53CED3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isaac_1_0b04daa8:</w:t>
      </w:r>
    </w:p>
    <w:p w14:paraId="40820F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90F3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"\"No, I should tell you.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 deserve to know.\""</w:t>
      </w:r>
    </w:p>
    <w:p w14:paraId="4BEAC2D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No, dovrei dirtelo. Hai diritto di sapere.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841494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A447A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5EF5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game/isaac.rpy:1689</w:t>
      </w:r>
    </w:p>
    <w:p w14:paraId="6DF132D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isaac_1_5f0222a5:</w:t>
      </w:r>
    </w:p>
    <w:p w14:paraId="59392F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CD612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sighs, pushing up his glasses, clearly a little uncomfortable."</w:t>
      </w:r>
    </w:p>
    <w:p w14:paraId="3F13FD10" w14:textId="40AF9EB9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134" w:author="francesca perozziello" w:date="2020-04-11T11:0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"Sospira, aggiustandosi gli occhi</w:t>
      </w:r>
      <w:r w:rsidR="006120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ali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chiaramente non a suo agio."</w:t>
      </w:r>
    </w:p>
    <w:p w14:paraId="7CE032F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1125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D850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game/isaac.rpy:1690</w:t>
      </w:r>
    </w:p>
    <w:p w14:paraId="418C97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isaac_1_f9a7571e:</w:t>
      </w:r>
    </w:p>
    <w:p w14:paraId="498F614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92A2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"\"It's… a difficult thing to say, but…\""</w:t>
      </w:r>
    </w:p>
    <w:p w14:paraId="40812D4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Non... non è facile dirlo, ma... 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6B396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96EB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2E256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game/isaac.rpy:1693</w:t>
      </w:r>
    </w:p>
    <w:p w14:paraId="101D133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isaac_1_16344108:</w:t>
      </w:r>
    </w:p>
    <w:p w14:paraId="4677E17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11E8C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"\"Bishop is my master – the one who gives me his blood every month.\""</w:t>
      </w:r>
    </w:p>
    <w:p w14:paraId="4A1AE9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Bishop è il mio padrone - colui che mi offre il suo sangue ogni mese.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69FB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D1C6F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CBD5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game/isaac.rpy:1696</w:t>
      </w:r>
    </w:p>
    <w:p w14:paraId="3DD8661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isaac_1_4f46a46b:</w:t>
      </w:r>
    </w:p>
    <w:p w14:paraId="31D13B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F4B6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40FA2C4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8827C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F52E7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903971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game/isaac.rpy:1698</w:t>
      </w:r>
    </w:p>
    <w:p w14:paraId="19C838B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isaac_1_bf4ed851:</w:t>
      </w:r>
    </w:p>
    <w:p w14:paraId="31351C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98E7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"Did I hear him right?"</w:t>
      </w:r>
    </w:p>
    <w:p w14:paraId="4DF2C8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senito bene?"</w:t>
      </w:r>
    </w:p>
    <w:p w14:paraId="7612991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86F5C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8F634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game/isaac.rpy:1699</w:t>
      </w:r>
    </w:p>
    <w:p w14:paraId="6DDF828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isaac_1_fbe569c3:</w:t>
      </w:r>
    </w:p>
    <w:p w14:paraId="329FBE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5745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"{i}Bishop{/i} is the one who gives Isaac his powers…?"</w:t>
      </w:r>
    </w:p>
    <w:p w14:paraId="700EB3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Bishop{/i} è quello che dà a Isaac i suoi poteri...?"</w:t>
      </w:r>
    </w:p>
    <w:p w14:paraId="7F08ED9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90C88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6A90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game/isaac.rpy:1702</w:t>
      </w:r>
    </w:p>
    <w:p w14:paraId="402FCE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isaac_1_8f481e6b:</w:t>
      </w:r>
    </w:p>
    <w:p w14:paraId="051DFBC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50983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"\"In return, I give him all the information I've learned.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Everything that happens in this city, Bishop knows about.\""</w:t>
      </w:r>
    </w:p>
    <w:p w14:paraId="30EC8C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cambio, gli do tutte le informazioni che raccolgo. Tutto quello che succede in questa città, Bishop lo sa.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DD754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C64E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B29F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game/isaac.rpy:1705</w:t>
      </w:r>
    </w:p>
    <w:p w14:paraId="318B47E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isaac_1_293230d3:</w:t>
      </w:r>
    </w:p>
    <w:p w14:paraId="47522E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D580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"\"But he can hypnotize me the same way I can hypnotize you… so even if we're right next to each other, I can't try to harm him.\""</w:t>
      </w:r>
    </w:p>
    <w:p w14:paraId="37BB56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può ipnotizzarmi proprio come io posso ipnotizzare te... quindi anche se siamo uno accanto all'altro, non posso fargli del male.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8F2230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3766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582FA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game/isaac.rpy:1707</w:t>
      </w:r>
    </w:p>
    <w:p w14:paraId="662A03F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isaac_1_44ce6934:</w:t>
      </w:r>
    </w:p>
    <w:p w14:paraId="74E63DA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D8B2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bitterly shakes his head, narrowing his eyes."</w:t>
      </w:r>
    </w:p>
    <w:p w14:paraId="7740AE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"Scuote la testa amaramente, socchiudendo gli occhi."</w:t>
      </w:r>
    </w:p>
    <w:p w14:paraId="077233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298E1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3BF1C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game/isaac.rpy:1710</w:t>
      </w:r>
    </w:p>
    <w:p w14:paraId="12B628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isaac_1_3de3eb8a:</w:t>
      </w:r>
    </w:p>
    <w:p w14:paraId="7149B4F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B15BE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"\"But if he gives you blood, why would you want to kill him?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Wouldn't you lose your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powers?\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361F687D" w14:textId="18DF1981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se ti dà il suo sangue, perch</w:t>
      </w:r>
      <w:ins w:id="135" w:author="francesca perozziello" w:date="2020-04-24T11:23:00Z">
        <w:r w:rsidR="00412EDA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é</w:t>
        </w:r>
      </w:ins>
      <w:del w:id="136" w:author="francesca perozziello" w:date="2020-04-24T11:23:00Z">
        <w:r w:rsidRPr="00833A6E" w:rsidDel="00412EDA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delText>è</w:delText>
        </w:r>
      </w:del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vuoi ucciderlo? Non perderesti i tuoi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poteri?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F846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B179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89DB8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game/isaac.rpy:1712</w:t>
      </w:r>
    </w:p>
    <w:p w14:paraId="72B85FE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isaac_1_8df6c9d7_1:</w:t>
      </w:r>
    </w:p>
    <w:p w14:paraId="2643024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BBE31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"\"…\""</w:t>
      </w:r>
    </w:p>
    <w:p w14:paraId="0A02EBA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D163B0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E471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E097F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game/isaac.rpy:1717</w:t>
      </w:r>
    </w:p>
    <w:p w14:paraId="0934085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isaac_1_1f396dca:</w:t>
      </w:r>
    </w:p>
    <w:p w14:paraId="2C3027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5CC1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"Suddenly, Isaac presses me to the window, his hands slamming the glass on either side of me."</w:t>
      </w:r>
    </w:p>
    <w:p w14:paraId="577AC30C" w14:textId="17A111A1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137" w:author="francesca perozziello" w:date="2020-04-11T11:0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"All'improvvisso, Isaac mi spin</w:t>
      </w:r>
      <w:r w:rsidR="006120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contro la finestra, le sue mani sbattono contro il vetro ai </w:t>
      </w:r>
      <w:r w:rsidR="006120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lati della mia testa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B99885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112B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9CF22A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game/isaac.rpy:1718</w:t>
      </w:r>
    </w:p>
    <w:p w14:paraId="4A7033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isaac_1_36a7a87b:</w:t>
      </w:r>
    </w:p>
    <w:p w14:paraId="4D86240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22161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CB529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D0B83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CECF4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1F221A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game/isaac.rpy:1719</w:t>
      </w:r>
    </w:p>
    <w:p w14:paraId="01027F4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isaac_1_1c5cd15a:</w:t>
      </w:r>
    </w:p>
    <w:p w14:paraId="57D99EA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A97BE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"\"Isaac, what–\""</w:t>
      </w:r>
    </w:p>
    <w:p w14:paraId="4B0290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Isaac, che-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C6995B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A10A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21C6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game/isaac.rpy:1725</w:t>
      </w:r>
    </w:p>
    <w:p w14:paraId="14C68B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isaac_1_46c71dca:</w:t>
      </w:r>
    </w:p>
    <w:p w14:paraId="1FE2C56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BAFB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"\"He's been {i}using{/i} me, [mc].\""</w:t>
      </w:r>
    </w:p>
    <w:p w14:paraId="754388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sta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usando{/i}, [mc].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DE403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51634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598B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game/isaac.rpy:1726</w:t>
      </w:r>
    </w:p>
    <w:p w14:paraId="12396FC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isaac_1_574486bc:</w:t>
      </w:r>
    </w:p>
    <w:p w14:paraId="40822CB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F93E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"\"I'm nothing more than a tool to Bishop.\""</w:t>
      </w:r>
    </w:p>
    <w:p w14:paraId="60DB761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sono altro che un </w:t>
      </w:r>
      <w:commentRangeStart w:id="138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burattino</w:t>
      </w:r>
      <w:commentRangeEnd w:id="138"/>
      <w:r w:rsidR="00412EDA">
        <w:rPr>
          <w:rStyle w:val="Rimandocommento"/>
        </w:rPr>
        <w:commentReference w:id="138"/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nelle sue mani.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4E428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5BC7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0D069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game/isaac.rpy:1728</w:t>
      </w:r>
    </w:p>
    <w:p w14:paraId="0DC2F0A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isaac_1_fe2476fa:</w:t>
      </w:r>
    </w:p>
    <w:p w14:paraId="0A960A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1181A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golden eyes are full of hurt and rage, glaring at me passionately."</w:t>
      </w:r>
    </w:p>
    <w:p w14:paraId="6FA859B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occhi dorati sono colmi di dolore e rabbia, e mi scrutano con ardore."</w:t>
      </w:r>
    </w:p>
    <w:p w14:paraId="2887484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EBC00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3395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game/isaac.rpy:1731</w:t>
      </w:r>
    </w:p>
    <w:p w14:paraId="5105D2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isaac_1_330ec2ec:</w:t>
      </w:r>
    </w:p>
    <w:p w14:paraId="67591A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5A035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 trusted him, once. I thought he cared about me.\""</w:t>
      </w:r>
    </w:p>
    <w:p w14:paraId="783F7A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fidavo di lui, una volta. Pensavo gli importasse di me.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650FB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D9156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161A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game/isaac.rpy:1734</w:t>
      </w:r>
    </w:p>
    <w:p w14:paraId="15087E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isaac_1_4ac6b295:</w:t>
      </w:r>
    </w:p>
    <w:p w14:paraId="01D705A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013D0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"\"But I'm just another part of his schemes, nothing more – and he'll kill me if I step out of line.\""</w:t>
      </w:r>
    </w:p>
    <w:p w14:paraId="178EE919" w14:textId="140D5F3C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sono solo un'altra pedina della sua scacchiera, </w:t>
      </w:r>
      <w:r w:rsidR="006120AA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nient’altro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- mi ucciderebbe appena facessi un passo falso.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0912D5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8614F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DFFD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game/isaac.rpy:1737</w:t>
      </w:r>
    </w:p>
    <w:p w14:paraId="720694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isaac_1_a08b5877:</w:t>
      </w:r>
    </w:p>
    <w:p w14:paraId="0177E3E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6EB6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"\"In a way, I've been doing that to you, too… using you for my own ends.\""</w:t>
      </w:r>
    </w:p>
    <w:p w14:paraId="054D3B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un certo senso, io stesso sto facendo lo stesso con te... ti sto usando per raggiungere un mio scopo.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F0093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23482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94F96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game/isaac.rpy:1745</w:t>
      </w:r>
    </w:p>
    <w:p w14:paraId="3631E04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isaac_1_65145fa7:</w:t>
      </w:r>
    </w:p>
    <w:p w14:paraId="3276E7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89D77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"\"Isaac…\""</w:t>
      </w:r>
    </w:p>
    <w:p w14:paraId="411B43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Isaac...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E04CDF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5E42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03AD29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game/isaac.rpy:1747</w:t>
      </w:r>
    </w:p>
    <w:p w14:paraId="0BADF02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isaac_1_d57c0dfd:</w:t>
      </w:r>
    </w:p>
    <w:p w14:paraId="2AE2E75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D14F3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gaze up at him hesitantly, unsure how to reply, or even what to think."</w:t>
      </w:r>
    </w:p>
    <w:p w14:paraId="41D8D8AE" w14:textId="7BE6894E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139" w:author="francesca perozziello" w:date="2020-04-11T11:0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6120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guardo riluttante, non sapendo come rispondere, o nemmeno cosa pensare."</w:t>
      </w:r>
    </w:p>
    <w:p w14:paraId="36FD74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595B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19373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game/isaac.rpy:1749</w:t>
      </w:r>
    </w:p>
    <w:p w14:paraId="5968056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isaac_1_9c5cd9be:</w:t>
      </w:r>
    </w:p>
    <w:p w14:paraId="06A44B1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E2535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"Has he really been using me? {w}Our chats and teasing, his kindness – is that all just manipulation?"</w:t>
      </w:r>
    </w:p>
    <w:p w14:paraId="70A39567" w14:textId="519A5052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"Davvero mi sta usando?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Le nostre </w:t>
      </w:r>
      <w:del w:id="140" w:author="francesca perozziello" w:date="2020-04-24T11:24:00Z">
        <w:r w:rsidRPr="00833A6E" w:rsidDel="00412EDA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delText>chiachierate </w:delText>
        </w:r>
      </w:del>
      <w:ins w:id="141" w:author="francesca perozziello" w:date="2020-04-24T11:24:00Z">
        <w:r w:rsidR="00412EDA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chiacchierate</w:t>
        </w:r>
        <w:r w:rsidR="00412EDA" w:rsidRPr="00833A6E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 </w:t>
        </w:r>
      </w:ins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frecciatine, la sua gentilezza - era tutto solo un modo per manipolarmi?"</w:t>
      </w:r>
    </w:p>
    <w:p w14:paraId="4EA793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C2D12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DF23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game/isaac.rpy:1752</w:t>
      </w:r>
    </w:p>
    <w:p w14:paraId="5C529D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isaac_1_5dcc3b01:</w:t>
      </w:r>
    </w:p>
    <w:p w14:paraId="686D1C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F23C1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"\"But it's not the same. The way I feel about you…\""</w:t>
      </w:r>
    </w:p>
    <w:p w14:paraId="33F91CD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so che non è la stessa cosa. Come mi sento nei tuoi confronti...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6D565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B37FB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38B60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game/isaac.rpy:1755</w:t>
      </w:r>
    </w:p>
    <w:p w14:paraId="42AB025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isaac_1_fab8d631:</w:t>
      </w:r>
    </w:p>
    <w:p w14:paraId="358532A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F5C8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 don't want you to be a tool, or my assistant, or even just a friend.\""</w:t>
      </w:r>
    </w:p>
    <w:p w14:paraId="5D14E72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voglio che tu sia un burattino per me, o il mio assistente, o anche solo un amico.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F5EDE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B3E1F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F001D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game/isaac.rpy:1758</w:t>
      </w:r>
    </w:p>
    <w:p w14:paraId="7B846C4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isaac_1_e59669e9:</w:t>
      </w:r>
    </w:p>
    <w:p w14:paraId="223AB6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71D34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"\"I… I want you to be {i}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mine.{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/i}\""</w:t>
      </w:r>
    </w:p>
    <w:p w14:paraId="46C393C0" w14:textId="5EE0E440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6120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Io... Io voglio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che tu sia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mio.{</w:t>
      </w:r>
      <w:proofErr w:type="gramEnd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/i}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080CB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DD55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361F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game/isaac.rpy:1761</w:t>
      </w:r>
    </w:p>
    <w:p w14:paraId="646205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isaac_1_36a7a87b_1:</w:t>
      </w:r>
    </w:p>
    <w:p w14:paraId="1F6D6D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04612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70EE9A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226B4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E6EC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31D732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game/isaac.rpy:1762</w:t>
      </w:r>
    </w:p>
    <w:p w14:paraId="5BD6AA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isaac_1_27bd6a45:</w:t>
      </w:r>
    </w:p>
    <w:p w14:paraId="554C78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B1673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"All of a sudden, Isaac presses in towards me."</w:t>
      </w:r>
    </w:p>
    <w:p w14:paraId="3DD179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"Tutt'a un tratto, Isaac spinge il suo corpo contro il mio."</w:t>
      </w:r>
    </w:p>
    <w:p w14:paraId="281BF4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8F1E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81CF2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game/isaac.rpy:1764</w:t>
      </w:r>
    </w:p>
    <w:p w14:paraId="72F464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isaac_1_a99d2748:</w:t>
      </w:r>
    </w:p>
    <w:p w14:paraId="24CC0C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0F1A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a second later, {w}he covers my lips with his own."</w:t>
      </w:r>
    </w:p>
    <w:p w14:paraId="357C199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un istante dopo,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copre le mie labbra con le sue."</w:t>
      </w:r>
    </w:p>
    <w:p w14:paraId="74EE0C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7093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C994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game/isaac.rpy:1769</w:t>
      </w:r>
    </w:p>
    <w:p w14:paraId="4854181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isaac_1_e4092248:</w:t>
      </w:r>
    </w:p>
    <w:p w14:paraId="5D2E3A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8BCC0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"\"…mh…\""</w:t>
      </w:r>
    </w:p>
    <w:p w14:paraId="7B1F73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...mh...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09158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024B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A11388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game/isaac.rpy:1770</w:t>
      </w:r>
    </w:p>
    <w:p w14:paraId="31B346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isaac_1_765ac559:</w:t>
      </w:r>
    </w:p>
    <w:p w14:paraId="45A094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67AC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pins me tightly to the window, trapping my body between the cold glass and his warm chest."</w:t>
      </w:r>
    </w:p>
    <w:p w14:paraId="706168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attacca alla finestra, intrappolandomi fra il vetro gelido e il suo caldo petto."</w:t>
      </w:r>
    </w:p>
    <w:p w14:paraId="63F861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BD6F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760A7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game/isaac.rpy:1771</w:t>
      </w:r>
    </w:p>
    <w:p w14:paraId="2B7B99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isaac_1_2bc57fb4:</w:t>
      </w:r>
    </w:p>
    <w:p w14:paraId="3FBC6E0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D715E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fiercely covers my mouth with long, hard kisses, barely allowing me to catch my breath in between."</w:t>
      </w:r>
    </w:p>
    <w:p w14:paraId="686F502C" w14:textId="5F3BAC34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142" w:author="francesca perozziello" w:date="2020-04-11T11:0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6120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continua appassiona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tamente a baciarmi. Baci lunghi e umidi. A malapena riesco a prendere fiato."</w:t>
      </w:r>
    </w:p>
    <w:p w14:paraId="116396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8BE9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game/isaac.rpy:1773</w:t>
      </w:r>
    </w:p>
    <w:p w14:paraId="7698989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isaac_1_1969d4ed:</w:t>
      </w:r>
    </w:p>
    <w:p w14:paraId="572274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D3B43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"\"[mc]…\""</w:t>
      </w:r>
    </w:p>
    <w:p w14:paraId="57B5757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[mc]…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767A3F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09A60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3415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lastRenderedPageBreak/>
        <w:t># game/isaac.rpy:1774</w:t>
      </w:r>
    </w:p>
    <w:p w14:paraId="202860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isaac_1_b80948fa:</w:t>
      </w:r>
    </w:p>
    <w:p w14:paraId="481597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5CF2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breathes my name before roughly pressing our lips together again, his voice deep and possessive."</w:t>
      </w:r>
    </w:p>
    <w:p w14:paraId="2BD4B92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"Sussurra il mio nome prima di far coincidere duramente le nostre labbra, la sua voce si fa profonda e possessiva."</w:t>
      </w:r>
    </w:p>
    <w:p w14:paraId="1AD086C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CE75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8546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game/isaac.rpy:1776</w:t>
      </w:r>
    </w:p>
    <w:p w14:paraId="3EE83EF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isaac_1_71fc2293:</w:t>
      </w:r>
    </w:p>
    <w:p w14:paraId="6EC354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7B7E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kiss is so intense that the pressure almost hurts, as if he's trying to leave bruises on me as a mark of ownership."</w:t>
      </w:r>
    </w:p>
    <w:p w14:paraId="5AAC80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baci sono intensi quasi da far male, come se stesse cercando di lasciarmi un segno indelebile per mostrare a tutti che sono suo."</w:t>
      </w:r>
    </w:p>
    <w:p w14:paraId="26D99E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9D597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7CD6A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game/isaac.rpy:1777</w:t>
      </w:r>
    </w:p>
    <w:p w14:paraId="5042E0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isaac_1_c2937b25:</w:t>
      </w:r>
    </w:p>
    <w:p w14:paraId="30AAFAD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670BB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warmth of Isaac's tongue soon starts to impatiently pry between my lips, and I let it slip inside my mouth."</w:t>
      </w:r>
    </w:p>
    <w:p w14:paraId="4E382E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calore della sua lingua inizia a curiosare fra e mie labbra, e lascio che entri nella mia bocca."</w:t>
      </w:r>
    </w:p>
    <w:p w14:paraId="5C4ECE5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4E4F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5252B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game/isaac.rpy:1779</w:t>
      </w:r>
    </w:p>
    <w:p w14:paraId="123B43C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isaac_1_338d69c5:</w:t>
      </w:r>
    </w:p>
    <w:p w14:paraId="06A38C8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52ADB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"\"Nnh… Isaac…\""</w:t>
      </w:r>
    </w:p>
    <w:p w14:paraId="3DE053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Nnnh...Isaac...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1F5EA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29CA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8441A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game/isaac.rpy:1780</w:t>
      </w:r>
    </w:p>
    <w:p w14:paraId="37BCC21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isaac_1_cd2d8e3e:</w:t>
      </w:r>
    </w:p>
    <w:p w14:paraId="5F6DA3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3672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tastes a little bitter, like the coffee we just had, but a hint of sweetness fills my senses."</w:t>
      </w:r>
    </w:p>
    <w:p w14:paraId="1FE0A7B4" w14:textId="51C2BFD0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143" w:author="ilaria pisanu" w:date="2020-04-24T12:2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"Ha un s</w:t>
      </w:r>
      <w:r w:rsidR="006120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apore amarognolo, come il caffè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</w:t>
      </w:r>
      <w:r w:rsidR="006120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abbiamo appena bevuto, ma una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nota di </w:t>
      </w:r>
      <w:del w:id="144" w:author="francesca perozziello" w:date="2020-04-24T11:25:00Z">
        <w:r w:rsidRPr="00833A6E" w:rsidDel="00E239F6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delText>dolcezzs </w:delText>
        </w:r>
      </w:del>
      <w:ins w:id="145" w:author="francesca perozziello" w:date="2020-04-24T11:25:00Z">
        <w:r w:rsidR="00E239F6" w:rsidRPr="00833A6E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dolcezz</w:t>
        </w:r>
        <w:r w:rsidR="00E239F6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a</w:t>
        </w:r>
        <w:r w:rsidR="00E239F6" w:rsidRPr="00833A6E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 </w:t>
        </w:r>
      </w:ins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accarezza i sensi."</w:t>
      </w:r>
    </w:p>
    <w:p w14:paraId="088E791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C718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F1ADB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game/isaac.rpy:1785</w:t>
      </w:r>
    </w:p>
    <w:p w14:paraId="3EA32C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isaac_1_ce746c2c:</w:t>
      </w:r>
    </w:p>
    <w:p w14:paraId="14F90D6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841D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"Our tongues slide and twirl together, so messily that a drop of our mingled saliva falls down the corner of my lips."</w:t>
      </w:r>
    </w:p>
    <w:p w14:paraId="345C815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nostre lingue si intrecciano e giocano assieme, così freneticamente che una goccia di saliva mi scende dall'angolo della bocca, impossibile dire a chi appartennese."</w:t>
      </w:r>
    </w:p>
    <w:p w14:paraId="5BDB218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A2FF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2FE2A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game/isaac.rpy:1787</w:t>
      </w:r>
    </w:p>
    <w:p w14:paraId="3018149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isaac_1_c9129454:</w:t>
      </w:r>
    </w:p>
    <w:p w14:paraId="26DBA3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1BC97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eyes fall closed, and I shut out everything except for the delicious sensation of our kiss – and the heat flooding through my body."</w:t>
      </w:r>
    </w:p>
    <w:p w14:paraId="6C0BB9C5" w14:textId="1994571A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146" w:author="francesca perozziello" w:date="2020-04-11T11:0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"Chiudo gli occhi, e ignoro tutto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a parte la deliziosa sensazione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delle sue labbra sulle mie. Un fuoco si irradia dentro il mio corpo."</w:t>
      </w:r>
    </w:p>
    <w:p w14:paraId="18E2A84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5DE92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C777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game/isaac.rpy:1789</w:t>
      </w:r>
    </w:p>
    <w:p w14:paraId="724267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isaac_1_cc9850c1:</w:t>
      </w:r>
    </w:p>
    <w:p w14:paraId="788440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A6FB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 can't help but think how strange this is."</w:t>
      </w:r>
    </w:p>
    <w:p w14:paraId="150AEF6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"...Non posso fare a meno di pensare a quanto tutto questo sia strano."</w:t>
      </w:r>
    </w:p>
    <w:p w14:paraId="5F8F526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5A24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2985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game/isaac.rpy:1790</w:t>
      </w:r>
    </w:p>
    <w:p w14:paraId="34F8DB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isaac_1_7e80c264:</w:t>
      </w:r>
    </w:p>
    <w:p w14:paraId="4A092E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448B7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couldn't stand Isaac at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first.{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I figured he was nothing more than a slimy businessman, out\nfor his own profit and no one else's."</w:t>
      </w:r>
    </w:p>
    <w:p w14:paraId="29A71A5D" w14:textId="5862FCD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"All'inizio, non potevo sopportare Isaac.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Pensavo non fosse altro che un viscido uomo d'affari, interessato solo a sé stesso e al suo profitto e a </w:t>
      </w:r>
      <w:del w:id="147" w:author="francesca perozziello" w:date="2020-04-24T11:26:00Z">
        <w:r w:rsidRPr="00833A6E" w:rsidDel="002E2FE5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delText>nessun'altro</w:delText>
        </w:r>
      </w:del>
      <w:ins w:id="148" w:author="francesca perozziello" w:date="2020-04-24T11:26:00Z">
        <w:r w:rsidR="002E2FE5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nessun altro</w:t>
        </w:r>
      </w:ins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0AAB3C3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3239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DECCA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game/isaac.rpy:1792</w:t>
      </w:r>
    </w:p>
    <w:p w14:paraId="115CE75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isaac_1_66421674:</w:t>
      </w:r>
    </w:p>
    <w:p w14:paraId="342417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9DBF6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there's something about him, something I can't explain, that makes me want to stay by his side."</w:t>
      </w:r>
    </w:p>
    <w:p w14:paraId="29C3DC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c'è qualcosa in lui, qualcosa che non riesco a spiegare, che mi fa desiderare di stargli accanto."</w:t>
      </w:r>
    </w:p>
    <w:p w14:paraId="59DFD8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91726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DFD59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game/isaac.rpy:1793</w:t>
      </w:r>
    </w:p>
    <w:p w14:paraId="471267A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isaac_1_1c62c90b:</w:t>
      </w:r>
    </w:p>
    <w:p w14:paraId="281F9BC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A721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it's because he's trapped like me, swept up in a secretive world of darkness – {w}and we have no choice but to trust each other."</w:t>
      </w:r>
    </w:p>
    <w:p w14:paraId="29B8D0D9" w14:textId="79AF4B68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149" w:author="ilaria pisanu" w:date="2020-04-24T12:2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</w:t>
      </w:r>
      <w:del w:id="150" w:author="francesca perozziello" w:date="2020-04-24T11:27:00Z">
        <w:r w:rsidRPr="00833A6E" w:rsidDel="002E2FE5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delText>perchè </w:delText>
        </w:r>
      </w:del>
      <w:ins w:id="151" w:author="francesca perozziello" w:date="2020-04-24T11:27:00Z">
        <w:r w:rsidR="002E2FE5" w:rsidRPr="00833A6E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perch</w:t>
        </w:r>
        <w:r w:rsidR="002E2FE5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é</w:t>
        </w:r>
        <w:r w:rsidR="002E2FE5" w:rsidRPr="00833A6E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 </w:t>
        </w:r>
      </w:ins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intrappolato come me, trascinati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entrambi in un segreto mondo oscuro –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non possiamo fare altro che fidarci l'uno dell'altro."</w:t>
      </w:r>
    </w:p>
    <w:p w14:paraId="3230CE4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6746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F63D2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game/isaac.rpy:1795</w:t>
      </w:r>
    </w:p>
    <w:p w14:paraId="4294ED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isaac_1_9df55048:</w:t>
      </w:r>
    </w:p>
    <w:p w14:paraId="6662EDB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4652A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"\"Mmh… fu…\""</w:t>
      </w:r>
    </w:p>
    <w:p w14:paraId="30DDD4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Mmh... sì...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92706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3D15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7A5B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game/isaac.rpy:1796</w:t>
      </w:r>
    </w:p>
    <w:p w14:paraId="6C0891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isaac_1_6e3ac70e:</w:t>
      </w:r>
    </w:p>
    <w:p w14:paraId="1FAFD4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73D2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"Over and over again, Isaac lavishes my lips with burning kisses, his warm breaths tickling my cheek."</w:t>
      </w:r>
    </w:p>
    <w:p w14:paraId="714F034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"Ancora e ancora, Isaac mi bagna le labbra con languidi baci, il suo respiro caldo mi solletica la guancia."</w:t>
      </w:r>
    </w:p>
    <w:p w14:paraId="7F3CEB7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21409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B8BCE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game/isaac.rpy:1797</w:t>
      </w:r>
    </w:p>
    <w:p w14:paraId="5F3392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isaac_1_ea00cbdc:</w:t>
      </w:r>
    </w:p>
    <w:p w14:paraId="588EEFD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948BC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tightly curl my fingers in the back of his shirt, standing on my toes to respond by nipping and sucking his lower lip."</w:t>
      </w:r>
    </w:p>
    <w:p w14:paraId="23C46994" w14:textId="0C5D1F7F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152" w:author="francesca perozziello" w:date="2020-04-11T11:0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"Stringo le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mie dita attorno al retro dell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sua camic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a, tenendomi in punta di piedi per potergl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mordicchiare e succh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iare il labbro inferiore."</w:t>
      </w:r>
    </w:p>
    <w:p w14:paraId="4113237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4457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E78A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game/isaac.rpy:1799</w:t>
      </w:r>
    </w:p>
    <w:p w14:paraId="0BC8F9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isaac_1_63657e37:</w:t>
      </w:r>
    </w:p>
    <w:p w14:paraId="382773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7C31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heart's racing so fast that Isaac's probably able to feel it, the way we're pressed together…"</w:t>
      </w:r>
    </w:p>
    <w:p w14:paraId="2393C08A" w14:textId="6D35223E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153" w:author="francesca perozziello" w:date="2020-04-11T11:0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cuore batte così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forte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che probabilmente persino Isaac può sentirlo, visto quanto siamo attaccati..."</w:t>
      </w:r>
    </w:p>
    <w:p w14:paraId="764E428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5A169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20B27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game/isaac.rpy:1807</w:t>
      </w:r>
    </w:p>
    <w:p w14:paraId="5B6A2C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isaac_1_9bf94510:</w:t>
      </w:r>
    </w:p>
    <w:p w14:paraId="133B3F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10AE8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"\"[mc]… make me a promise.\""</w:t>
      </w:r>
    </w:p>
    <w:p w14:paraId="12056BA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[mc]… promettimi una cosa.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FFDF5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2858F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E8AF8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game/isaac.rpy:1808</w:t>
      </w:r>
    </w:p>
    <w:p w14:paraId="56A38F2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isaac_1_e000ba0d:</w:t>
      </w:r>
    </w:p>
    <w:p w14:paraId="5BB8EB8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3132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"Breathing heavily, Isaac pulls back a little, gazing at me with longing eyes."</w:t>
      </w:r>
    </w:p>
    <w:p w14:paraId="5A76AD40" w14:textId="2A6F92E5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154" w:author="francesca perozziello" w:date="2020-04-11T11:0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"Respirando affannosamente, Isaac si allontana un attimo, osservandomi con b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amosia."</w:t>
      </w:r>
    </w:p>
    <w:p w14:paraId="15E154B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7C53A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A2706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game/isaac.rpy:1811</w:t>
      </w:r>
    </w:p>
    <w:p w14:paraId="3EBF22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isaac_1_d60a567b:</w:t>
      </w:r>
    </w:p>
    <w:p w14:paraId="45A88E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6959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"\"We'll get rid of Bishop, you and I…\""</w:t>
      </w:r>
    </w:p>
    <w:p w14:paraId="5A90D3B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 liberemo di Bishop, io e te...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1634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E4F3A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63921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game/isaac.rpy:1814</w:t>
      </w:r>
    </w:p>
    <w:p w14:paraId="6BE8C5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isaac_1_7ac8347e:</w:t>
      </w:r>
    </w:p>
    <w:p w14:paraId="5BE38E2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D226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"\"…And then we'll run away from this underworld, forever.\""</w:t>
      </w:r>
    </w:p>
    <w:p w14:paraId="700C47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...E poi scapperemo da questo inferno, per sempre.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20F94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BBCCB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A957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game/isaac.rpy:1817</w:t>
      </w:r>
    </w:p>
    <w:p w14:paraId="789E27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isaac_1_4f46a46b_1:</w:t>
      </w:r>
    </w:p>
    <w:p w14:paraId="665BCA7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72AB2A" w14:textId="77777777" w:rsidR="00833A6E" w:rsidRPr="00D046D1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155" w:author="francesca perozziello" w:date="2020-04-11T11:0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046D1">
        <w:rPr>
          <w:rFonts w:ascii="Consolas" w:eastAsia="Times New Roman" w:hAnsi="Consolas" w:cs="Times New Roman"/>
          <w:color w:val="6A9955"/>
          <w:sz w:val="21"/>
          <w:szCs w:val="21"/>
          <w:lang w:val="en-GB"/>
          <w:rPrChange w:id="156" w:author="francesca perozziello" w:date="2020-04-11T11:01:00Z">
            <w:rPr>
              <w:rFonts w:ascii="Consolas" w:eastAsia="Times New Roman" w:hAnsi="Consolas" w:cs="Times New Roman"/>
              <w:color w:val="6A9955"/>
              <w:sz w:val="21"/>
              <w:szCs w:val="21"/>
              <w:lang w:val="it-IT"/>
            </w:rPr>
          </w:rPrChange>
        </w:rPr>
        <w:t># mcp "\"…\""</w:t>
      </w:r>
    </w:p>
    <w:p w14:paraId="4C1D6118" w14:textId="77777777" w:rsidR="00833A6E" w:rsidRPr="00D046D1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157" w:author="francesca perozziello" w:date="2020-04-11T11:0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158" w:author="francesca perozziello" w:date="2020-04-11T11:0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mcp </w:t>
      </w:r>
      <w:r w:rsidRPr="00D046D1">
        <w:rPr>
          <w:rFonts w:ascii="Consolas" w:eastAsia="Times New Roman" w:hAnsi="Consolas" w:cs="Times New Roman"/>
          <w:color w:val="CE9178"/>
          <w:sz w:val="21"/>
          <w:szCs w:val="21"/>
          <w:lang w:val="en-GB"/>
          <w:rPrChange w:id="159" w:author="francesca perozziello" w:date="2020-04-11T11:01:00Z">
            <w:rPr>
              <w:rFonts w:ascii="Consolas" w:eastAsia="Times New Roman" w:hAnsi="Consolas" w:cs="Times New Roman"/>
              <w:color w:val="CE9178"/>
              <w:sz w:val="21"/>
              <w:szCs w:val="21"/>
              <w:lang w:val="it-IT"/>
            </w:rPr>
          </w:rPrChange>
        </w:rPr>
        <w:t>"</w:t>
      </w:r>
      <w:r w:rsidRPr="00D046D1">
        <w:rPr>
          <w:rFonts w:ascii="Consolas" w:eastAsia="Times New Roman" w:hAnsi="Consolas" w:cs="Times New Roman"/>
          <w:color w:val="D7BA7D"/>
          <w:sz w:val="21"/>
          <w:szCs w:val="21"/>
          <w:lang w:val="en-GB"/>
          <w:rPrChange w:id="160" w:author="francesca perozziello" w:date="2020-04-11T11:01:00Z">
            <w:rPr>
              <w:rFonts w:ascii="Consolas" w:eastAsia="Times New Roman" w:hAnsi="Consolas" w:cs="Times New Roman"/>
              <w:color w:val="D7BA7D"/>
              <w:sz w:val="21"/>
              <w:szCs w:val="21"/>
              <w:lang w:val="it-IT"/>
            </w:rPr>
          </w:rPrChange>
        </w:rPr>
        <w:t>\"</w:t>
      </w:r>
      <w:r w:rsidRPr="00D046D1">
        <w:rPr>
          <w:rFonts w:ascii="Consolas" w:eastAsia="Times New Roman" w:hAnsi="Consolas" w:cs="Times New Roman"/>
          <w:color w:val="CE9178"/>
          <w:sz w:val="21"/>
          <w:szCs w:val="21"/>
          <w:lang w:val="en-GB"/>
          <w:rPrChange w:id="161" w:author="francesca perozziello" w:date="2020-04-11T11:01:00Z">
            <w:rPr>
              <w:rFonts w:ascii="Consolas" w:eastAsia="Times New Roman" w:hAnsi="Consolas" w:cs="Times New Roman"/>
              <w:color w:val="CE9178"/>
              <w:sz w:val="21"/>
              <w:szCs w:val="21"/>
              <w:lang w:val="it-IT"/>
            </w:rPr>
          </w:rPrChange>
        </w:rPr>
        <w:t>...</w:t>
      </w:r>
      <w:r w:rsidRPr="00D046D1">
        <w:rPr>
          <w:rFonts w:ascii="Consolas" w:eastAsia="Times New Roman" w:hAnsi="Consolas" w:cs="Times New Roman"/>
          <w:color w:val="D7BA7D"/>
          <w:sz w:val="21"/>
          <w:szCs w:val="21"/>
          <w:lang w:val="en-GB"/>
          <w:rPrChange w:id="162" w:author="francesca perozziello" w:date="2020-04-11T11:01:00Z">
            <w:rPr>
              <w:rFonts w:ascii="Consolas" w:eastAsia="Times New Roman" w:hAnsi="Consolas" w:cs="Times New Roman"/>
              <w:color w:val="D7BA7D"/>
              <w:sz w:val="21"/>
              <w:szCs w:val="21"/>
              <w:lang w:val="it-IT"/>
            </w:rPr>
          </w:rPrChange>
        </w:rPr>
        <w:t>\"</w:t>
      </w:r>
      <w:r w:rsidRPr="00D046D1">
        <w:rPr>
          <w:rFonts w:ascii="Consolas" w:eastAsia="Times New Roman" w:hAnsi="Consolas" w:cs="Times New Roman"/>
          <w:color w:val="CE9178"/>
          <w:sz w:val="21"/>
          <w:szCs w:val="21"/>
          <w:lang w:val="en-GB"/>
          <w:rPrChange w:id="163" w:author="francesca perozziello" w:date="2020-04-11T11:01:00Z">
            <w:rPr>
              <w:rFonts w:ascii="Consolas" w:eastAsia="Times New Roman" w:hAnsi="Consolas" w:cs="Times New Roman"/>
              <w:color w:val="CE9178"/>
              <w:sz w:val="21"/>
              <w:szCs w:val="21"/>
              <w:lang w:val="it-IT"/>
            </w:rPr>
          </w:rPrChange>
        </w:rPr>
        <w:t>"</w:t>
      </w:r>
    </w:p>
    <w:p w14:paraId="1E22B2B5" w14:textId="77777777" w:rsidR="00833A6E" w:rsidRPr="00D046D1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164" w:author="francesca perozziello" w:date="2020-04-11T11:0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</w:pPr>
    </w:p>
    <w:p w14:paraId="342E8D31" w14:textId="77777777" w:rsidR="00833A6E" w:rsidRPr="00D046D1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165" w:author="francesca perozziello" w:date="2020-04-11T11:0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166" w:author="francesca perozziello" w:date="2020-04-11T11:0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        </w:t>
      </w:r>
    </w:p>
    <w:p w14:paraId="78EB568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game/isaac.rpy:1820</w:t>
      </w:r>
    </w:p>
    <w:p w14:paraId="776489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isaac_1_23224187:</w:t>
      </w:r>
    </w:p>
    <w:p w14:paraId="670B811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643A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slowly nod, and a deep, affectionate smile curls on Isaac's lips."</w:t>
      </w:r>
    </w:p>
    <w:p w14:paraId="031C975B" w14:textId="6EC4B6EE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167" w:author="francesca perozziello" w:date="2020-04-11T11:0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"Semplicemente, annuisco, e un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largo e affettuoso sorriso si spalanca sulle labbra di Isaac."</w:t>
      </w:r>
    </w:p>
    <w:p w14:paraId="7AE71E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7E87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2CF5B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game/isaac.rpy:1822</w:t>
      </w:r>
    </w:p>
    <w:p w14:paraId="4BDBBF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isaac_1_6eac24e6:</w:t>
      </w:r>
    </w:p>
    <w:p w14:paraId="484037A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A47D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though I'm looking straight into those golden eyes, there's no magical hypnotism, no strange power playing with my head."</w:t>
      </w:r>
    </w:p>
    <w:p w14:paraId="5B6CA4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"Nonostante io stia guardando dritto nei suoi occhi dorati, non c'è nessuna traccia di magia o ipnotismo, nessun potere strano sta giocando con la mia testa."</w:t>
      </w:r>
    </w:p>
    <w:p w14:paraId="71ECBDA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351B5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65D64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game/isaac.rpy:1827</w:t>
      </w:r>
    </w:p>
    <w:p w14:paraId="5FDB4D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isaac_1_bf8357c4:</w:t>
      </w:r>
    </w:p>
    <w:p w14:paraId="7B278F9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BD541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doesn't need to use it anymore… {w}because I think I've already fallen too deep."</w:t>
      </w:r>
    </w:p>
    <w:p w14:paraId="755029C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ha più bisogno di usarlo...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Ormai ci sono dentro fino in fondo."</w:t>
      </w:r>
    </w:p>
    <w:p w14:paraId="1F60C52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78A3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25CE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game/isaac.rpy:1831</w:t>
      </w:r>
    </w:p>
    <w:p w14:paraId="267C66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isaac_1_681d9b7c:</w:t>
      </w:r>
    </w:p>
    <w:p w14:paraId="0D799FC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F4649A" w14:textId="77777777" w:rsidR="00833A6E" w:rsidRPr="00D046D1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168" w:author="francesca perozziello" w:date="2020-04-11T11:0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046D1">
        <w:rPr>
          <w:rFonts w:ascii="Consolas" w:eastAsia="Times New Roman" w:hAnsi="Consolas" w:cs="Times New Roman"/>
          <w:color w:val="6A9955"/>
          <w:sz w:val="21"/>
          <w:szCs w:val="21"/>
          <w:lang w:val="en-GB"/>
          <w:rPrChange w:id="169" w:author="francesca perozziello" w:date="2020-04-11T11:01:00Z">
            <w:rPr>
              <w:rFonts w:ascii="Consolas" w:eastAsia="Times New Roman" w:hAnsi="Consolas" w:cs="Times New Roman"/>
              <w:color w:val="6A9955"/>
              <w:sz w:val="21"/>
              <w:szCs w:val="21"/>
              <w:lang w:val="it-IT"/>
            </w:rPr>
          </w:rPrChange>
        </w:rPr>
        <w:t># mc "\"Mmh…\""</w:t>
      </w:r>
    </w:p>
    <w:p w14:paraId="73C41559" w14:textId="77777777" w:rsidR="00833A6E" w:rsidRPr="00D046D1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170" w:author="francesca perozziello" w:date="2020-04-11T11:0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171" w:author="francesca perozziello" w:date="2020-04-11T11:0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mc </w:t>
      </w:r>
      <w:r w:rsidRPr="00D046D1">
        <w:rPr>
          <w:rFonts w:ascii="Consolas" w:eastAsia="Times New Roman" w:hAnsi="Consolas" w:cs="Times New Roman"/>
          <w:color w:val="CE9178"/>
          <w:sz w:val="21"/>
          <w:szCs w:val="21"/>
          <w:lang w:val="en-GB"/>
          <w:rPrChange w:id="172" w:author="francesca perozziello" w:date="2020-04-11T11:01:00Z">
            <w:rPr>
              <w:rFonts w:ascii="Consolas" w:eastAsia="Times New Roman" w:hAnsi="Consolas" w:cs="Times New Roman"/>
              <w:color w:val="CE9178"/>
              <w:sz w:val="21"/>
              <w:szCs w:val="21"/>
              <w:lang w:val="it-IT"/>
            </w:rPr>
          </w:rPrChange>
        </w:rPr>
        <w:t>"</w:t>
      </w:r>
      <w:r w:rsidRPr="00D046D1">
        <w:rPr>
          <w:rFonts w:ascii="Consolas" w:eastAsia="Times New Roman" w:hAnsi="Consolas" w:cs="Times New Roman"/>
          <w:color w:val="D7BA7D"/>
          <w:sz w:val="21"/>
          <w:szCs w:val="21"/>
          <w:lang w:val="en-GB"/>
          <w:rPrChange w:id="173" w:author="francesca perozziello" w:date="2020-04-11T11:01:00Z">
            <w:rPr>
              <w:rFonts w:ascii="Consolas" w:eastAsia="Times New Roman" w:hAnsi="Consolas" w:cs="Times New Roman"/>
              <w:color w:val="D7BA7D"/>
              <w:sz w:val="21"/>
              <w:szCs w:val="21"/>
              <w:lang w:val="it-IT"/>
            </w:rPr>
          </w:rPrChange>
        </w:rPr>
        <w:t>\"</w:t>
      </w:r>
      <w:r w:rsidRPr="00D046D1">
        <w:rPr>
          <w:rFonts w:ascii="Consolas" w:eastAsia="Times New Roman" w:hAnsi="Consolas" w:cs="Times New Roman"/>
          <w:color w:val="CE9178"/>
          <w:sz w:val="21"/>
          <w:szCs w:val="21"/>
          <w:lang w:val="en-GB"/>
          <w:rPrChange w:id="174" w:author="francesca perozziello" w:date="2020-04-11T11:01:00Z">
            <w:rPr>
              <w:rFonts w:ascii="Consolas" w:eastAsia="Times New Roman" w:hAnsi="Consolas" w:cs="Times New Roman"/>
              <w:color w:val="CE9178"/>
              <w:sz w:val="21"/>
              <w:szCs w:val="21"/>
              <w:lang w:val="it-IT"/>
            </w:rPr>
          </w:rPrChange>
        </w:rPr>
        <w:t>Mmmh...</w:t>
      </w:r>
      <w:r w:rsidRPr="00D046D1">
        <w:rPr>
          <w:rFonts w:ascii="Consolas" w:eastAsia="Times New Roman" w:hAnsi="Consolas" w:cs="Times New Roman"/>
          <w:color w:val="D7BA7D"/>
          <w:sz w:val="21"/>
          <w:szCs w:val="21"/>
          <w:lang w:val="en-GB"/>
          <w:rPrChange w:id="175" w:author="francesca perozziello" w:date="2020-04-11T11:01:00Z">
            <w:rPr>
              <w:rFonts w:ascii="Consolas" w:eastAsia="Times New Roman" w:hAnsi="Consolas" w:cs="Times New Roman"/>
              <w:color w:val="D7BA7D"/>
              <w:sz w:val="21"/>
              <w:szCs w:val="21"/>
              <w:lang w:val="it-IT"/>
            </w:rPr>
          </w:rPrChange>
        </w:rPr>
        <w:t>\"</w:t>
      </w:r>
      <w:r w:rsidRPr="00D046D1">
        <w:rPr>
          <w:rFonts w:ascii="Consolas" w:eastAsia="Times New Roman" w:hAnsi="Consolas" w:cs="Times New Roman"/>
          <w:color w:val="CE9178"/>
          <w:sz w:val="21"/>
          <w:szCs w:val="21"/>
          <w:lang w:val="en-GB"/>
          <w:rPrChange w:id="176" w:author="francesca perozziello" w:date="2020-04-11T11:01:00Z">
            <w:rPr>
              <w:rFonts w:ascii="Consolas" w:eastAsia="Times New Roman" w:hAnsi="Consolas" w:cs="Times New Roman"/>
              <w:color w:val="CE9178"/>
              <w:sz w:val="21"/>
              <w:szCs w:val="21"/>
              <w:lang w:val="it-IT"/>
            </w:rPr>
          </w:rPrChange>
        </w:rPr>
        <w:t>"</w:t>
      </w:r>
    </w:p>
    <w:p w14:paraId="55C9F126" w14:textId="77777777" w:rsidR="00833A6E" w:rsidRPr="00D046D1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177" w:author="francesca perozziello" w:date="2020-04-11T11:0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</w:pPr>
    </w:p>
    <w:p w14:paraId="3F35313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6AE193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game/isaac.rpy:1832</w:t>
      </w:r>
    </w:p>
    <w:p w14:paraId="100963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isaac_1_10ab5ac8:</w:t>
      </w:r>
    </w:p>
    <w:p w14:paraId="533D61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CEA14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"Letting out a long groan, I roll over to block my eyes from the sunlight."</w:t>
      </w:r>
    </w:p>
    <w:p w14:paraId="360F14F6" w14:textId="7F3F5058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178" w:author="francesca perozziello" w:date="2020-04-11T11:0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"Lasciando a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ndare un lungo gemito, mi rigiro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per togliere il sole dai miei occhi."</w:t>
      </w:r>
    </w:p>
    <w:p w14:paraId="7BA4034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1F63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4A96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game/isaac.rpy:1834</w:t>
      </w:r>
    </w:p>
    <w:p w14:paraId="4989214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isaac_1_b62b88c8:</w:t>
      </w:r>
    </w:p>
    <w:p w14:paraId="2CCE67C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6F0B1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"Damn, it must already be past noon…"</w:t>
      </w:r>
    </w:p>
    <w:p w14:paraId="100A33A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"Cazzo, dev'essere gia pomeriggio..."</w:t>
      </w:r>
    </w:p>
    <w:p w14:paraId="726B3DA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2999F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0498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game/isaac.rpy:1836</w:t>
      </w:r>
    </w:p>
    <w:p w14:paraId="75605B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isaac_1_50af58d5:</w:t>
      </w:r>
    </w:p>
    <w:p w14:paraId="0C906BF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8AAF8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should probably get up, huh?"</w:t>
      </w:r>
    </w:p>
    <w:p w14:paraId="327CD53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"Dovrei proprio alzarmi, eh?"</w:t>
      </w:r>
    </w:p>
    <w:p w14:paraId="7A0C6C8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AC772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649D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game/isaac.rpy:1838</w:t>
      </w:r>
    </w:p>
    <w:p w14:paraId="470806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isaac_1_598eca71:</w:t>
      </w:r>
    </w:p>
    <w:p w14:paraId="19E24B9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798A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6D2DD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299437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BDE8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C94E4E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game/isaac.rpy:1843</w:t>
      </w:r>
    </w:p>
    <w:p w14:paraId="271E75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isaac_1_3d7605d7:</w:t>
      </w:r>
    </w:p>
    <w:p w14:paraId="569C9A8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E1989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when I sit up, I realize I'm not in my bedroom."</w:t>
      </w:r>
    </w:p>
    <w:p w14:paraId="79A8C23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quando mi tiro su, mi rendo conto di non essere in camera mia."</w:t>
      </w:r>
    </w:p>
    <w:p w14:paraId="5A3053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06488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19E7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game/isaac.rpy:1845</w:t>
      </w:r>
    </w:p>
    <w:p w14:paraId="7BD875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isaac_1_0fe20294:</w:t>
      </w:r>
    </w:p>
    <w:p w14:paraId="3A0EE12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DFFA1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"…Oh, that's right."</w:t>
      </w:r>
    </w:p>
    <w:p w14:paraId="168B3B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"...Oh, giusto."</w:t>
      </w:r>
    </w:p>
    <w:p w14:paraId="7668EA0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E63A5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85855B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game/isaac.rpy:1846</w:t>
      </w:r>
    </w:p>
    <w:p w14:paraId="1FDC7B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isaac_1_686b95b6:</w:t>
      </w:r>
    </w:p>
    <w:p w14:paraId="68868E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1526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stayed over at Isaac's place last night, and various…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{w}events occurred on this couch."</w:t>
      </w:r>
    </w:p>
    <w:p w14:paraId="7F73F01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passato la notte da Isaac, e varie...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cose sono successe su questo divano."</w:t>
      </w:r>
    </w:p>
    <w:p w14:paraId="1DCDB3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5957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741D7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game/isaac.rpy:1850</w:t>
      </w:r>
    </w:p>
    <w:p w14:paraId="369A5C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isaac_1_8f96fce5:</w:t>
      </w:r>
    </w:p>
    <w:p w14:paraId="5ACB57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F86E0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"\"Christ… it's a good thing Luka wasn't around.\""</w:t>
      </w:r>
    </w:p>
    <w:p w14:paraId="66A190A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Cristo... meno male che Luka non era casa.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36500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A8C05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E85C8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game/isaac.rpy:1856</w:t>
      </w:r>
    </w:p>
    <w:p w14:paraId="4A321EA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isaac_1_fcb1e79d:</w:t>
      </w:r>
    </w:p>
    <w:p w14:paraId="7FCEB95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A868A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I push myself up and throw off the blanket covering me, I realize there's something on the table."</w:t>
      </w:r>
    </w:p>
    <w:p w14:paraId="2FC40E90" w14:textId="25EDA995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179" w:author="ilaria pisanu" w:date="2020-04-24T12:2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mi alzo e butto </w:t>
      </w:r>
      <w:del w:id="180" w:author="francesca perozziello" w:date="2020-04-24T11:29:00Z">
        <w:r w:rsidR="007A7EE4" w:rsidDel="006B3F90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delText>a </w:delText>
        </w:r>
      </w:del>
      <w:ins w:id="181" w:author="francesca perozziello" w:date="2020-04-24T11:29:00Z">
        <w:r w:rsidR="006B3F90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da </w:t>
        </w:r>
      </w:ins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la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 la coperta che mi copriva, noto che c'è qualcosa sul tavolo."</w:t>
      </w:r>
    </w:p>
    <w:p w14:paraId="0F6F64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7934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CDCA4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game/isaac.rpy:1858</w:t>
      </w:r>
    </w:p>
    <w:p w14:paraId="1CD7036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isaac_1_5bc76fef:</w:t>
      </w:r>
    </w:p>
    <w:p w14:paraId="7FAA63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C86F5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 cup of coffee, covered with a small note."</w:t>
      </w:r>
    </w:p>
    <w:p w14:paraId="12631F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"-Una tazza di caffè, con un bigliettino attaccato."</w:t>
      </w:r>
    </w:p>
    <w:p w14:paraId="7FB8E6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77158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82A8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game/isaac.rpy:1859</w:t>
      </w:r>
    </w:p>
    <w:p w14:paraId="41928D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isaac_1_6e203535:</w:t>
      </w:r>
    </w:p>
    <w:p w14:paraId="2E4E16B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CA74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glance at the fancy, sharp handwriting makes it obvious that Isaac wrote it."</w:t>
      </w:r>
    </w:p>
    <w:p w14:paraId="65DB7C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basta uno sguardo per capire che l'elegante e spigolosa grafia appartiene ad Isaac."</w:t>
      </w:r>
    </w:p>
    <w:p w14:paraId="304B754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DF22F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4D7F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game/isaac.rpy:1861</w:t>
      </w:r>
    </w:p>
    <w:p w14:paraId="182CB1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isaac_1_b7cf8b47:</w:t>
      </w:r>
    </w:p>
    <w:p w14:paraId="0590B7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CD64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"…{i}To my favorite assistant –{/i}"</w:t>
      </w:r>
    </w:p>
    <w:p w14:paraId="31A56A9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"…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 mio assistente preferito -{/i}"</w:t>
      </w:r>
    </w:p>
    <w:p w14:paraId="31F790F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81AA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72F44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game/isaac.rpy:1862</w:t>
      </w:r>
    </w:p>
    <w:p w14:paraId="63113C5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isaac_1_986a0cc2:</w:t>
      </w:r>
    </w:p>
    <w:p w14:paraId="27452CB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D1A1D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"{i}Stick the coffee in the microwave for 30 seconds and it'll taste fresh out of the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pot.{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/i}"</w:t>
      </w:r>
    </w:p>
    <w:p w14:paraId="3C3B109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Metti il caffè in microonde per 30 secondi e sarà buono come appena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fatto.{</w:t>
      </w:r>
      <w:proofErr w:type="gramEnd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/i}"</w:t>
      </w:r>
    </w:p>
    <w:p w14:paraId="40F78BD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BD09B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2B151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game/isaac.rpy:1864</w:t>
      </w:r>
    </w:p>
    <w:p w14:paraId="2DD5CC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isaac_1_9f1d1210:</w:t>
      </w:r>
    </w:p>
    <w:p w14:paraId="7E1DE6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30FC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"{i}By the way, we're official now. {w}I'll pick you up tonight, like always.\nxx Isaac{/i}"</w:t>
      </w:r>
    </w:p>
    <w:p w14:paraId="5E61CAB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"…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Fra l'altro, siamo una coppia ora.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Passo a prenderti stanotte, come sempre.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Baci Isaac{/i}"</w:t>
      </w:r>
    </w:p>
    <w:p w14:paraId="68AA57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EA8F0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7CEF3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game/isaac.rpy:1867</w:t>
      </w:r>
    </w:p>
    <w:p w14:paraId="61F28A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isaac_1_73e5996a:</w:t>
      </w:r>
    </w:p>
    <w:p w14:paraId="30B4F88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AE00DF" w14:textId="77777777" w:rsidR="00833A6E" w:rsidRPr="00801749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"\"…'Official,' </w:t>
      </w:r>
      <w:proofErr w:type="gramStart"/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huh?\</w:t>
      </w:r>
      <w:proofErr w:type="gramEnd"/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13643199" w14:textId="3C7C6BDA" w:rsidR="00833A6E" w:rsidRPr="00BF4B68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182" w:author="ilaria pisanu" w:date="2020-04-24T12:2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BF4B68">
        <w:rPr>
          <w:rFonts w:ascii="Consolas" w:eastAsia="Times New Roman" w:hAnsi="Consolas" w:cs="Times New Roman"/>
          <w:color w:val="CE9178"/>
          <w:sz w:val="21"/>
          <w:szCs w:val="21"/>
          <w:lang w:val="it-IT"/>
          <w:rPrChange w:id="183" w:author="ilaria pisanu" w:date="2020-04-24T12:22:00Z">
            <w:rPr>
              <w:rFonts w:ascii="Consolas" w:eastAsia="Times New Roman" w:hAnsi="Consolas" w:cs="Times New Roman"/>
              <w:color w:val="CE9178"/>
              <w:sz w:val="21"/>
              <w:szCs w:val="21"/>
              <w:lang w:val="it-IT"/>
            </w:rPr>
          </w:rPrChange>
        </w:rPr>
        <w:t>"</w:t>
      </w:r>
      <w:r w:rsidRPr="00BF4B68">
        <w:rPr>
          <w:rFonts w:ascii="Consolas" w:eastAsia="Times New Roman" w:hAnsi="Consolas" w:cs="Times New Roman"/>
          <w:color w:val="D7BA7D"/>
          <w:sz w:val="21"/>
          <w:szCs w:val="21"/>
          <w:lang w:val="it-IT"/>
          <w:rPrChange w:id="184" w:author="ilaria pisanu" w:date="2020-04-24T12:22:00Z">
            <w:rPr>
              <w:rFonts w:ascii="Consolas" w:eastAsia="Times New Roman" w:hAnsi="Consolas" w:cs="Times New Roman"/>
              <w:color w:val="D7BA7D"/>
              <w:sz w:val="21"/>
              <w:szCs w:val="21"/>
              <w:lang w:val="it-IT"/>
            </w:rPr>
          </w:rPrChange>
        </w:rPr>
        <w:t>\"</w:t>
      </w:r>
      <w:r w:rsidRPr="00BF4B68">
        <w:rPr>
          <w:rFonts w:ascii="Consolas" w:eastAsia="Times New Roman" w:hAnsi="Consolas" w:cs="Times New Roman"/>
          <w:color w:val="CE9178"/>
          <w:sz w:val="21"/>
          <w:szCs w:val="21"/>
          <w:lang w:val="it-IT"/>
          <w:rPrChange w:id="185" w:author="ilaria pisanu" w:date="2020-04-24T12:22:00Z">
            <w:rPr>
              <w:rFonts w:ascii="Consolas" w:eastAsia="Times New Roman" w:hAnsi="Consolas" w:cs="Times New Roman"/>
              <w:color w:val="CE9178"/>
              <w:sz w:val="21"/>
              <w:szCs w:val="21"/>
              <w:lang w:val="it-IT"/>
            </w:rPr>
          </w:rPrChange>
        </w:rPr>
        <w:t>…</w:t>
      </w:r>
      <w:del w:id="186" w:author="francesca perozziello" w:date="2020-04-24T11:29:00Z">
        <w:r w:rsidRPr="00BF4B68" w:rsidDel="006B3F90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  <w:rPrChange w:id="187" w:author="ilaria pisanu" w:date="2020-04-24T12:22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t-IT"/>
              </w:rPr>
            </w:rPrChange>
          </w:rPr>
          <w:delText>'</w:delText>
        </w:r>
      </w:del>
      <w:ins w:id="188" w:author="francesca perozziello" w:date="2020-04-24T11:29:00Z">
        <w:r w:rsidR="006B3F90" w:rsidRPr="00BF4B68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  <w:rPrChange w:id="189" w:author="ilaria pisanu" w:date="2020-04-24T12:22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</w:rPrChange>
          </w:rPr>
          <w:t>”</w:t>
        </w:r>
      </w:ins>
      <w:r w:rsidRPr="00BF4B6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 coppia</w:t>
      </w:r>
      <w:ins w:id="190" w:author="francesca perozziello" w:date="2020-04-24T11:29:00Z">
        <w:r w:rsidR="006B3F90" w:rsidRPr="00BF4B68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  <w:rPrChange w:id="191" w:author="ilaria pisanu" w:date="2020-04-24T12:22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</w:rPrChange>
          </w:rPr>
          <w:t>”</w:t>
        </w:r>
      </w:ins>
      <w:del w:id="192" w:author="francesca perozziello" w:date="2020-04-24T11:29:00Z">
        <w:r w:rsidRPr="00BF4B68" w:rsidDel="006B3F90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delText>'</w:delText>
        </w:r>
      </w:del>
      <w:r w:rsidRPr="0080174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eh?</w:t>
      </w:r>
      <w:r w:rsidRPr="0077044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BF4B68">
        <w:rPr>
          <w:rFonts w:ascii="Consolas" w:eastAsia="Times New Roman" w:hAnsi="Consolas" w:cs="Times New Roman"/>
          <w:color w:val="CE9178"/>
          <w:sz w:val="21"/>
          <w:szCs w:val="21"/>
          <w:lang w:val="it-IT"/>
          <w:rPrChange w:id="193" w:author="ilaria pisanu" w:date="2020-04-24T12:22:00Z">
            <w:rPr>
              <w:rFonts w:ascii="Consolas" w:eastAsia="Times New Roman" w:hAnsi="Consolas" w:cs="Times New Roman"/>
              <w:color w:val="CE9178"/>
              <w:sz w:val="21"/>
              <w:szCs w:val="21"/>
              <w:lang w:val="it-IT"/>
            </w:rPr>
          </w:rPrChange>
        </w:rPr>
        <w:t>"</w:t>
      </w:r>
    </w:p>
    <w:p w14:paraId="05CF721C" w14:textId="77777777" w:rsidR="00833A6E" w:rsidRPr="00BF4B68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194" w:author="ilaria pisanu" w:date="2020-04-24T12:2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</w:pPr>
    </w:p>
    <w:p w14:paraId="02594024" w14:textId="77777777" w:rsidR="00833A6E" w:rsidRPr="00BF4B68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195" w:author="ilaria pisanu" w:date="2020-04-24T12:2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196" w:author="ilaria pisanu" w:date="2020-04-24T12:2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        </w:t>
      </w:r>
    </w:p>
    <w:p w14:paraId="34FE5FB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game/isaac.rpy:1869</w:t>
      </w:r>
    </w:p>
    <w:p w14:paraId="1DAC04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isaac_1_004093e4:</w:t>
      </w:r>
    </w:p>
    <w:p w14:paraId="6B42B6D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6E722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"Snickering, I heat up the coffee and enjoy a little bit more of the afternoon, daydreaming about what happened last night."</w:t>
      </w:r>
    </w:p>
    <w:p w14:paraId="1D1D7C90" w14:textId="6B1592A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"Ridacchiando, metto il caffè a scaldare e mi godo il pomeriggio, fantasticando su quello ch</w:t>
      </w:r>
      <w:ins w:id="197" w:author="francesca perozziello" w:date="2020-04-24T11:29:00Z">
        <w:r w:rsidR="006B3F90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 xml:space="preserve">e </w:t>
        </w:r>
      </w:ins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successo la scorsa notte."</w:t>
      </w:r>
    </w:p>
    <w:p w14:paraId="0F405DA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56ACF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3712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game/isaac.rpy:1873</w:t>
      </w:r>
    </w:p>
    <w:p w14:paraId="1EBC095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isaac_1_484e733a:</w:t>
      </w:r>
    </w:p>
    <w:p w14:paraId="2EBE095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785EA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"Then, I head back to my apartment, wanting to get some work done before my shift."</w:t>
      </w:r>
    </w:p>
    <w:p w14:paraId="63D46B5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"Poi, torno al mio appartamento: voglio lavorare un po' prima del mio turno."</w:t>
      </w:r>
    </w:p>
    <w:p w14:paraId="67278C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5263C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CA9D1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game/isaac.rpy:1878</w:t>
      </w:r>
    </w:p>
    <w:p w14:paraId="09F84BA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isaac_1_f9d39b24:</w:t>
      </w:r>
    </w:p>
    <w:p w14:paraId="157AFB2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026EA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"–But all the while, uneasiness weighs in my stomach."</w:t>
      </w:r>
    </w:p>
    <w:p w14:paraId="3A5AA6F9" w14:textId="09E9C1F2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198" w:author="francesca perozziello" w:date="2020-04-11T11:0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"-Eppure, non riesco a lib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erarmi di un pr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ofondo senso di inquitudine che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attanaglia lo stomaco."</w:t>
      </w:r>
    </w:p>
    <w:p w14:paraId="42C476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0E4FD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1AD6B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game/isaac.rpy:1880</w:t>
      </w:r>
    </w:p>
    <w:p w14:paraId="16ACB10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isaac_1_b5fbe027:</w:t>
      </w:r>
    </w:p>
    <w:p w14:paraId="7A1045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41E9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really explain it, but maybe it's from Isaac's words last night…"</w:t>
      </w:r>
    </w:p>
    <w:p w14:paraId="449D84B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riesco proprio a spiegarlo, ma forse viene dalle parole di Isaac della scorsa notte..."</w:t>
      </w:r>
    </w:p>
    <w:p w14:paraId="69F9BCE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D16C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792AD8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game/isaac.rpy:1881</w:t>
      </w:r>
    </w:p>
    <w:p w14:paraId="7BC780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isaac_1_01e88f80:</w:t>
      </w:r>
    </w:p>
    <w:p w14:paraId="2F9E45E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EB94C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made it sound like we'd be part of some dangerous revolution – which is exciting and romantic, sure, but still dangerous."</w:t>
      </w:r>
    </w:p>
    <w:p w14:paraId="19B7F1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che volesse intedere che faremo parte di una qualche pericolosa rivoluzione - che è eccitante e romantico, ma comunque pericoloso."</w:t>
      </w:r>
    </w:p>
    <w:p w14:paraId="40AE5B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ED632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02C9A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game/isaac.rpy:1887</w:t>
      </w:r>
    </w:p>
    <w:p w14:paraId="4EFE114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isaac_1_ce65da37:</w:t>
      </w:r>
    </w:p>
    <w:p w14:paraId="03EAEC2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724F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"\"Ngh… you can really be a wuss sometimes, [mc].\""</w:t>
      </w:r>
    </w:p>
    <w:p w14:paraId="4A6408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Uff...</w:t>
      </w:r>
      <w:proofErr w:type="gramEnd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sai essere proprio un cagassotto alle volte, [mc].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B676D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F9BF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2D5CA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game/isaac.rpy:1888</w:t>
      </w:r>
    </w:p>
    <w:p w14:paraId="3348E89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isaac_1_915d45fa:</w:t>
      </w:r>
    </w:p>
    <w:p w14:paraId="0F0F7B8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0233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shake my head with a sigh, gazing at the gathering clouds outside my window."</w:t>
      </w:r>
    </w:p>
    <w:p w14:paraId="4F72E080" w14:textId="07C6BBD5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199" w:author="francesca perozziello" w:date="2020-04-11T11:0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"Scuoto la testa con un sospiro, osservando le nuvole che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si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avvicinano fuori dalla finestra."</w:t>
      </w:r>
    </w:p>
    <w:p w14:paraId="051B787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E8A77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6DA2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game/isaac.rpy:1890</w:t>
      </w:r>
    </w:p>
    <w:p w14:paraId="320698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isaac_1_c35adabb:</w:t>
      </w:r>
    </w:p>
    <w:p w14:paraId="42245F0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5FA27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I should have more faith in Isaac. He's been a part of this seedy underworld for a lot longer than me, after all."</w:t>
      </w:r>
    </w:p>
    <w:p w14:paraId="57E749F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dovrei avere più fiducia in Isaac. Fa parte di questo squallido inferno da molto più di me, dopotutto."</w:t>
      </w:r>
    </w:p>
    <w:p w14:paraId="5F0CD00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94C9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09A9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game/isaac.rpy:1892</w:t>
      </w:r>
    </w:p>
    <w:p w14:paraId="09B36B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isaac_1_6a0b8566:</w:t>
      </w:r>
    </w:p>
    <w:p w14:paraId="433CF8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08392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got it all handled… {w}so I'd like to think."</w:t>
      </w:r>
    </w:p>
    <w:p w14:paraId="77861A62" w14:textId="6E2080BD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"Lui sa cosa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fare,...</w:t>
      </w:r>
      <w:proofErr w:type="gramEnd"/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almeno, così mi piace pensare."</w:t>
      </w:r>
    </w:p>
    <w:p w14:paraId="6EAF13C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9725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8DD4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game/isaac.rpy:1901</w:t>
      </w:r>
    </w:p>
    <w:p w14:paraId="6E101E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isaac_1_1eca1830:</w:t>
      </w:r>
    </w:p>
    <w:p w14:paraId="7B71E1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EEF9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"By the time I get to work, my nerves have calmed down a lot."</w:t>
      </w:r>
    </w:p>
    <w:p w14:paraId="1CE60F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arrivo a lavoro, i miei nervi si sono sciolti parecchio."</w:t>
      </w:r>
    </w:p>
    <w:p w14:paraId="40F8C15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1E75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7C9DD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game/isaac.rpy:1902</w:t>
      </w:r>
    </w:p>
    <w:p w14:paraId="18C0AE4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isaac_1_96894d0b:</w:t>
      </w:r>
    </w:p>
    <w:p w14:paraId="32E9C9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DD93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"Instead, I hum to myself happily as I flip burgers and brew coffee, thinking about seeing Isaac tonight."</w:t>
      </w:r>
    </w:p>
    <w:p w14:paraId="4880C0F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"Infatti, canticchio allegramente mentre giro hamburger e preparo caffè, trepidante all'idea di rivedere Isaac stanotte."</w:t>
      </w:r>
    </w:p>
    <w:p w14:paraId="0E77A3B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D071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8FF98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game/isaac.rpy:1907</w:t>
      </w:r>
    </w:p>
    <w:p w14:paraId="576510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isaac_1_35a28d4c:</w:t>
      </w:r>
    </w:p>
    <w:p w14:paraId="5B26AD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CD7B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6707982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9658C2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BE88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388DD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game/isaac.rpy:1909</w:t>
      </w:r>
    </w:p>
    <w:p w14:paraId="54B354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isaac_1_55eeef2d:</w:t>
      </w:r>
    </w:p>
    <w:p w14:paraId="7EBAB2D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6BA2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"Then, I notice something a little unusual."</w:t>
      </w:r>
    </w:p>
    <w:p w14:paraId="4B41D0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"Poi, noto qualcosa di insolito."</w:t>
      </w:r>
    </w:p>
    <w:p w14:paraId="36F57A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78F5F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80DC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game/isaac.rpy:1911</w:t>
      </w:r>
    </w:p>
    <w:p w14:paraId="6BA53BA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isaac_1_ec00c7a6:</w:t>
      </w:r>
    </w:p>
    <w:p w14:paraId="3CEFAB0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80E82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"None of the \"regular\" vampires I normally see have come by tonight."</w:t>
      </w:r>
    </w:p>
    <w:p w14:paraId="595744B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"Nessuno dei 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soliti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vampiri si è fatto vivo stanotte."</w:t>
      </w:r>
    </w:p>
    <w:p w14:paraId="03F3CF7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6AB77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0C07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game/isaac.rpy:1912</w:t>
      </w:r>
    </w:p>
    <w:p w14:paraId="5093FB3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isaac_1_13a36b11:</w:t>
      </w:r>
    </w:p>
    <w:p w14:paraId="5819729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4D6C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fact, I don't think any of the customers have been anything besides human.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What's up with that?"</w:t>
      </w:r>
    </w:p>
    <w:p w14:paraId="2C45C1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"Difatti, sono abbastanza sicuro che nessuno dei clienti di stanotte fosse altro che umano.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Che succede?"</w:t>
      </w:r>
    </w:p>
    <w:p w14:paraId="0B2CA41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A0EDA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AC95E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game/isaac.rpy:1915</w:t>
      </w:r>
    </w:p>
    <w:p w14:paraId="3A45EC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isaac_1_c8544d4c:</w:t>
      </w:r>
    </w:p>
    <w:p w14:paraId="27A045B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9FB8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"\"Maybe another gang war or something…\""</w:t>
      </w:r>
    </w:p>
    <w:p w14:paraId="6C730ED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Forse un'altra faida fra clan o qualcosa del genere...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0DB8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6E071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11C4B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game/isaac.rpy:1917</w:t>
      </w:r>
    </w:p>
    <w:p w14:paraId="16B524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isaac_1_adc69743:</w:t>
      </w:r>
    </w:p>
    <w:p w14:paraId="3E4847B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F3C8B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mutter under my breath as I dump a burger onto an empty plate."</w:t>
      </w:r>
    </w:p>
    <w:p w14:paraId="2467E5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"Mormoro fra me e me, mentre butto un hamburger su un piatto vuoto."</w:t>
      </w:r>
    </w:p>
    <w:p w14:paraId="40E6E0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36ED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45A5F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game/isaac.rpy:1919</w:t>
      </w:r>
    </w:p>
    <w:p w14:paraId="5CFD45D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isaac_1_aa8b7e38:</w:t>
      </w:r>
    </w:p>
    <w:p w14:paraId="7B6DBA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A7E95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stomach flip-flops with nervousness, but I try to swallow my anxiety and tell myself nothing's wrong."</w:t>
      </w:r>
    </w:p>
    <w:p w14:paraId="33AE814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stomaco si contorce dall'ansia, ma cerco di contenerla e continuare a ripetermi che va tutto bene."</w:t>
      </w:r>
    </w:p>
    <w:p w14:paraId="48A315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7428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3DADB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game/isaac.rpy:1921</w:t>
      </w:r>
    </w:p>
    <w:p w14:paraId="7B3DF9D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isaac_1_4dd52b72:</w:t>
      </w:r>
    </w:p>
    <w:p w14:paraId="13A71F2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61DD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"Just another normal night…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{w}right?"</w:t>
      </w:r>
    </w:p>
    <w:p w14:paraId="7E6B028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un'altra solita noiosa notte...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giusto?"</w:t>
      </w:r>
    </w:p>
    <w:p w14:paraId="6A4E0D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791F2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ADF8A1" w14:textId="77777777" w:rsidR="00833A6E" w:rsidRPr="00801749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game/isaac.rpy:1929</w:t>
      </w:r>
    </w:p>
    <w:p w14:paraId="51283F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isaac_1_87d5a061:</w:t>
      </w:r>
    </w:p>
    <w:p w14:paraId="1010A4A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8A03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"–Finally, closing hour arrives."</w:t>
      </w:r>
    </w:p>
    <w:p w14:paraId="6EA59AC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"-Finalmente, arriva il momento di chiudere."</w:t>
      </w:r>
    </w:p>
    <w:p w14:paraId="623026E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50440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4DB2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game/isaac.rpy:1930</w:t>
      </w:r>
    </w:p>
    <w:p w14:paraId="65B3A47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isaac_1_5099c477:</w:t>
      </w:r>
    </w:p>
    <w:p w14:paraId="37B92E9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3E1E8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is the time when Isaac is supposed to stride in, wearing his usual broad grin."</w:t>
      </w:r>
    </w:p>
    <w:p w14:paraId="282593D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quest'ora Isaac dovrebbe entrare con il suo solito, enorme sorriso."</w:t>
      </w:r>
    </w:p>
    <w:p w14:paraId="44A6139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4AA2A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4EEB3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game/isaac.rpy:1932</w:t>
      </w:r>
    </w:p>
    <w:p w14:paraId="12A24A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isaac_1_627870e6:</w:t>
      </w:r>
    </w:p>
    <w:p w14:paraId="771DD3D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5613F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"But… where is he?"</w:t>
      </w:r>
    </w:p>
    <w:p w14:paraId="5747B6D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"Ma... dov'è?"</w:t>
      </w:r>
    </w:p>
    <w:p w14:paraId="753DB84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D3971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5948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game/isaac.rpy:1933</w:t>
      </w:r>
    </w:p>
    <w:p w14:paraId="7F41C7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isaac_1_be11e42c:</w:t>
      </w:r>
    </w:p>
    <w:p w14:paraId="198AB2E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FCFEB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he got stuck in traffic, or had to finish up some work – even though he's never been late before."</w:t>
      </w:r>
    </w:p>
    <w:p w14:paraId="1CC5577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è rimasto imbottigliato nel traffico, o doveva finire qualche lavoretto - anche se non ha mai fatto tardi prima d'ora."</w:t>
      </w:r>
    </w:p>
    <w:p w14:paraId="59B8B90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9E60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EC32A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game/isaac.rpy:1937</w:t>
      </w:r>
    </w:p>
    <w:p w14:paraId="4C6135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isaac_1_35a28d4c_1:</w:t>
      </w:r>
    </w:p>
    <w:p w14:paraId="484A4B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2CC4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0186B8F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87313C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C9B1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19DE2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game/isaac.rpy:1938</w:t>
      </w:r>
    </w:p>
    <w:p w14:paraId="7109E27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isaac_1_5ecbeea7:</w:t>
      </w:r>
    </w:p>
    <w:p w14:paraId="2340D6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5EAC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shift my weight from foot to foot impatiently, leaning against the counter."</w:t>
      </w:r>
    </w:p>
    <w:p w14:paraId="1018C09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"Sposto il peso da una gamba all'altra con impazienza, poggiandomi al bancone."</w:t>
      </w:r>
    </w:p>
    <w:p w14:paraId="20A0511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52E3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F1558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game/isaac.rpy:1941</w:t>
      </w:r>
    </w:p>
    <w:p w14:paraId="7C6B98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isaac_1_41874e3e:</w:t>
      </w:r>
    </w:p>
    <w:p w14:paraId="46D3B7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331D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then –"</w:t>
      </w:r>
    </w:p>
    <w:p w14:paraId="1B02E1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poi -"</w:t>
      </w:r>
    </w:p>
    <w:p w14:paraId="58A12FA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AE50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6412A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game/isaac.rpy:1945</w:t>
      </w:r>
    </w:p>
    <w:p w14:paraId="362B859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isaac_1_63d51cd1:</w:t>
      </w:r>
    </w:p>
    <w:p w14:paraId="3EB139F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0A7EF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"\"Isaac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DB5C4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Isaac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147708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B5982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D9BF7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game/isaac.rpy:1948</w:t>
      </w:r>
    </w:p>
    <w:p w14:paraId="53626FF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isaac_1_35a28d4c_2:</w:t>
      </w:r>
    </w:p>
    <w:p w14:paraId="026F1FD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2465C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1B6136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B70ACF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A8454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E760AC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game/isaac.rpy:1952</w:t>
      </w:r>
    </w:p>
    <w:p w14:paraId="2187922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isaac_1_aad3f5cc:</w:t>
      </w:r>
    </w:p>
    <w:p w14:paraId="68FE248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CB2F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the door swings open, I immediately cry out in relief, but…"</w:t>
      </w:r>
    </w:p>
    <w:p w14:paraId="25F9458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la porta si spalanca, mi lascio immediatamente andare ad un sospiro di sollievo, ma..."</w:t>
      </w:r>
    </w:p>
    <w:p w14:paraId="66ECFDB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CE66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2F6F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game/isaac.rpy:1955</w:t>
      </w:r>
    </w:p>
    <w:p w14:paraId="07E59C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isaac_1_10e80eb9:</w:t>
      </w:r>
    </w:p>
    <w:p w14:paraId="0EAB3C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39E96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person who strides towards me isn't Isaac."</w:t>
      </w:r>
    </w:p>
    <w:p w14:paraId="7ABB088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persona che viene verso di me non è Isaac."</w:t>
      </w:r>
    </w:p>
    <w:p w14:paraId="7442F82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3723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69E5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game/isaac.rpy:1961</w:t>
      </w:r>
    </w:p>
    <w:p w14:paraId="278DDF1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isaac_1_7e160443:</w:t>
      </w:r>
    </w:p>
    <w:p w14:paraId="08B51AD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D3E35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a very tall and elegant man in a crisp black suit, carrying himself with an air of authority."</w:t>
      </w:r>
    </w:p>
    <w:p w14:paraId="29C4E7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un uomo molto alto ed elegante, indossa un abito nero come la notte e attorno a lui si percepisce un'aura di profonda autorità."</w:t>
      </w:r>
    </w:p>
    <w:p w14:paraId="02035E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54B17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285A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game/isaac.rpy:1962</w:t>
      </w:r>
    </w:p>
    <w:p w14:paraId="49119EF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isaac_1_87599de2:</w:t>
      </w:r>
    </w:p>
    <w:p w14:paraId="440B87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658DC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soon as he stops in front of me, a strong sense of fear grips my chest."</w:t>
      </w:r>
    </w:p>
    <w:p w14:paraId="17FDD2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"Appena si ferma davanti a me, un forte senso di terrore mi stringe il petto."</w:t>
      </w:r>
    </w:p>
    <w:p w14:paraId="7F8181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4AF43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86C7B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game/isaac.rpy:1969</w:t>
      </w:r>
    </w:p>
    <w:p w14:paraId="61A81E4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isaac_1_ae87acf6:</w:t>
      </w:r>
    </w:p>
    <w:p w14:paraId="099F6EF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71421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"\"Who… who are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8013AF5" w14:textId="59FC2556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Chi... chi </w:t>
      </w:r>
      <w:proofErr w:type="gramStart"/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23F913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B3888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89AC3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game/isaac.rpy:1970</w:t>
      </w:r>
    </w:p>
    <w:p w14:paraId="19A16A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isaac_1_9a74f86b:</w:t>
      </w:r>
    </w:p>
    <w:p w14:paraId="606DDF3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1947A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"Trying to contain the trembling in my voice, I gaze wide-eyed at the man's face."</w:t>
      </w:r>
    </w:p>
    <w:p w14:paraId="4EDF1E8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"Cercando di nasconere il tremolio nella mia voce, osservo attentamente il volto dell'uomo."</w:t>
      </w:r>
    </w:p>
    <w:p w14:paraId="60A2C5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80DDD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CBE02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game/isaac.rpy:1972</w:t>
      </w:r>
    </w:p>
    <w:p w14:paraId="4163A1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isaac_1_014bf67c:</w:t>
      </w:r>
    </w:p>
    <w:p w14:paraId="263D10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AE1A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then I realize –{w} his eyes aren't a normal color."</w:t>
      </w:r>
    </w:p>
    <w:p w14:paraId="2548BA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poi lo noto -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suoi occhi non sono di un colore normale."</w:t>
      </w:r>
    </w:p>
    <w:p w14:paraId="72218E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6C1C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8E529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game/isaac.rpy:1975</w:t>
      </w:r>
    </w:p>
    <w:p w14:paraId="31040B0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isaac_1_346c65cc:</w:t>
      </w:r>
    </w:p>
    <w:p w14:paraId="0327FC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FBCB3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"\"Who are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9AFEB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Chi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sei?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CF5FAC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A18B7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76F32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game/isaac.rpy:1976</w:t>
      </w:r>
    </w:p>
    <w:p w14:paraId="5000EBB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isaac_1_906ae169:</w:t>
      </w:r>
    </w:p>
    <w:p w14:paraId="4E5F818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F80A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 my best to meet the man's gaze, clenching my hands into fists at my sides."</w:t>
      </w:r>
    </w:p>
    <w:p w14:paraId="06AF2C8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"Faccio del mio meglio per reggere lo sguardo dell'uomo, stringendo le mani in un pugno per farmi forza."</w:t>
      </w:r>
    </w:p>
    <w:p w14:paraId="094BC54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DC224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1B4C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game/isaac.rpy:1978</w:t>
      </w:r>
    </w:p>
    <w:p w14:paraId="7458036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isaac_1_33bb4661:</w:t>
      </w:r>
    </w:p>
    <w:p w14:paraId="6F8829E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BBD9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as I study his pale face – {w}I realize his eyes aren't a normal color."</w:t>
      </w:r>
    </w:p>
    <w:p w14:paraId="229EB249" w14:textId="7DC79F2C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200" w:author="francesca perozziello" w:date="2020-04-11T11:0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mentre studio il suo viso pallido,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rendo conto ch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suoi occhi non sono di un colore normale."</w:t>
      </w:r>
    </w:p>
    <w:p w14:paraId="3D2A72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6B62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BBD6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game/isaac.rpy:1981</w:t>
      </w:r>
    </w:p>
    <w:p w14:paraId="0B184B8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isaac_1_f91a9b91:</w:t>
      </w:r>
    </w:p>
    <w:p w14:paraId="3E15EC1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0FA9E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"…They're a bright, blood red."</w:t>
      </w:r>
    </w:p>
    <w:p w14:paraId="75F560BF" w14:textId="4ACD266F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201" w:author="francesca perozziello" w:date="2020-04-11T11:0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"...Sono di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un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acceso rosso sangue."</w:t>
      </w:r>
    </w:p>
    <w:p w14:paraId="618D862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618A3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007B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game/isaac.rpy:1984</w:t>
      </w:r>
    </w:p>
    <w:p w14:paraId="1795AD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isaac_1_4cf12096:</w:t>
      </w:r>
    </w:p>
    <w:p w14:paraId="642592B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7AAE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"\"Why, I'm sure you've heard of me before, [mc]… just like I've heard of you.\""</w:t>
      </w:r>
    </w:p>
    <w:p w14:paraId="4D90E86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sicuro tu abbia già sentito parlare di me, [mc]… proprio come io ho sentito parlare di te.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2FBF6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CDEC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05BBF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game/isaac.rpy:1985</w:t>
      </w:r>
    </w:p>
    <w:p w14:paraId="7B0819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isaac_1_a8de2c9c:</w:t>
      </w:r>
    </w:p>
    <w:p w14:paraId="00D81A0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6B528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deep voice reverberates lowly, so cool and confident that it sends a shiver down my spine."</w:t>
      </w:r>
    </w:p>
    <w:p w14:paraId="194A43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profonda voce riverbera nella stanza, talmente fredda e sicura da farmi venire un brivido lungo la schiena."</w:t>
      </w:r>
    </w:p>
    <w:p w14:paraId="510713E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92C1C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20F9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game/isaac.rpy:1987</w:t>
      </w:r>
    </w:p>
    <w:p w14:paraId="30009C4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isaac_1_48fcac40:</w:t>
      </w:r>
    </w:p>
    <w:p w14:paraId="22774CB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C7FAC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have a feeling I know who this man is, since there's only one person he {i}could{/i} be."</w:t>
      </w:r>
    </w:p>
    <w:p w14:paraId="73EC71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"Penso di sapere chi sia quest'uomo, visto che può essere solo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una{/i} persona."</w:t>
      </w:r>
    </w:p>
    <w:p w14:paraId="50C7060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3E5E2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AEFF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game/isaac.rpy:1990</w:t>
      </w:r>
    </w:p>
    <w:p w14:paraId="0997F1E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isaac_1_0ef743d3:</w:t>
      </w:r>
    </w:p>
    <w:p w14:paraId="252704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D6331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"\"…Bishop.\""</w:t>
      </w:r>
    </w:p>
    <w:p w14:paraId="0872CF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...Bishop.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795DC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48D84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49DB20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game/isaac.rpy:1993</w:t>
      </w:r>
    </w:p>
    <w:p w14:paraId="30C44E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isaac_1_c1a92b00:</w:t>
      </w:r>
    </w:p>
    <w:p w14:paraId="75F7E9B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CD00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moment I speak his name, a dark smile crawls over Bishop's lips, and he nods."</w:t>
      </w:r>
    </w:p>
    <w:p w14:paraId="4DA72F4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 momento esatto in cui pronuncio il suo nome, un sorriso sinistro si apre sul viso di Bishop, che annuisce."</w:t>
      </w:r>
    </w:p>
    <w:p w14:paraId="21CD561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6D6D8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0FA97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game/isaac.rpy:1995</w:t>
      </w:r>
    </w:p>
    <w:p w14:paraId="55E4F0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isaac_1_8b21be69:</w:t>
      </w:r>
    </w:p>
    <w:p w14:paraId="4AE785C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03B50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"\"I'm sure you've heard a lot about me from my coven…\""</w:t>
      </w:r>
    </w:p>
    <w:p w14:paraId="3C458F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sicuro tu abbia sentito parlare parecchio di me dal mio coven...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9C7BC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445A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4554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game/isaac.rpy:1998</w:t>
      </w:r>
    </w:p>
    <w:p w14:paraId="70C6D9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isaac_1_29783acd:</w:t>
      </w:r>
    </w:p>
    <w:p w14:paraId="17924BF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799F3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"\"And perhaps from your 'friend,'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Isaac?\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EDEFD2A" w14:textId="54BA4B9E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forse anche dal tuo </w:t>
      </w:r>
      <w:del w:id="202" w:author="francesca perozziello" w:date="2020-04-24T11:38:00Z">
        <w:r w:rsidRPr="00833A6E" w:rsidDel="005920F6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delText>'</w:delText>
        </w:r>
      </w:del>
      <w:ins w:id="203" w:author="francesca perozziello" w:date="2020-04-24T11:38:00Z">
        <w:r w:rsidR="005920F6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”</w:t>
        </w:r>
      </w:ins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amico</w:t>
      </w:r>
      <w:ins w:id="204" w:author="francesca perozziello" w:date="2020-04-24T11:38:00Z">
        <w:r w:rsidR="005920F6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”</w:t>
        </w:r>
      </w:ins>
      <w:del w:id="205" w:author="francesca perozziello" w:date="2020-04-24T11:38:00Z">
        <w:r w:rsidRPr="00833A6E" w:rsidDel="005920F6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delText>'</w:delText>
        </w:r>
      </w:del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Isaac?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A326D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153C2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B173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game/isaac.rpy:2001</w:t>
      </w:r>
    </w:p>
    <w:p w14:paraId="1CA3B6C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isaac_1_35a28d4c_3:</w:t>
      </w:r>
    </w:p>
    <w:p w14:paraId="4FA739F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67C4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70F785E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2D9F82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1160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8B036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game/isaac.rpy:2002</w:t>
      </w:r>
    </w:p>
    <w:p w14:paraId="5B273C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isaac_1_9f85739c:</w:t>
      </w:r>
    </w:p>
    <w:p w14:paraId="0B44A0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C080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he mentions Isaac, I instinctively tense up."</w:t>
      </w:r>
    </w:p>
    <w:p w14:paraId="0E1974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nomina Isaac, mi irrigisco immediatamente."</w:t>
      </w:r>
    </w:p>
    <w:p w14:paraId="019A88F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8549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6E9C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game/isaac.rpy:2003</w:t>
      </w:r>
    </w:p>
    <w:p w14:paraId="127095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isaac_1_ce96ae49:</w:t>
      </w:r>
    </w:p>
    <w:p w14:paraId="042EBF2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684B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way he talks, it's like he knows everything we've been doing and planning."</w:t>
      </w:r>
    </w:p>
    <w:p w14:paraId="0C1791F7" w14:textId="5593D171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206" w:author="francesca perozziello" w:date="2020-04-11T11:0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modo in cui parla…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è come se sapesse tutto quello che stavamo facendo e progettando."</w:t>
      </w:r>
    </w:p>
    <w:p w14:paraId="7F475F7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258F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F117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game/isaac.rpy:2006</w:t>
      </w:r>
    </w:p>
    <w:p w14:paraId="1B2103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isaac_1_1c4b2252:</w:t>
      </w:r>
    </w:p>
    <w:p w14:paraId="5C9583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EECF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"\"Oh,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my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 You didn't think I was unaware of what you two were plotting, did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A9E34C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wow. Non pensavi davvero che fossi all'oscuro del fatto che stavate complottando contro di me,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25AE8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889BF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D472B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game/isaac.rpy:2007</w:t>
      </w:r>
    </w:p>
    <w:p w14:paraId="6C414CA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isaac_1_530f2ee3:</w:t>
      </w:r>
    </w:p>
    <w:p w14:paraId="2026F77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F064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"Letting out a soft chuckle, Bishop shakes his head mockingly."</w:t>
      </w:r>
    </w:p>
    <w:p w14:paraId="4E530F86" w14:textId="22D6AE66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207" w:author="francesca perozziello" w:date="2020-04-11T11:0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"Lasciandosi andare ad una risati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a, Bishop scuote la testa con fare canzonatorio."</w:t>
      </w:r>
    </w:p>
    <w:p w14:paraId="638756E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1CCF5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4B92D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game/isaac.rpy:2010</w:t>
      </w:r>
    </w:p>
    <w:p w14:paraId="544C8E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isaac_1_cddacb16:</w:t>
      </w:r>
    </w:p>
    <w:p w14:paraId="17FFF8E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FBCC6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"\"Isaac may be an information broker, but he's not the only source I have.\""</w:t>
      </w:r>
    </w:p>
    <w:p w14:paraId="43DE084D" w14:textId="139594C8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208" w:author="francesca perozziello" w:date="2020-04-11T11:0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 p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uò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anche essere un information broker, ma non è l'unica fonte che ho.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F14D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2CD9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AB7F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game/isaac.rpy:2011</w:t>
      </w:r>
    </w:p>
    <w:p w14:paraId="6C382A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isaac_1_9b3db625:</w:t>
      </w:r>
    </w:p>
    <w:p w14:paraId="41C3DF8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62DB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 thought he was smart enough to know that.\""</w:t>
      </w:r>
    </w:p>
    <w:p w14:paraId="759C723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Pensavo fosse abbastanza sveglio da saperlo.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DD73E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90A0E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7894E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game/isaac.rpy:2019</w:t>
      </w:r>
    </w:p>
    <w:p w14:paraId="74F45DF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isaac_1_be5506bb:</w:t>
      </w:r>
    </w:p>
    <w:p w14:paraId="5DC5D1F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1455F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he exhales a sigh, the vampire steps closer to me, casting a long and overbearing shadow."</w:t>
      </w:r>
    </w:p>
    <w:p w14:paraId="6C335D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 esalato un sospiro, il vampiro inizia ad avvicinarsi a me, proiettando una lunga e dominante ombra."</w:t>
      </w:r>
    </w:p>
    <w:p w14:paraId="09A7C5A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55C5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74439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game/isaac.rpy:2021</w:t>
      </w:r>
    </w:p>
    <w:p w14:paraId="2C5275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isaac_1_61b8b738:</w:t>
      </w:r>
    </w:p>
    <w:p w14:paraId="7277D05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81A4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feels like the air around me suddenly drops in temperature, and a cold sweat breaks out on the back of my neck."</w:t>
      </w:r>
    </w:p>
    <w:p w14:paraId="7D8CDF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"Percepisco la temperatura attorno a me scendere, e una goccia di sudore freddo mi scende lungo la nuca."</w:t>
      </w:r>
    </w:p>
    <w:p w14:paraId="2072BA5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62EFE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9B0E8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game/isaac.rpy:2025</w:t>
      </w:r>
    </w:p>
    <w:p w14:paraId="1989D4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isaac_1_9f644e21:</w:t>
      </w:r>
    </w:p>
    <w:p w14:paraId="579F4D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6CE3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"\"Where's Isaac? Have you hurt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him?\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D55AC4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Dov'è Isaac? Gli hai fatto del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male?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ABE8D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3948C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AA35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game/isaac.rpy:2026</w:t>
      </w:r>
    </w:p>
    <w:p w14:paraId="0FCF063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isaac_1_af0c2918:</w:t>
      </w:r>
    </w:p>
    <w:p w14:paraId="142EFB8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7401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growl out at Bishop, trying to sound at least a little threatening."</w:t>
      </w:r>
    </w:p>
    <w:p w14:paraId="2264799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"Ringhio a Bishop, cercando di sembrare almeno un po' minaccioso."</w:t>
      </w:r>
    </w:p>
    <w:p w14:paraId="039A64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0AEA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E498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game/isaac.rpy:2029</w:t>
      </w:r>
    </w:p>
    <w:p w14:paraId="42BCB05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isaac_1_9e93839b:</w:t>
      </w:r>
    </w:p>
    <w:p w14:paraId="5BC4C02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0CA93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"\"You… you haven't hurt Isaac, have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EC5091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Tu... non hai fatto del male ad Isaac,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FA63D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D5EB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A837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game/isaac.rpy:2030</w:t>
      </w:r>
    </w:p>
    <w:p w14:paraId="286076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isaac_1_262305b5:</w:t>
      </w:r>
    </w:p>
    <w:p w14:paraId="17B9662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914A1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"\"Please…\""</w:t>
      </w:r>
    </w:p>
    <w:p w14:paraId="66D490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prego...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3A71C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0DF1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F05B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game/isaac.rpy:2031</w:t>
      </w:r>
    </w:p>
    <w:p w14:paraId="51EEDB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isaac_1_ac7d84af:</w:t>
      </w:r>
    </w:p>
    <w:p w14:paraId="5364C51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EA74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voice cracks slightly as I gaze up at Bishop, feeling my heart pound a mile a minute."</w:t>
      </w:r>
    </w:p>
    <w:p w14:paraId="4C9193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voce rotta dal terrore. Tengo lo sguardo fisso su Bishop, intanto sento il mio cuore battere all'impazzata."</w:t>
      </w:r>
    </w:p>
    <w:p w14:paraId="07C455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1DB7F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27C55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game/isaac.rpy:2034</w:t>
      </w:r>
    </w:p>
    <w:p w14:paraId="25CB6EE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isaac_1_9c619860:</w:t>
      </w:r>
    </w:p>
    <w:p w14:paraId="086B7AC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50ECD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"\"No, of course not. What sort of a monster do you think I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am?\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19BE7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No, certo che no. Che razza di mostro pensi che io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sia?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13A8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2D2E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76684B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game/isaac.rpy:2035</w:t>
      </w:r>
    </w:p>
    <w:p w14:paraId="1A30EA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isaac_1_101a6813:</w:t>
      </w:r>
    </w:p>
    <w:p w14:paraId="61A370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1259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"\"Isaac is currently inside my limousine, waiting for a ride back to my headquarters.\""</w:t>
      </w:r>
    </w:p>
    <w:p w14:paraId="190D66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Isacc, al momento, si trova nella mia limousine, aspettando che gli dia un passaggio verso il mio quartier generale.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221E4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428F8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896D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game/isaac.rpy:2038</w:t>
      </w:r>
    </w:p>
    <w:p w14:paraId="582BAC0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isaac_1_28a81284:</w:t>
      </w:r>
    </w:p>
    <w:p w14:paraId="1E74699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0434F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"\"After all, it seems like we're in dire need of having a little talk.\""</w:t>
      </w:r>
    </w:p>
    <w:p w14:paraId="03703FB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Dopotutto, sembra che una chiacchierata sia più che necessaria.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494FF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8E3DB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E2F7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game/isaac.rpy:2041</w:t>
      </w:r>
    </w:p>
    <w:p w14:paraId="204AC2D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isaac_1_4f46a46b_2:</w:t>
      </w:r>
    </w:p>
    <w:p w14:paraId="6F2123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4A49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DF8011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E4F2B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38F49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A0CB7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game/isaac.rpy:2043</w:t>
      </w:r>
    </w:p>
    <w:p w14:paraId="24DBFD2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isaac_1_e7114a6a:</w:t>
      </w:r>
    </w:p>
    <w:p w14:paraId="268BD02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BC71B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"Isaac's been captured…?"</w:t>
      </w:r>
    </w:p>
    <w:p w14:paraId="4462FF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è stato catturato...?</w:t>
      </w:r>
    </w:p>
    <w:p w14:paraId="2500F2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6021F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033A8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game/isaac.rpy:2044</w:t>
      </w:r>
    </w:p>
    <w:p w14:paraId="5DE8F8F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isaac_1_27c4457c:</w:t>
      </w:r>
    </w:p>
    <w:p w14:paraId="4DA36D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A11F1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"Damn it–! {w}That idiot should've known Bishop would be looking for him!"</w:t>
      </w:r>
    </w:p>
    <w:p w14:paraId="6D3255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"Cazzo!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Quell'idiota doveva immaginarselo che Bishop sarebbe venuto a cercarlo."</w:t>
      </w:r>
    </w:p>
    <w:p w14:paraId="3F06E66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C2655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B5DB7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game/isaac.rpy:2046</w:t>
      </w:r>
    </w:p>
    <w:p w14:paraId="5DB08A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isaac_1_8abae6a0:</w:t>
      </w:r>
    </w:p>
    <w:p w14:paraId="58BA00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ABAD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"Maybe… maybe he thought Bishop trusted him… and that's why he acted so careless."</w:t>
      </w:r>
    </w:p>
    <w:p w14:paraId="3F203BB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"Forse... forse pensava che Bishop si fidasse di lui... ed è per questo che ha agito così distrattamente."</w:t>
      </w:r>
    </w:p>
    <w:p w14:paraId="529FD2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62A9C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1799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game/isaac.rpy:2049</w:t>
      </w:r>
    </w:p>
    <w:p w14:paraId="1064A5B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isaac_1_9eb53be8:</w:t>
      </w:r>
    </w:p>
    <w:p w14:paraId="00351D4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B17D3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"\"…Are you going to kill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us?\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41E99C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...Ci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ucciderai?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4FF335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620C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9778A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game/isaac.rpy:2052</w:t>
      </w:r>
    </w:p>
    <w:p w14:paraId="7EFB94B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isaac_1_a4edf7a6:</w:t>
      </w:r>
    </w:p>
    <w:p w14:paraId="14856E0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DBB17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"\"Tch. Don't be silly.\""</w:t>
      </w:r>
    </w:p>
    <w:p w14:paraId="50347D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Tzè.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essere sciocco.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8BE50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311A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C646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game/isaac.rpy:2053</w:t>
      </w:r>
    </w:p>
    <w:p w14:paraId="777D3D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isaac_1_659ffb95:</w:t>
      </w:r>
    </w:p>
    <w:p w14:paraId="1AB2E5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0B90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"\"It would be a waste to ruin my best servant like that, not to mention a soft, sweet little creature like you…\""</w:t>
      </w:r>
    </w:p>
    <w:p w14:paraId="42BFD6F4" w14:textId="276C8B64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209" w:author="francesca perozziello" w:date="2020-04-11T11:0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Sarebbe un peccato sprecare il mio miglio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 ass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istente in quel modo, per non parlare di una dolce e tenera creatura come te...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A622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85D2B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F10D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game/isaac.rpy:2056</w:t>
      </w:r>
    </w:p>
    <w:p w14:paraId="66940D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isaac_1_892b0602:</w:t>
      </w:r>
    </w:p>
    <w:p w14:paraId="58E18A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8EDA5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reaches out, curling several long fingers around my chin, cupping it gently."</w:t>
      </w:r>
    </w:p>
    <w:p w14:paraId="065BDFE8" w14:textId="60A6F17C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210" w:author="francesca perozziello" w:date="2020-04-11T11:0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"Allunga il bracc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io, circondando il mio mento con le sue dita affusolate e stringedolo delicatamente.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DA96AA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6D31F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3223A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game/isaac.rpy:2057</w:t>
      </w:r>
    </w:p>
    <w:p w14:paraId="0332D5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isaac_1_f564b991:</w:t>
      </w:r>
    </w:p>
    <w:p w14:paraId="5040B4D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65C1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skin is cold as ice, and I feel frozen in place, unable to move or look away."</w:t>
      </w:r>
    </w:p>
    <w:p w14:paraId="23C0C4E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pelle è fredda come il ghiaccio, e mi sento completamente congelato sul posto, incapace di muovermi o distogliere lo sguardo."</w:t>
      </w:r>
    </w:p>
    <w:p w14:paraId="354DAB5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B37D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EA2C5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game/isaac.rpy:2060</w:t>
      </w:r>
    </w:p>
    <w:p w14:paraId="69B410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isaac_1_ef027100:</w:t>
      </w:r>
    </w:p>
    <w:p w14:paraId="3BED954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837FA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"\"Isaac simply needs his mind molded into a more obedient state.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He'll be far less rebellious after that, I'm sure.\""</w:t>
      </w:r>
    </w:p>
    <w:p w14:paraId="63C52D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 ha solo bisogno di farsi rimodellare la mente e renderla più prone all'obbedienza. Sarà molto meno ribelle poi, ne sono certo.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7C7AD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80FC2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56DF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game/isaac.rpy:2062</w:t>
      </w:r>
    </w:p>
    <w:p w14:paraId="5AD0CD5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isaac_1_b8cdd8c7:</w:t>
      </w:r>
    </w:p>
    <w:p w14:paraId="176156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40173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"\"And as for you… your blood is delightfully special.\""</w:t>
      </w:r>
    </w:p>
    <w:p w14:paraId="11C73AA0" w14:textId="04F98D7A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211" w:author="francesca perozziello" w:date="2020-04-11T11:0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Per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quanto riguarda te... il tuo sangue è squisitamente speciale.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20D4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9683C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4991A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game/isaac.rpy:2063</w:t>
      </w:r>
    </w:p>
    <w:p w14:paraId="6B6493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isaac_1_b1e1ef69:</w:t>
      </w:r>
    </w:p>
    <w:p w14:paraId="0C7775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E6EA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"Bishop's tongue traces across his lips, and his eyes gleam hungrily at me."</w:t>
      </w:r>
    </w:p>
    <w:p w14:paraId="7ECECA4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lingua di Bishop corre lungo le sue labbra, e i suoi occhi brillano bramosi verso di me."</w:t>
      </w:r>
    </w:p>
    <w:p w14:paraId="5E33EE1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4308B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B2D63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game/isaac.rpy:2066</w:t>
      </w:r>
    </w:p>
    <w:p w14:paraId="46D18F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isaac_1_1677d0d6:</w:t>
      </w:r>
    </w:p>
    <w:p w14:paraId="70806A4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7B297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"\"You're lucky enough to be a Strix – a mortal with intoxicating blood to creatures like us.\""</w:t>
      </w:r>
    </w:p>
    <w:p w14:paraId="54F2D99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 fortunato ad essere uno Strix, un mortale con un sangue inebriante per creature come noi.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392D0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49F38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10EC1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game/isaac.rpy:2067</w:t>
      </w:r>
    </w:p>
    <w:p w14:paraId="563F25D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isaac_1_1c12bf75:</w:t>
      </w:r>
    </w:p>
    <w:p w14:paraId="4F9ACA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64AD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"\"That is certainly why Isaac wanted to protect you. He was quite aware you would be captured and ravished, otherwise.\""</w:t>
      </w:r>
    </w:p>
    <w:p w14:paraId="315AB98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Sicuramente è il motivo per cui Isaac cercava di proteggerti. Era perfettamente consapevole che saresti stato catturato e violentato, altrimenti.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8C18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8699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A9A91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game/isaac.rpy:2070</w:t>
      </w:r>
    </w:p>
    <w:p w14:paraId="16C8AC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isaac_1_4145cbbc:</w:t>
      </w:r>
    </w:p>
    <w:p w14:paraId="2B9D54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B55E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"\"…Strix…\""</w:t>
      </w:r>
    </w:p>
    <w:p w14:paraId="41F688F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...Strix...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9F18E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FC45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302AB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game/isaac.rpy:2072</w:t>
      </w:r>
    </w:p>
    <w:p w14:paraId="68856D5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isaac_1_cf178a64:</w:t>
      </w:r>
    </w:p>
    <w:p w14:paraId="61C0F10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EBA9D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"That word… {w}Isaac used it before, too, when we were in his apartment."</w:t>
      </w:r>
    </w:p>
    <w:p w14:paraId="08E00A4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"Quella parola...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Anche Isaac l'aveva usata, quando eravamo nel suo appartamento."</w:t>
      </w:r>
    </w:p>
    <w:p w14:paraId="15F635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68CF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FD8CF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game/isaac.rpy:2074</w:t>
      </w:r>
    </w:p>
    <w:p w14:paraId="3615BFB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isaac_1_c4b27ce9:</w:t>
      </w:r>
    </w:p>
    <w:p w14:paraId="7B689D1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5FF5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 that really why he hypnotized me that first night? {w}Because he sensed what I was?"</w:t>
      </w:r>
    </w:p>
    <w:p w14:paraId="375B9C2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davvero questo il motivo per cui mi ha ipnotizzato la prima notte?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Aveva percepito quello che sono?"</w:t>
      </w:r>
    </w:p>
    <w:p w14:paraId="508269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06B14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CB0E4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game/isaac.rpy:2077</w:t>
      </w:r>
    </w:p>
    <w:p w14:paraId="3DEEFF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isaac_1_0e3784e3:</w:t>
      </w:r>
    </w:p>
    <w:p w14:paraId="14D25EF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91230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"\"But don't mistake his actions for kindness.\""</w:t>
      </w:r>
    </w:p>
    <w:p w14:paraId="0BF8ED4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non fraintere le sue azioni, non si tratta di gentilezza.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7B47A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C06DC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3FA2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game/isaac.rpy:2080</w:t>
      </w:r>
    </w:p>
    <w:p w14:paraId="0A37349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isaac_1_6a45a69e:</w:t>
      </w:r>
    </w:p>
    <w:p w14:paraId="02E8729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811B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"\"You'd be a fool to think he wouldn't betray you, just like he betrayed me.\""</w:t>
      </w:r>
    </w:p>
    <w:p w14:paraId="3615F328" w14:textId="52FEB91D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Saresti un</w:t>
      </w:r>
      <w:ins w:id="212" w:author="francesca perozziello" w:date="2020-04-24T11:41:00Z">
        <w:r w:rsidR="0012498C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o</w:t>
        </w:r>
      </w:ins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stupido a pensare che non ti tradirebbe, proprio come ha tradito me.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31E0D2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EBD09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AECE0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game/isaac.rpy:2081</w:t>
      </w:r>
    </w:p>
    <w:p w14:paraId="1C2306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isaac_1_b3d21e76:</w:t>
      </w:r>
    </w:p>
    <w:p w14:paraId="06B12D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3A3E1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"Bishop's eyes narrow into a dark glare, and his lip curls scornfully."</w:t>
      </w:r>
    </w:p>
    <w:p w14:paraId="136E113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occhi di Bishop si assottigliano in uno sguardo enigmatico, le sue labbra si arricciano dall'irritazione."</w:t>
      </w:r>
    </w:p>
    <w:p w14:paraId="0098332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EFC2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0865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game/isaac.rpy:2084</w:t>
      </w:r>
    </w:p>
    <w:p w14:paraId="133C442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isaac_1_ac9b6a32:</w:t>
      </w:r>
    </w:p>
    <w:p w14:paraId="0A0FE9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6F8A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"\"He thinks the world is using him, but he's nothing more than a hypocrite.\""</w:t>
      </w:r>
    </w:p>
    <w:p w14:paraId="1510FB1C" w14:textId="74B5292E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213" w:author="francesca perozziello" w:date="2020-04-11T11:0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 che tutto il mondo lo stia u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ando, ma non è altro che un ipocrita.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7E0C7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B1A4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F03B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game/isaac.rpy:2086</w:t>
      </w:r>
    </w:p>
    <w:p w14:paraId="21192CB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isaac_1_da7f8932:</w:t>
      </w:r>
    </w:p>
    <w:p w14:paraId="5DD6410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887DE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 rescued him when he was only a boy, and it's {i}my{/i} blood that gives him his power… yet he repays me like this.\""</w:t>
      </w:r>
    </w:p>
    <w:p w14:paraId="32521B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L'ho salvato quando era solo un ragazzo, è il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mio{/i} sangue a dargli i suoi poteri... ed è così che mi ripaga.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2FA786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E9F8D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FCE9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game/isaac.rpy:2089</w:t>
      </w:r>
    </w:p>
    <w:p w14:paraId="18A66F4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isaac_1_e87427e0:</w:t>
      </w:r>
    </w:p>
    <w:p w14:paraId="4406E1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0FC4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– you rescued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him?\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2FE4AA3" w14:textId="43E8F40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-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tu l'hai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salvato?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8218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ECCC9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71E13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game/isaac.rpy:2092</w:t>
      </w:r>
    </w:p>
    <w:p w14:paraId="67DB1B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isaac_1_8a01cad9:</w:t>
      </w:r>
    </w:p>
    <w:p w14:paraId="5BC0D9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74D6B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stammer in disbelief, Bishop offers a slow nod."</w:t>
      </w:r>
    </w:p>
    <w:p w14:paraId="6D5D720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balbetto incredulo, Bishop annuisce lentamente."</w:t>
      </w:r>
    </w:p>
    <w:p w14:paraId="34ED8B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1D10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1B95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game/isaac.rpy:2093</w:t>
      </w:r>
    </w:p>
    <w:p w14:paraId="7335772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isaac_1_698d3559:</w:t>
      </w:r>
    </w:p>
    <w:p w14:paraId="6528A3F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2695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"\"He was just a teenager when he was kidnapped off the streets, sold to be an older man's plaything.\""</w:t>
      </w:r>
    </w:p>
    <w:p w14:paraId="5A41D2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Era a malapena un adolescente quando è stato rapito per la strada, venduto per essere il giocattolino di un vecchio.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A23F6F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C55A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3006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game/isaac.rpy:2096</w:t>
      </w:r>
    </w:p>
    <w:p w14:paraId="4365F6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isaac_1_38e3ae19:</w:t>
      </w:r>
    </w:p>
    <w:p w14:paraId="39BBA4B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AA0D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"\"And {i}I{/i} was the one who heard his crying from a window on a cold, rainy night.\""</w:t>
      </w:r>
    </w:p>
    <w:p w14:paraId="0CD64EE9" w14:textId="400105F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214" w:author="francesca perozziello" w:date="2020-04-11T11:0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sono stato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{/i} quello che l'ha sentito urlare da una finestra, in una notte fredda e tempestosa.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49E0A2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F834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12B8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game/isaac.rpy:2097</w:t>
      </w:r>
    </w:p>
    <w:p w14:paraId="172C53D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isaac_1_3c676db6:</w:t>
      </w:r>
    </w:p>
    <w:p w14:paraId="1A986B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6090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"\"{i}I{/i} was the one who killed his captor and set him free.\""</w:t>
      </w:r>
    </w:p>
    <w:p w14:paraId="6788BC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Io{/i} ho ucciso il suo aguzzino e gli ho ridato la libertà.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3BB5C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D25C7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32C3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game/isaac.rpy:2100</w:t>
      </w:r>
    </w:p>
    <w:p w14:paraId="608610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isaac_1_4f46a46b_3:</w:t>
      </w:r>
    </w:p>
    <w:p w14:paraId="122E5C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906AF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1A64B34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43E054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5C68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1D1B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game/isaac.rpy:2102</w:t>
      </w:r>
    </w:p>
    <w:p w14:paraId="65C5CA2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isaac_1_80d1899e:</w:t>
      </w:r>
    </w:p>
    <w:p w14:paraId="6FE875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F1D3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fingers slide from my chin down to my throat, squeezing, and it quickly becomes a little difficult to breathe."</w:t>
      </w:r>
    </w:p>
    <w:p w14:paraId="2F5BE5C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dita scivolano dal mio mento alla mia gola, stringedola, e molto velocemente diventa difficile per me respirare."</w:t>
      </w:r>
    </w:p>
    <w:p w14:paraId="738A72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5D8A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A280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game/isaac.rpy:2105</w:t>
      </w:r>
    </w:p>
    <w:p w14:paraId="2115CD0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isaac_1_a8cf590f:</w:t>
      </w:r>
    </w:p>
    <w:p w14:paraId="5C6678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1693A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 gave him a new life, a way to escape from his past, and new powers that mortals could never dream of.\""</w:t>
      </w:r>
    </w:p>
    <w:p w14:paraId="172A7C74" w14:textId="024EB63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215" w:author="francesca perozziello" w:date="2020-04-11T11:0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Gli ho donato un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vita nuova, un modo per fuggire al suo passato, e nuovi poteri che un mortale non si sognerebbe nemmeno.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F536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33B84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302B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game/isaac.rpy:2108</w:t>
      </w:r>
    </w:p>
    <w:p w14:paraId="2B071BD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isaac_1_dbf72a28:</w:t>
      </w:r>
    </w:p>
    <w:p w14:paraId="4AC4675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BE4D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"\"And that ungrateful {i}brat{/i} tries to stab me in the back… how pitiful.\""</w:t>
      </w:r>
    </w:p>
    <w:p w14:paraId="7EB2E4BA" w14:textId="21908C20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quel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moccioso{/i} ingrato cerca di accoltellarmi alle spalle...</w:t>
      </w:r>
      <w:ins w:id="216" w:author="francesca perozziello" w:date="2020-04-24T11:42:00Z">
        <w:r w:rsidR="0012498C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 xml:space="preserve"> </w:t>
        </w:r>
      </w:ins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patetico.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FFDBC2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28763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4B14F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game/isaac.rpy:2112</w:t>
      </w:r>
    </w:p>
    <w:p w14:paraId="4E6FEF1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isaac_1_dd8823c3:</w:t>
      </w:r>
    </w:p>
    <w:p w14:paraId="373346E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32E8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"\"…Ngh…\""</w:t>
      </w:r>
    </w:p>
    <w:p w14:paraId="4D02CAC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...Ngh...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F2A6E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D21A3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C4507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game/isaac.rpy:2113</w:t>
      </w:r>
    </w:p>
    <w:p w14:paraId="6F39B63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isaac_1_2ab79dd8:</w:t>
      </w:r>
    </w:p>
    <w:p w14:paraId="14100D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E3109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struggle for air as Bishop's hand tightens around my neck."</w:t>
      </w:r>
    </w:p>
    <w:p w14:paraId="10012F74" w14:textId="510FF618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217" w:author="francesca perozziello" w:date="2020-04-11T11:0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"Annaspo, ma la stretta di Bishop continua a farsi sempre più s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offocante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188635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BF70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583C2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game/isaac.rpy:2115</w:t>
      </w:r>
    </w:p>
    <w:p w14:paraId="3A0759A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isaac_1_16acf4c8:</w:t>
      </w:r>
    </w:p>
    <w:p w14:paraId="47069D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C2F5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his grip isn't what hurts the most."</w:t>
      </w:r>
    </w:p>
    <w:p w14:paraId="4940CA72" w14:textId="64D6C023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218" w:author="francesca perozziello" w:date="2020-04-11T11:0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"Eppu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 non è la cosa che mi fa più male."</w:t>
      </w:r>
    </w:p>
    <w:p w14:paraId="55A34A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6E47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CA1BC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game/isaac.rpy:2117</w:t>
      </w:r>
    </w:p>
    <w:p w14:paraId="759767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isaac_1_343a72af:</w:t>
      </w:r>
    </w:p>
    <w:p w14:paraId="4C71F4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BACE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suffered through all that… {w}and he never told me?"</w:t>
      </w:r>
    </w:p>
    <w:p w14:paraId="7B9649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ha sofferto tutte quelle cose orribili...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non me l'ha mai detto?"</w:t>
      </w:r>
    </w:p>
    <w:p w14:paraId="4F93C6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3ECFE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BA05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game/isaac.rpy:2118</w:t>
      </w:r>
    </w:p>
    <w:p w14:paraId="3A6DA39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isaac_1_11706a50:</w:t>
      </w:r>
    </w:p>
    <w:p w14:paraId="1B28F48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38B1E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he talked about meeting a vampire for the first time on a rainy night – that's when he was rescued by Bishop?"</w:t>
      </w:r>
    </w:p>
    <w:p w14:paraId="530D0DB5" w14:textId="1BE10B76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219" w:author="francesca perozziello" w:date="2020-04-11T11:0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mi ha raccontato di aver incont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rato un vampiro per la prima vol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ta in una notte di pioggia, è in quel momento che Bishop l'ha salvato?"</w:t>
      </w:r>
    </w:p>
    <w:p w14:paraId="36D3B4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B0C04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CE44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game/isaac.rpy:2120</w:t>
      </w:r>
    </w:p>
    <w:p w14:paraId="6114BC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isaac_1_5ee125d8:</w:t>
      </w:r>
    </w:p>
    <w:p w14:paraId="7397F8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13A6B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"–Suddenly, the grip on my throat loosens, and I can breathe easily again."</w:t>
      </w:r>
    </w:p>
    <w:p w14:paraId="14F0C4D5" w14:textId="1C1D5116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220" w:author="francesca perozziello" w:date="2020-04-11T11:0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"-All'improvviso, la strett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sul mio collo si allenta, e riesco nuovamente a respirare facilmente."</w:t>
      </w:r>
    </w:p>
    <w:p w14:paraId="73BBD1E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6F8E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CA69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game/isaac.rpy:2123</w:t>
      </w:r>
    </w:p>
    <w:p w14:paraId="39373F1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isaac_1_8b396759:</w:t>
      </w:r>
    </w:p>
    <w:p w14:paraId="177D0A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0BE82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"\"Ngh…! Haah…\""</w:t>
      </w:r>
    </w:p>
    <w:p w14:paraId="6AD6A4F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Ngh...! Haah...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78489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933CF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5959C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game/isaac.rpy:2126</w:t>
      </w:r>
    </w:p>
    <w:p w14:paraId="779C08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isaac_1_1b8dab1e:</w:t>
      </w:r>
    </w:p>
    <w:p w14:paraId="37FA49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DCF2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I gasp for air, cold fingers drift up along my cheek, and Bishop tilts my face up towards his own."</w:t>
      </w:r>
    </w:p>
    <w:p w14:paraId="125FC0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affanno in cerca di aria, delle dita fredde mi accarezzano la guancia, e Bishop alza il mio viso per farsi guardare."</w:t>
      </w:r>
    </w:p>
    <w:p w14:paraId="7E591E5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ED4C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9E23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game/isaac.rpy:2128</w:t>
      </w:r>
    </w:p>
    <w:p w14:paraId="62CB59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isaac_1_6d3663b6:</w:t>
      </w:r>
    </w:p>
    <w:p w14:paraId="2E3AF8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6836A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"\"And he'll do the same to you, too, [mc].\""</w:t>
      </w:r>
    </w:p>
    <w:p w14:paraId="64057E81" w14:textId="42B4B5D0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221" w:author="francesca perozziello" w:date="2020-04-11T11:0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farà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lo stesso con te, [mc].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1D312E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88DA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4444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game/isaac.rpy:2129</w:t>
      </w:r>
    </w:p>
    <w:p w14:paraId="3FF6E4D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isaac_1_fb6e2328:</w:t>
      </w:r>
    </w:p>
    <w:p w14:paraId="7DB58B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B2E2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"\"When you've worn out your worth to him, he'll find someone else…\""</w:t>
      </w:r>
    </w:p>
    <w:p w14:paraId="41B416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volta esaurito il tuo valore, troverà qualcun altro...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4C114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2DF54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28777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game/isaac.rpy:2132</w:t>
      </w:r>
    </w:p>
    <w:p w14:paraId="4F7C110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isaac_1_7bf50a22:</w:t>
      </w:r>
    </w:p>
    <w:p w14:paraId="65A643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66960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"\"And leave you in the dust.\""</w:t>
      </w:r>
    </w:p>
    <w:p w14:paraId="189631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ti lascerà nella polvere.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ED6D7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8D9E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02173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game/isaac.rpy:2135</w:t>
      </w:r>
    </w:p>
    <w:p w14:paraId="7A41EF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isaac_1_4f46a46b_4:</w:t>
      </w:r>
    </w:p>
    <w:p w14:paraId="4E7C9D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B48C7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327DF9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5E863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4ECC4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D005E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game/isaac.rpy:2139</w:t>
      </w:r>
    </w:p>
    <w:p w14:paraId="424359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isaac_1_b2174522:</w:t>
      </w:r>
    </w:p>
    <w:p w14:paraId="2CBF777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5621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"Blinking, I gaze up into Bishop's eyes, which swirl like bottomless crimson pools."</w:t>
      </w:r>
    </w:p>
    <w:p w14:paraId="2B4400E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"Battendoo le ciglia, alzo lo sguardo per osservare gli occhi di Bishop, che girano vorticosamente come piscine senza fondo color cremisi."</w:t>
      </w:r>
    </w:p>
    <w:p w14:paraId="6AE4AA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5FEE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47293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game/isaac.rpy:2141</w:t>
      </w:r>
    </w:p>
    <w:p w14:paraId="1D040F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isaac_1_1d8ccdb1:</w:t>
      </w:r>
    </w:p>
    <w:p w14:paraId="3FCE8F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6F483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words cut right under my skin, exposing a fear I didn't know I had."</w:t>
      </w:r>
    </w:p>
    <w:p w14:paraId="32336923" w14:textId="3713034A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222" w:author="francesca perozziello" w:date="2020-04-11T11:0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"Le sue parole mi feriscono nel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profond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o, portando alla luce paure </w:t>
      </w:r>
      <w:del w:id="223" w:author="francesca perozziello" w:date="2020-04-24T11:43:00Z">
        <w:r w:rsidRPr="00833A6E" w:rsidDel="001D363B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delText>che </w:delText>
        </w:r>
      </w:del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non pensavo di avere."</w:t>
      </w:r>
    </w:p>
    <w:p w14:paraId="79552B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80E0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3C195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game/isaac.rpy:2143</w:t>
      </w:r>
    </w:p>
    <w:p w14:paraId="26A42F4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isaac_1_7fe3080f:</w:t>
      </w:r>
    </w:p>
    <w:p w14:paraId="03B5FA5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512BF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surely… I can't believe what he's saying."</w:t>
      </w:r>
    </w:p>
    <w:p w14:paraId="000FF5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di sicuro... non posso credere a quello che dice."</w:t>
      </w:r>
    </w:p>
    <w:p w14:paraId="7F46281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7CD2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A904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game/isaac.rpy:2144</w:t>
      </w:r>
    </w:p>
    <w:p w14:paraId="2B184A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isaac_1_d737bfd7:</w:t>
      </w:r>
    </w:p>
    <w:p w14:paraId="5DF3F8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85A4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wouldn't treat me like that.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{w}He wouldn't."</w:t>
      </w:r>
    </w:p>
    <w:p w14:paraId="68F46E2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non mi tratterebbe mai in quel modo.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lo farebbe."</w:t>
      </w:r>
    </w:p>
    <w:p w14:paraId="0432B4C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4CD0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E441D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game/isaac.rpy:2146</w:t>
      </w:r>
    </w:p>
    <w:p w14:paraId="40BF56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isaac_1_ac3020a2:</w:t>
      </w:r>
    </w:p>
    <w:p w14:paraId="07574B1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E764F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wouldn't…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 right?"</w:t>
      </w:r>
    </w:p>
    <w:p w14:paraId="5A18AA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lo farebbe...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giusto?"</w:t>
      </w:r>
    </w:p>
    <w:p w14:paraId="7F5968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0AB7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27568C" w14:textId="77777777" w:rsidR="00833A6E" w:rsidRPr="00801749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lastRenderedPageBreak/>
        <w:t># game/isaac.rpy:2149</w:t>
      </w:r>
    </w:p>
    <w:p w14:paraId="6230149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69920B7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CEB9A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trust Isaac"</w:t>
      </w:r>
    </w:p>
    <w:p w14:paraId="6FB6462A" w14:textId="77777777" w:rsidR="00833A6E" w:rsidRPr="0077044B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80174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fido di Isaac"</w:t>
      </w:r>
    </w:p>
    <w:p w14:paraId="3EAEA00F" w14:textId="77777777" w:rsidR="00833A6E" w:rsidRPr="00BF4B68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224" w:author="ilaria pisanu" w:date="2020-04-24T12:2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225" w:author="ilaria pisanu" w:date="2020-04-24T12:2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</w:p>
    <w:p w14:paraId="4C3F4161" w14:textId="77777777" w:rsidR="00833A6E" w:rsidRPr="00BF4B68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226" w:author="ilaria pisanu" w:date="2020-04-24T12:2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227" w:author="ilaria pisanu" w:date="2020-04-24T12:2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            </w:t>
      </w:r>
    </w:p>
    <w:p w14:paraId="31BC0F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game/isaac.rpy:2149</w:t>
      </w:r>
    </w:p>
    <w:p w14:paraId="16AED62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4C5AFFF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19B5F6" w14:textId="476AAA2C" w:rsidR="00833A6E" w:rsidRDefault="00833A6E" w:rsidP="00833A6E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old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can't keep gazing at him…"</w:t>
      </w:r>
    </w:p>
    <w:p w14:paraId="1657D28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228" w:author="francesca perozziello" w:date="2020-04-11T11:0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continuare a guardarlo negli occhi..."</w:t>
      </w:r>
    </w:p>
    <w:p w14:paraId="423530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0D826C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5F90C50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game/isaac.rpy:2149</w:t>
      </w:r>
    </w:p>
    <w:p w14:paraId="4FE45C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6AF917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6B77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know this trick (disabled)"</w:t>
      </w:r>
    </w:p>
    <w:p w14:paraId="6DC19B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"Conosco questo trucchetto (bloccato)"</w:t>
      </w:r>
    </w:p>
    <w:p w14:paraId="3779A54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50C55C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3E6AE8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game/isaac.rpy:2149</w:t>
      </w:r>
    </w:p>
    <w:p w14:paraId="266174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3C60DD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0D56F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know this trick"</w:t>
      </w:r>
    </w:p>
    <w:p w14:paraId="7ACDBF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"Conosco questo trucchetto"</w:t>
      </w:r>
    </w:p>
    <w:p w14:paraId="424340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900488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0AEAECF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game/isaac.rpy:2154</w:t>
      </w:r>
    </w:p>
    <w:p w14:paraId="719065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isaac_final_7d4ea6ce:</w:t>
      </w:r>
    </w:p>
    <w:p w14:paraId="4B9CDAF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89B3D0" w14:textId="77777777" w:rsidR="00833A6E" w:rsidRPr="00801749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"\"I… trust Isaac…\""</w:t>
      </w:r>
    </w:p>
    <w:p w14:paraId="4CC40A3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Io... mi fido di Isaac...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7C940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C955E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F1DBB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game/isaac.rpy:2156</w:t>
      </w:r>
    </w:p>
    <w:p w14:paraId="55877A1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isaac_final_b2c39e59:</w:t>
      </w:r>
    </w:p>
    <w:p w14:paraId="496380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3529D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mumble under my breath, but my ears don't even register my own voice."</w:t>
      </w:r>
    </w:p>
    <w:p w14:paraId="579264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"Mormoro sottovoce, ma nemmeno le mie orecchie percepiscono la mia voce."</w:t>
      </w:r>
    </w:p>
    <w:p w14:paraId="2616711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FC612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2910E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game/isaac.rpy:2158</w:t>
      </w:r>
    </w:p>
    <w:p w14:paraId="087A5D0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isaac_final_008b6110:</w:t>
      </w:r>
    </w:p>
    <w:p w14:paraId="59500A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AF77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"That beautiful, blood-red gaze is swallowing me up, pulling me in."</w:t>
      </w:r>
    </w:p>
    <w:p w14:paraId="5C7595DD" w14:textId="0E14BF6F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229" w:author="francesca perozziello" w:date="2020-04-11T11:0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"Quel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bellissimo sguardo rosso sangue mi sta inghiottendo, mi sta trascinando via."</w:t>
      </w:r>
    </w:p>
    <w:p w14:paraId="26032F2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34CC4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8D82D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game/isaac.rpy:2161</w:t>
      </w:r>
    </w:p>
    <w:p w14:paraId="7EE1D4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isaac_final_4f7c18ba:</w:t>
      </w:r>
    </w:p>
    <w:p w14:paraId="38AF087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E44D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b "\"No, you don't…\""</w:t>
      </w:r>
    </w:p>
    <w:p w14:paraId="2A8EDD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No, non è vero...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5D1BEB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8E790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C6CA4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game/isaac.rpy:2163</w:t>
      </w:r>
    </w:p>
    <w:p w14:paraId="7349F3F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isaac_final_e10f17e8:</w:t>
      </w:r>
    </w:p>
    <w:p w14:paraId="7721D24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8BDB0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"\"You trust {i}me{/i}, [mc].\""</w:t>
      </w:r>
    </w:p>
    <w:p w14:paraId="7B5DBC0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ti fidi di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me{/i}, [mc].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60282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4ABB5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0100E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game/isaac.rpy:2166</w:t>
      </w:r>
    </w:p>
    <w:p w14:paraId="588B3A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isaac_final_4f46a46b:</w:t>
      </w:r>
    </w:p>
    <w:p w14:paraId="705C02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CD37B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1FDE61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1413B6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90C7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33E338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game/isaac.rpy:2167</w:t>
      </w:r>
    </w:p>
    <w:p w14:paraId="044B809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isaac_final_423d15d1:</w:t>
      </w:r>
    </w:p>
    <w:p w14:paraId="5F91AD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C752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 breathes a few soft words, and they pour into my brain like sweet poison."</w:t>
      </w:r>
    </w:p>
    <w:p w14:paraId="63A5E9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"Bishop sospira qualche parola soave, che si riversa nel mio cervello come dolce veleno."</w:t>
      </w:r>
    </w:p>
    <w:p w14:paraId="6EFB613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CD37A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DDA06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game/isaac.rpy:2169</w:t>
      </w:r>
    </w:p>
    <w:p w14:paraId="7C6008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isaac_final_5e4d2fc7:</w:t>
      </w:r>
    </w:p>
    <w:p w14:paraId="0B20E89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886A1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"I… {w}trust Bishop?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{w}Do I?"</w:t>
      </w:r>
    </w:p>
    <w:p w14:paraId="745A976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"Io...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fido di Bishop?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così?"</w:t>
      </w:r>
    </w:p>
    <w:p w14:paraId="526FE4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98FE2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5A2E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game/isaac.rpy:2171</w:t>
      </w:r>
    </w:p>
    <w:p w14:paraId="37AC32A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isaac_final_a74d5979:</w:t>
      </w:r>
    </w:p>
    <w:p w14:paraId="6420D4F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96D17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shouldn't, but I…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{w}I…"</w:t>
      </w:r>
    </w:p>
    <w:p w14:paraId="66EE6B8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dovrei, ma io...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io..."</w:t>
      </w:r>
    </w:p>
    <w:p w14:paraId="639F84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9857D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46F54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game/isaac.rpy:2180</w:t>
      </w:r>
    </w:p>
    <w:p w14:paraId="1E0BD0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isaac_final_2db6784a:</w:t>
      </w:r>
    </w:p>
    <w:p w14:paraId="46424E4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C281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eyes…"</w:t>
      </w:r>
    </w:p>
    <w:p w14:paraId="58FED2B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suoi occhi..."</w:t>
      </w:r>
    </w:p>
    <w:p w14:paraId="42E66EC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33A5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</w:p>
    <w:p w14:paraId="615D183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game/isaac.rpy:2181</w:t>
      </w:r>
    </w:p>
    <w:p w14:paraId="4B77C2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isaac_final_6e627751:</w:t>
      </w:r>
    </w:p>
    <w:p w14:paraId="4C683A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92B2D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"They're so mesmerizingly beautiful that I can't bring myself to look away, but…"</w:t>
      </w:r>
    </w:p>
    <w:p w14:paraId="77E37B0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così meravigliosamente ipnotici che non riesco a distogliere lo sguardo, però..."</w:t>
      </w:r>
    </w:p>
    <w:p w14:paraId="6CF4B49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C0929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C3A7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game/isaac.rpy:2183</w:t>
      </w:r>
    </w:p>
    <w:p w14:paraId="5D096F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isaac_final_93206548:</w:t>
      </w:r>
    </w:p>
    <w:p w14:paraId="4E0AD7F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0BC5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keep staring at them. {w}He's trying to hypnotize me, just like Isaac–!"</w:t>
      </w:r>
    </w:p>
    <w:p w14:paraId="0BA922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continuare a fissarli.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 cercando di ipntotizzarmi, come Isaac-!"</w:t>
      </w:r>
    </w:p>
    <w:p w14:paraId="72A33BD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3C1C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20E8F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game/isaac.rpy:2186</w:t>
      </w:r>
    </w:p>
    <w:p w14:paraId="259693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isaac_final_4f46a46b_1:</w:t>
      </w:r>
    </w:p>
    <w:p w14:paraId="1CB3655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43B5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259931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11D180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30AB7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A2E36D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game/isaac.rpy:2188</w:t>
      </w:r>
    </w:p>
    <w:p w14:paraId="09FBAA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isaac_final_b764b58b:</w:t>
      </w:r>
    </w:p>
    <w:p w14:paraId="16CEB7D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7062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"Those deep, glowing pools of red…"</w:t>
      </w:r>
    </w:p>
    <w:p w14:paraId="596E01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"Quelle profonde, luminose piscine di rosso..."</w:t>
      </w:r>
    </w:p>
    <w:p w14:paraId="6C4741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B90D0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345B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game/isaac.rpy:2190</w:t>
      </w:r>
    </w:p>
    <w:p w14:paraId="55AE72F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isaac_final_dbf05de5:</w:t>
      </w:r>
    </w:p>
    <w:p w14:paraId="207D232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BA7C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"I… {w}have to…"</w:t>
      </w:r>
    </w:p>
    <w:p w14:paraId="3C4981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"Io...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devo..."</w:t>
      </w:r>
    </w:p>
    <w:p w14:paraId="6AFF6EF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517D6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545D4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game/isaac.rpy:2201</w:t>
      </w:r>
    </w:p>
    <w:p w14:paraId="02FCEA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isaac_final_eb0eb50f:</w:t>
      </w:r>
    </w:p>
    <w:p w14:paraId="3BB87C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9C98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 know what he's trying to do."</w:t>
      </w:r>
    </w:p>
    <w:p w14:paraId="259F4D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 So cosa sta cercando di fare."</w:t>
      </w:r>
    </w:p>
    <w:p w14:paraId="6B78EDC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4663C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6F830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game/isaac.rpy:2202</w:t>
      </w:r>
    </w:p>
    <w:p w14:paraId="1D021E9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isaac_final_cb36b6f5:</w:t>
      </w:r>
    </w:p>
    <w:p w14:paraId="755CAD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87192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did the same thing to me, twice. {w}Those eyes – they put words into my head that don't belong there."</w:t>
      </w:r>
    </w:p>
    <w:p w14:paraId="7CDBEE03" w14:textId="335BF881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mi ha fatto la stessa cosa, due volte.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Quegli occhi - mi mettono parole</w:t>
      </w:r>
      <w:r w:rsidR="006657B5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testa che non mi appartengono."</w:t>
      </w:r>
    </w:p>
    <w:p w14:paraId="1C46E0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0C44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9AAD2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game/isaac.rpy:2205</w:t>
      </w:r>
    </w:p>
    <w:p w14:paraId="6BF2F2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isaac_final_c48c57df:</w:t>
      </w:r>
    </w:p>
    <w:p w14:paraId="6259F07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6A52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"\"I… won't give into you…\""</w:t>
      </w:r>
    </w:p>
    <w:p w14:paraId="1CE63A1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Io... non mi arrenderò a te...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4F2D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8B4A2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A8BB6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game/isaac.rpy:2207</w:t>
      </w:r>
    </w:p>
    <w:p w14:paraId="512ADE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isaac_final_7db74c39:</w:t>
      </w:r>
    </w:p>
    <w:p w14:paraId="74A1CEE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8C7A4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shut my eyes tightly, refusing to stare up at him."</w:t>
      </w:r>
    </w:p>
    <w:p w14:paraId="6E3C769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"Serro gli occhi con forza, rifiutandomi di continuare a guardarlo."</w:t>
      </w:r>
    </w:p>
    <w:p w14:paraId="209DAB7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C7A16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88274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game/isaac.rpy:2210</w:t>
      </w:r>
    </w:p>
    <w:p w14:paraId="46581C2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isaac_final_1d7ded0c:</w:t>
      </w:r>
    </w:p>
    <w:p w14:paraId="3D3D991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2761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"\"…\""</w:t>
      </w:r>
    </w:p>
    <w:p w14:paraId="24D32F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4CF6C1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72CC7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31A620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game/isaac.rpy:2213</w:t>
      </w:r>
    </w:p>
    <w:p w14:paraId="162F388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isaac_final_4fdbd8c9:</w:t>
      </w:r>
    </w:p>
    <w:p w14:paraId="2C985D4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4006A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"\"…You were the one who taught Isaac.\""</w:t>
      </w:r>
    </w:p>
    <w:p w14:paraId="6F4CDB0F" w14:textId="56B48DE0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230" w:author="francesca perozziello" w:date="2020-04-11T11:0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...Tu sei quello che 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ha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istruito Isaac.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27CC1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2804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3DA7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game/isaac.rpy:2215</w:t>
      </w:r>
    </w:p>
    <w:p w14:paraId="7950C4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isaac_final_825d8e98:</w:t>
      </w:r>
    </w:p>
    <w:p w14:paraId="2A81EB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30A32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should've known I'd figure it out, you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bastard!\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5F0467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Avresti dovuto sapere che l'avrei capito,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bastardo!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DCB42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B4C71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4705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game/isaac.rpy:2218</w:t>
      </w:r>
    </w:p>
    <w:p w14:paraId="5AAA6C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isaac_final_fe7bf1e4:</w:t>
      </w:r>
    </w:p>
    <w:p w14:paraId="57100C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B06A0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"\"Hah.\""</w:t>
      </w:r>
    </w:p>
    <w:p w14:paraId="13E13BA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Hah.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2BB5C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DB4F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085515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game/isaac.rpy:2219</w:t>
      </w:r>
    </w:p>
    <w:p w14:paraId="158D61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isaac_final_52638a0f:</w:t>
      </w:r>
    </w:p>
    <w:p w14:paraId="6BD993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0B98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 forget, sometimes, how tenacious some of you little creatures manage to be, even in the face of a battle you can't possibly win.\""</w:t>
      </w:r>
    </w:p>
    <w:p w14:paraId="78F512DB" w14:textId="07D4DFF5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dimentico, a volte, quanto tenaci alcune piccole creature come te </w:t>
      </w:r>
      <w:del w:id="231" w:author="francesca perozziello" w:date="2020-04-24T11:47:00Z">
        <w:r w:rsidRPr="00833A6E" w:rsidDel="00EF6C46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delText>possono </w:delText>
        </w:r>
      </w:del>
      <w:ins w:id="232" w:author="francesca perozziello" w:date="2020-04-24T11:47:00Z">
        <w:r w:rsidR="00EF6C46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possano</w:t>
        </w:r>
        <w:r w:rsidR="00EF6C46" w:rsidRPr="00833A6E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 </w:t>
        </w:r>
      </w:ins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essere, anche davanti ad una battaglia che non avete possibilità di vincere.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E145F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459F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F731E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game/isaac.rpy:2220</w:t>
      </w:r>
    </w:p>
    <w:p w14:paraId="0C4113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isaac_final_32188dc0:</w:t>
      </w:r>
    </w:p>
    <w:p w14:paraId="378D476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F95EF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"Rather than looking disappointed, Bishop seems thrilled by my response."</w:t>
      </w:r>
    </w:p>
    <w:p w14:paraId="16BCD8B7" w14:textId="18DD5261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233" w:author="ilaria pisanu" w:date="2020-04-24T12:2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del w:id="234" w:author="francesca perozziello" w:date="2020-04-24T11:48:00Z">
        <w:r w:rsidRPr="00833A6E" w:rsidDel="00EF6C46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delText>Piut</w:delText>
        </w:r>
        <w:r w:rsidR="006657B5" w:rsidDel="00EF6C46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delText>t</w:delText>
        </w:r>
        <w:r w:rsidRPr="00833A6E" w:rsidDel="00EF6C46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delText>osto </w:delText>
        </w:r>
      </w:del>
      <w:ins w:id="235" w:author="francesca perozziello" w:date="2020-04-24T11:48:00Z">
        <w:r w:rsidR="00EF6C46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Invece</w:t>
        </w:r>
        <w:r w:rsidR="00EF6C46" w:rsidRPr="00833A6E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 </w:t>
        </w:r>
      </w:ins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sembrare deluso, Bishop era più che altro eccitato dalla mia risposta."</w:t>
      </w:r>
    </w:p>
    <w:p w14:paraId="65D293A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788B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7B29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game/isaac.rpy:2226</w:t>
      </w:r>
    </w:p>
    <w:p w14:paraId="58F2BFD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isaac_final_d20d0a43:</w:t>
      </w:r>
    </w:p>
    <w:p w14:paraId="73B5FCA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ABA92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F85267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2209EC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774C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3CEC8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game/isaac.rpy:2227</w:t>
      </w:r>
    </w:p>
    <w:p w14:paraId="2EEB33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isaac_final_f43831d2:</w:t>
      </w:r>
    </w:p>
    <w:p w14:paraId="101D90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40874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suddenly pushes me forward, and my back bumps against the counter."</w:t>
      </w:r>
    </w:p>
    <w:p w14:paraId="1B91D4B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"Improvvisamente, mi allontana con una spinta, e la mia schiena sbatte contro il bancone."</w:t>
      </w:r>
    </w:p>
    <w:p w14:paraId="449AD7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384A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923F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game/isaac.rpy:2228</w:t>
      </w:r>
    </w:p>
    <w:p w14:paraId="02AB1C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isaac_final_54324b82:</w:t>
      </w:r>
    </w:p>
    <w:p w14:paraId="795DFF9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24458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so much as budge an inch, not with his inhuman strength pinning my arms to the hard surface."</w:t>
      </w:r>
    </w:p>
    <w:p w14:paraId="588B9FC2" w14:textId="31D65088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236" w:author="francesca perozziello" w:date="2020-04-11T11:0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riesco a spostarmi nemmeno 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un centimetro, non con la sua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forza inumana che mi tiene le braccia incollate alla superficie fredda del bancone."</w:t>
      </w:r>
    </w:p>
    <w:p w14:paraId="7F7CC84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1BBD0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2FBE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game/isaac.rpy:2231</w:t>
      </w:r>
    </w:p>
    <w:p w14:paraId="529E23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isaac_final_8e656a08:</w:t>
      </w:r>
    </w:p>
    <w:p w14:paraId="17CA767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F80E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"\"It's a shame to have to turn you so crassly, but I don't have any more time to waste here, I'm afraid.\""</w:t>
      </w:r>
    </w:p>
    <w:p w14:paraId="3272122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un peccato doverti trasformare così bruscamente, ma non ho altro tempo da perdere, purtroppo.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D2F97B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DC4C1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606E9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game/isaac.rpy:2232</w:t>
      </w:r>
    </w:p>
    <w:p w14:paraId="61806F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isaac_final_35b35253:</w:t>
      </w:r>
    </w:p>
    <w:p w14:paraId="174ED5F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73E0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"\"Now, behave yourself, and perhaps a reward is in order later…\""</w:t>
      </w:r>
    </w:p>
    <w:p w14:paraId="6672417F" w14:textId="7832319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237" w:author="francesca perozziello" w:date="2020-04-11T11:0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Ora, comportati bene, e magari avrai una ricompensa pi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ù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tardi...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847817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3DEA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4F778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game/isaac.rpy:2236</w:t>
      </w:r>
    </w:p>
    <w:p w14:paraId="67AA5D5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isaac_final_32ca442c:</w:t>
      </w:r>
    </w:p>
    <w:p w14:paraId="0DCB11B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738E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 leans in towards my neck, tilting my head back to expose my throat."</w:t>
      </w:r>
    </w:p>
    <w:p w14:paraId="6620F429" w14:textId="48E8955A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238" w:author="francesca perozziello" w:date="2020-04-11T11:0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"Bishop si avvicina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inclinandomi la testa all'indietro per esporre meglio il mio collo."</w:t>
      </w:r>
    </w:p>
    <w:p w14:paraId="1943B71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D4B4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28A0B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game/isaac.rpy:2238</w:t>
      </w:r>
    </w:p>
    <w:p w14:paraId="1DAB80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isaac_final_2882dca1:</w:t>
      </w:r>
    </w:p>
    <w:p w14:paraId="576AA28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EAC39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this is the price I have to pay for everything… then so be it."</w:t>
      </w:r>
    </w:p>
    <w:p w14:paraId="395ED69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questo è il prezzo che dovrò pagare per quello che è successo... che sia."</w:t>
      </w:r>
    </w:p>
    <w:p w14:paraId="065C45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F2E5A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61ABC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game/isaac.rpy:2239</w:t>
      </w:r>
    </w:p>
    <w:p w14:paraId="17080F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isaac_final_17471890:</w:t>
      </w:r>
    </w:p>
    <w:p w14:paraId="2B4BF2D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AF34A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regret a single moment I spent with Isaac – {w}and I'd do it all again, even if this is how things had to end."</w:t>
      </w:r>
    </w:p>
    <w:p w14:paraId="2B831C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mi pento neanche di un singolo istante passato con Isaac -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rifarei tutto, anche se le cose vanno a finire così."</w:t>
      </w:r>
    </w:p>
    <w:p w14:paraId="5FECC2B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F6DBF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618BB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game/isaac.rpy:2241</w:t>
      </w:r>
    </w:p>
    <w:p w14:paraId="263AB8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isaac_final_f645f3c3:</w:t>
      </w:r>
    </w:p>
    <w:p w14:paraId="35D4A80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3EBEC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"That thought is the only comfort I have as I close my eyes, bracing myself for Bishop's bite…"</w:t>
      </w:r>
    </w:p>
    <w:p w14:paraId="142AA9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"Quel pensiero è la mia unica consolazione mentre chiudo gli occhi, preparandomi al morso di Bishop..."</w:t>
      </w:r>
    </w:p>
    <w:p w14:paraId="43B1694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1F82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E823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game/isaac.rpy:2254</w:t>
      </w:r>
    </w:p>
    <w:p w14:paraId="53A2A82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isaac_bad_f218a8e0:</w:t>
      </w:r>
    </w:p>
    <w:p w14:paraId="22194DB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C80B4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"\"…Bishop…\""</w:t>
      </w:r>
    </w:p>
    <w:p w14:paraId="78655E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...Bishop...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</w:p>
    <w:p w14:paraId="63E4B8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8C503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9EDD8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game/isaac.rpy:2255</w:t>
      </w:r>
    </w:p>
    <w:p w14:paraId="54A79D2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isaac_bad_c8bbe7ca:</w:t>
      </w:r>
    </w:p>
    <w:p w14:paraId="3D444B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202D3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"\"…I…\""</w:t>
      </w:r>
    </w:p>
    <w:p w14:paraId="6D726F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...Io...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A2FD5F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2F37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73BE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game/isaac.rpy:2257</w:t>
      </w:r>
    </w:p>
    <w:p w14:paraId="61659B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isaac_bad_d670accb:</w:t>
      </w:r>
    </w:p>
    <w:p w14:paraId="1202DCB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DB38B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much as I try to pull my gaze away, it's no good."</w:t>
      </w:r>
    </w:p>
    <w:p w14:paraId="7F1BC0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"Nonostante i miei numerosi tentativi di distogliere lo sguardo, non ci riesco."</w:t>
      </w:r>
    </w:p>
    <w:p w14:paraId="66B726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476D5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3B6FB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game/isaac.rpy:2258</w:t>
      </w:r>
    </w:p>
    <w:p w14:paraId="693A6F2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isaac_bad_244872a9:</w:t>
      </w:r>
    </w:p>
    <w:p w14:paraId="01C77F5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6DFC3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pleasant numbness spreads through my body, and I relax in Bishop's grip before I know it."</w:t>
      </w:r>
    </w:p>
    <w:p w14:paraId="5F716CE6" w14:textId="1DB67AD5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239" w:author="francesca perozziello" w:date="2020-04-11T11:0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piacevole torpore si irradia nel mio corpo, e prima che possa accorgemene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rilasso nela stretta di Bishop."</w:t>
      </w:r>
    </w:p>
    <w:p w14:paraId="1D6B96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837D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66D6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game/isaac.rpy:2261</w:t>
      </w:r>
    </w:p>
    <w:p w14:paraId="52400FE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isaac_bad_4b880b50:</w:t>
      </w:r>
    </w:p>
    <w:p w14:paraId="7EAF8A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58B2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"\"Shh…\""</w:t>
      </w:r>
    </w:p>
    <w:p w14:paraId="78D0BA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Shh...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A8F40F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BB87B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9523E7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game/isaac.rpy:2262</w:t>
      </w:r>
    </w:p>
    <w:p w14:paraId="3332290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isaac_bad_435428a5:</w:t>
      </w:r>
    </w:p>
    <w:p w14:paraId="265DB3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C7EF1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"\"I'll take care of you, my little [mc]…\""</w:t>
      </w:r>
    </w:p>
    <w:p w14:paraId="582CAF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prenderò cura di te, mio piccolo [mc]…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55B999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1F52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A158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game/isaac.rpy:2265</w:t>
      </w:r>
    </w:p>
    <w:p w14:paraId="7AC9342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isaac_bad_074c510c:</w:t>
      </w:r>
    </w:p>
    <w:p w14:paraId="13E249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2220E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"\"…Just give in to me.\""</w:t>
      </w:r>
    </w:p>
    <w:p w14:paraId="17551E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...Devi solo lasciarti andare a me.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7754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E02A6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C857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game/isaac.rpy:2268</w:t>
      </w:r>
    </w:p>
    <w:p w14:paraId="39DD93A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isaac_bad_4f46a46b:</w:t>
      </w:r>
    </w:p>
    <w:p w14:paraId="0476B72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5D17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34FFD0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EAAFF4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0F81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AED0AF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game/isaac.rpy:2270</w:t>
      </w:r>
    </w:p>
    <w:p w14:paraId="52CA0A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isaac_bad_2b15c39a:</w:t>
      </w:r>
    </w:p>
    <w:p w14:paraId="2BF1A0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A6EBF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slowly nod, feeling a smile spread on my lips."</w:t>
      </w:r>
    </w:p>
    <w:p w14:paraId="71B68B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"Annuisco lentamente, sentendo un sorriso allargarsi sul mio viso."</w:t>
      </w:r>
    </w:p>
    <w:p w14:paraId="0313105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6579F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040B3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game/isaac.rpy:2275</w:t>
      </w:r>
    </w:p>
    <w:p w14:paraId="7B2E0B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isaac_bad_48cb2aaf:</w:t>
      </w:r>
    </w:p>
    <w:p w14:paraId="308974C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50B9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"Everything starts to grow darker and darker, but I'm not afraid."</w:t>
      </w:r>
    </w:p>
    <w:p w14:paraId="47E55B1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"Tutto sembra diventare piano piano sempre più scuro, ma non ho paura."</w:t>
      </w:r>
    </w:p>
    <w:p w14:paraId="44E5584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7969F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E353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game/isaac.rpy:2277</w:t>
      </w:r>
    </w:p>
    <w:p w14:paraId="1D12608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isaac_bad_ecc55498:</w:t>
      </w:r>
    </w:p>
    <w:p w14:paraId="650DBCF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17F44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"Bishop's arms are tightly curled around me – {w}and I trust him."</w:t>
      </w:r>
    </w:p>
    <w:p w14:paraId="410219E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braccia di Bishop mi circondano con fermezza-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mi fido di lui."</w:t>
      </w:r>
    </w:p>
    <w:p w14:paraId="08A7DCC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CC8FF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BAAA0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game/isaac.rpy:2279</w:t>
      </w:r>
    </w:p>
    <w:p w14:paraId="08199F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isaac_bad_6f1a05cf:</w:t>
      </w:r>
    </w:p>
    <w:p w14:paraId="59F9194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4CD16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the only one I trust…{w} the only one…"</w:t>
      </w:r>
    </w:p>
    <w:p w14:paraId="52093C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l'unico di cui mi fido...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l'unico..."</w:t>
      </w:r>
    </w:p>
    <w:p w14:paraId="475DE2F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D8675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0106A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game/isaac.rpy:2281</w:t>
      </w:r>
    </w:p>
    <w:p w14:paraId="7669790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isaac_bad_38d1ef3f:</w:t>
      </w:r>
    </w:p>
    <w:p w14:paraId="4755EAF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251B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"Bishop…"</w:t>
      </w:r>
    </w:p>
    <w:p w14:paraId="189B947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"Bishop..."</w:t>
      </w:r>
    </w:p>
    <w:p w14:paraId="239BC38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A980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6AC6E9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game/isaac.rpy:2287</w:t>
      </w:r>
    </w:p>
    <w:p w14:paraId="001B04B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isaac_bad_56ee1447:</w:t>
      </w:r>
    </w:p>
    <w:p w14:paraId="279108B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07663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"\"A-ah…\""</w:t>
      </w:r>
    </w:p>
    <w:p w14:paraId="70E8194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A-ah...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31E8A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B2E7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B6F8A2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game/isaac.rpy:2289</w:t>
      </w:r>
    </w:p>
    <w:p w14:paraId="5113E8F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isaac_bad_ab45031f:</w:t>
      </w:r>
    </w:p>
    <w:p w14:paraId="03DDFE3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6D4DD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soft sound escapes my mouth before I can bite it back."</w:t>
      </w:r>
    </w:p>
    <w:p w14:paraId="5A4FA8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suono lieve mi scappa dalle labbra prima che possa fermarlo."</w:t>
      </w:r>
    </w:p>
    <w:p w14:paraId="3CFCC1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9DE0A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C087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game/isaac.rpy:2291</w:t>
      </w:r>
    </w:p>
    <w:p w14:paraId="0B2252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isaac_bad_7fafca53:</w:t>
      </w:r>
    </w:p>
    <w:p w14:paraId="3EB221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ABAEC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"\"Mm…\""</w:t>
      </w:r>
    </w:p>
    <w:p w14:paraId="1F5C7F6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Mm...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A8F6E7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8E07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2C94B0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game/isaac.rpy:2293</w:t>
      </w:r>
    </w:p>
    <w:p w14:paraId="7F4FCA1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isaac_bad_1416e716:</w:t>
      </w:r>
    </w:p>
    <w:p w14:paraId="3309CF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75891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"\"There's no need to be shy, [mc]. Let me hear more of your voice.\""</w:t>
      </w:r>
    </w:p>
    <w:p w14:paraId="2A1847B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c'è bisogno di essere timdi, [mc]. Fammi sentire la tua vocina.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83F89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E4B3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B930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game/isaac.rpy:2294</w:t>
      </w:r>
    </w:p>
    <w:p w14:paraId="64804AC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isaac_bad_8295f3c0:</w:t>
      </w:r>
    </w:p>
    <w:p w14:paraId="28C09D1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57401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 purrs into my ear, dragging his tongue along the lobe."</w:t>
      </w:r>
    </w:p>
    <w:p w14:paraId="2E41954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"Bishop sussurra al mio orecchio, trascinando poi la sua lingua lungo il mio lobo."</w:t>
      </w:r>
    </w:p>
    <w:p w14:paraId="2509B5F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96AAC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22A3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game/isaac.rpy:2300</w:t>
      </w:r>
    </w:p>
    <w:p w14:paraId="5EEC43A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isaac_bad_e381ad1a:</w:t>
      </w:r>
    </w:p>
    <w:p w14:paraId="28ED81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7ADF3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try to control myself, but the hand creeping up my shirt moves too skillfully."</w:t>
      </w:r>
    </w:p>
    <w:p w14:paraId="16D282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"Tento di controllarmi, ma la mano che scivola sotto la mia maglia è troppo abile."</w:t>
      </w:r>
    </w:p>
    <w:p w14:paraId="24D4C9C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4CA3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19891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game/isaac.rpy:2302</w:t>
      </w:r>
    </w:p>
    <w:p w14:paraId="6BADFC9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isaac_bad_737d1924:</w:t>
      </w:r>
    </w:p>
    <w:p w14:paraId="0CC126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EE9B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long fingers tease along my abdomen, trailing their way towards a sensitive spot –"</w:t>
      </w:r>
    </w:p>
    <w:p w14:paraId="24D3FEA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dita affusolate mi accarezzano l'addome, facendosi strada verso un punto sensibile -"</w:t>
      </w:r>
    </w:p>
    <w:p w14:paraId="73DDC7E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4AC4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5ABB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game/isaac.rpy:2304</w:t>
      </w:r>
    </w:p>
    <w:p w14:paraId="74D560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isaac_bad_c21b9b61:</w:t>
      </w:r>
    </w:p>
    <w:p w14:paraId="38F32D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2B07E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"\"Nnh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1DB17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Nnh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D21DA5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C184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914A18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game/isaac.rpy:2305</w:t>
      </w:r>
    </w:p>
    <w:p w14:paraId="3786A64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isaac_bad_011cd578:</w:t>
      </w:r>
    </w:p>
    <w:p w14:paraId="43A65F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B1D7F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"Crying out again, I squirm in Bishop's lap, but he holds me firmly in place."</w:t>
      </w:r>
    </w:p>
    <w:p w14:paraId="21B7610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"Gemendo una seconda volta, scivolo sulle gambe di Bishop, ma lui mi tiene saldamente fermo al mio posto."</w:t>
      </w:r>
    </w:p>
    <w:p w14:paraId="1311D6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5C1D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D4E1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game/isaac.rpy:2307</w:t>
      </w:r>
    </w:p>
    <w:p w14:paraId="67CCBC4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isaac_bad_f04433fc:</w:t>
      </w:r>
    </w:p>
    <w:p w14:paraId="345F9FC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8045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"\"Good… what a lovely little pet you are.\""</w:t>
      </w:r>
    </w:p>
    <w:p w14:paraId="7B033E2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Bene... che cagnolino adorabile che sei.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759A6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B1D2C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EF5F2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game/isaac.rpy:2308</w:t>
      </w:r>
    </w:p>
    <w:p w14:paraId="22222C9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isaac_bad_91305a00:</w:t>
      </w:r>
    </w:p>
    <w:p w14:paraId="14166DE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8251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chuckles lowly, and his cold lips press to the side of my neck, against one of the many bruises."</w:t>
      </w:r>
    </w:p>
    <w:p w14:paraId="1184BDEF" w14:textId="7B296245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240" w:author="francesca perozziello" w:date="2020-04-11T11:0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"Ridaccha profondament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e, e le sue labbra gelide premon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sul mio collo, contro uno dei miei tanti lividi."</w:t>
      </w:r>
    </w:p>
    <w:p w14:paraId="2C772A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933A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31C4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game/isaac.rpy:2319</w:t>
      </w:r>
    </w:p>
    <w:p w14:paraId="313E7D4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isaac_bad_324e18ea:</w:t>
      </w:r>
    </w:p>
    <w:p w14:paraId="455821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FE5B4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 belong to Bishop, now."</w:t>
      </w:r>
    </w:p>
    <w:p w14:paraId="19014E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"-Appartengo a Bishop, ora."</w:t>
      </w:r>
    </w:p>
    <w:p w14:paraId="6220C67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6AFD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91C6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game/isaac.rpy:2320</w:t>
      </w:r>
    </w:p>
    <w:p w14:paraId="3879571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isaac_bad_e5a15f0d:</w:t>
      </w:r>
    </w:p>
    <w:p w14:paraId="220E325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AD330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been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 few months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since he kidnapped me, even though it feels like an eternity."</w:t>
      </w:r>
    </w:p>
    <w:p w14:paraId="308B791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passati solo un paio di mesi da quando mi ha rapito, anche se sembra un'eternità."</w:t>
      </w:r>
    </w:p>
    <w:p w14:paraId="71B0861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154FC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A1CE3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game/isaac.rpy:2322</w:t>
      </w:r>
    </w:p>
    <w:p w14:paraId="727127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isaac_bad_ae3fca27:</w:t>
      </w:r>
    </w:p>
    <w:p w14:paraId="79F7600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2BBF3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struggled at first, trying to escape any way I could, but Bishop always found me before I made it out."</w:t>
      </w:r>
    </w:p>
    <w:p w14:paraId="03527BC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avuto grosse difficoltà ad abituarmi all'inzio, cercavo di scappare in ogni modo possibile, ma Bishop mi trovava sempre prima che riuscissi a uscire."</w:t>
      </w:r>
    </w:p>
    <w:p w14:paraId="0E62D43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7301F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1E56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game/isaac.rpy:2323</w:t>
      </w:r>
    </w:p>
    <w:p w14:paraId="41E8CE6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isaac_bad_b55b540e:</w:t>
      </w:r>
    </w:p>
    <w:p w14:paraId="1B4243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2F937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keeps me with him in his headquarters at all times, using me for blood and pleasure…"</w:t>
      </w:r>
    </w:p>
    <w:p w14:paraId="343847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tiene costantemente relegato nel suo quarti generale, usandomi per il mio sangue e il suo piacere personale..."</w:t>
      </w:r>
    </w:p>
    <w:p w14:paraId="6E2CC5F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B441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4CDC4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game/isaac.rpy:2325</w:t>
      </w:r>
    </w:p>
    <w:p w14:paraId="7BABF10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isaac_bad_4fa931fb:</w:t>
      </w:r>
    </w:p>
    <w:p w14:paraId="0E4A73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4A879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there's no way for me to resist him."</w:t>
      </w:r>
    </w:p>
    <w:p w14:paraId="1B3FDA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non c'è modo per me di resistergli."</w:t>
      </w:r>
    </w:p>
    <w:p w14:paraId="7B9C579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DA4C2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A727B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game/isaac.rpy:2326</w:t>
      </w:r>
    </w:p>
    <w:p w14:paraId="43AA70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isaac_bad_30cd3a15:</w:t>
      </w:r>
    </w:p>
    <w:p w14:paraId="7CA683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1FB5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second I look into his crimson eyes, everything else melts away, and I can only think –"</w:t>
      </w:r>
    </w:p>
    <w:p w14:paraId="2A763AE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"Nell'esatto istante in cui guardo quegli occhi cremisi, tutto il resto si scioglie attorno a me, e riesco solo a pensare a -"</w:t>
      </w:r>
    </w:p>
    <w:p w14:paraId="14BF0C5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49E7B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4BE7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game/isaac.rpy:2328</w:t>
      </w:r>
    </w:p>
    <w:p w14:paraId="31018D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isaac_bad_ae8c8e38:</w:t>
      </w:r>
    </w:p>
    <w:p w14:paraId="23AA3EA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3166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"…Of serving Bishop."</w:t>
      </w:r>
    </w:p>
    <w:p w14:paraId="633DD4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"...Servire Bishop."</w:t>
      </w:r>
    </w:p>
    <w:p w14:paraId="560ADC3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AF37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20027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game/isaac.rpy:2336</w:t>
      </w:r>
    </w:p>
    <w:p w14:paraId="6AE810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isaac_bad_b2a0ab7f:</w:t>
      </w:r>
    </w:p>
    <w:p w14:paraId="63DAFB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EF06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</w:rPr>
        <w:t># mc "\"Mas…ter…\""</w:t>
      </w:r>
    </w:p>
    <w:p w14:paraId="06D8AA9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</w:rPr>
        <w:t>Pa... padrone...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1158A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6E04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19FF9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game/isaac.rpy:2337</w:t>
      </w:r>
    </w:p>
    <w:p w14:paraId="7125AD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isaac_bad_c91396c2:</w:t>
      </w:r>
    </w:p>
    <w:p w14:paraId="4D829A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7D9C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Bishop sucks on my neck, his tongue lapping along my flesh, I let out a soft whimper."</w:t>
      </w:r>
    </w:p>
    <w:p w14:paraId="3BDAB23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Bishop mi succhia il collo, la sua lingua bagna la mia pelle, e io lascio andare un leggero piagnucolio."</w:t>
      </w:r>
    </w:p>
    <w:p w14:paraId="4FF4C6B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7864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BA0C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game/isaac.rpy:2338</w:t>
      </w:r>
    </w:p>
    <w:p w14:paraId="496CF6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isaac_bad_00a05b05:</w:t>
      </w:r>
    </w:p>
    <w:p w14:paraId="744543D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490E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punishes me if I say his name instead of calling him \"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Master,\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 so I have no choice but to play by his rules."</w:t>
      </w:r>
    </w:p>
    <w:p w14:paraId="2DBF7FD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punisce se dico il suo nome invece di chiamarlo 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Padrone,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quindi non ho molto scelta, devo stare al suo gioco."</w:t>
      </w:r>
    </w:p>
    <w:p w14:paraId="26989F1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1D22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BAE7F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game/isaac.rpy:2340</w:t>
      </w:r>
    </w:p>
    <w:p w14:paraId="3D6143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isaac_bad_53c3acee:</w:t>
      </w:r>
    </w:p>
    <w:p w14:paraId="576D002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AB077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"\"Good boy…\""</w:t>
      </w:r>
    </w:p>
    <w:p w14:paraId="3B4A6EB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Che bravo cagnolino...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1875B4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C638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F64AC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game/isaac.rpy:2341</w:t>
      </w:r>
    </w:p>
    <w:p w14:paraId="143A61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isaac_bad_341fdbac:</w:t>
      </w:r>
    </w:p>
    <w:p w14:paraId="1EC6AAE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9700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"\"Aren't you happy I brought you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9FE5B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sei contento che ti ho accolto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1585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B3E1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E59D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game/isaac.rpy:2342</w:t>
      </w:r>
    </w:p>
    <w:p w14:paraId="00D97BF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isaac_bad_077404d8:</w:t>
      </w:r>
    </w:p>
    <w:p w14:paraId="327696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7263F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 strokes my chest, his thumb brushing against one of the tender pink buds."</w:t>
      </w:r>
    </w:p>
    <w:p w14:paraId="6172EB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"Bishop mi accarezza il petto, il suo pollice mi solettica un capezzolo."</w:t>
      </w:r>
    </w:p>
    <w:p w14:paraId="10B585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DB57F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CADC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game/isaac.rpy:2344</w:t>
      </w:r>
    </w:p>
    <w:p w14:paraId="04751E7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isaac_bad_6f294be7:</w:t>
      </w:r>
    </w:p>
    <w:p w14:paraId="1C1DF7D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BAF48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"\"I'll treat you so much better than that fool Isaac ever could.\""</w:t>
      </w:r>
    </w:p>
    <w:p w14:paraId="53441365" w14:textId="44CE5BB3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241" w:author="francesca perozziello" w:date="2020-04-11T11:0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tratterò molt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meglio di come avrebbe mai potuto fare quello sciocco di Isaac.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A8EB8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613C3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50DD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game/isaac.rpy:2345</w:t>
      </w:r>
    </w:p>
    <w:p w14:paraId="5E3C52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isaac_bad_7c8e162f:</w:t>
      </w:r>
    </w:p>
    <w:p w14:paraId="4B4516F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8F2AF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"\"And perhaps I'll even give you my bite… so that you can be my prized pet forever.\""</w:t>
      </w:r>
    </w:p>
    <w:p w14:paraId="737138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magari un giorno ti trasformerò... così potrai essere il mio prezioso cagnolino per sempre.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996309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D3AC7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08BF1E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game/isaac.rpy:2347</w:t>
      </w:r>
    </w:p>
    <w:p w14:paraId="73CBE5E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isaac_bad_edf54fa4:</w:t>
      </w:r>
    </w:p>
    <w:p w14:paraId="703F0D6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F318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cool breath brushes my throat, and I can tell he's going to sink his fangs into me before long."</w:t>
      </w:r>
    </w:p>
    <w:p w14:paraId="31FB8FA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suo respiro gelido mi solletica la gola, e so che affonderà i suoi canini dentro di me fra poco."</w:t>
      </w:r>
    </w:p>
    <w:p w14:paraId="1AC356B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E2317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8FDE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game/isaac.rpy:2351</w:t>
      </w:r>
    </w:p>
    <w:p w14:paraId="0C5780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isaac_bad_0bb05ef8:</w:t>
      </w:r>
    </w:p>
    <w:p w14:paraId="13DD60F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DCDD8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"Isaac…"</w:t>
      </w:r>
    </w:p>
    <w:p w14:paraId="6A2B9E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"Isaac..."</w:t>
      </w:r>
    </w:p>
    <w:p w14:paraId="266869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A1412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B4E5F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game/isaac.rpy:2353</w:t>
      </w:r>
    </w:p>
    <w:p w14:paraId="68B63A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isaac_bad_58abaa38:</w:t>
      </w:r>
    </w:p>
    <w:p w14:paraId="31FEDD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8B184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"How did it end up like this? {w}How did I fail you so much?"</w:t>
      </w:r>
    </w:p>
    <w:p w14:paraId="083035B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"Come è potuta finire così?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Come ho potuto fallire in questo modo?"</w:t>
      </w:r>
    </w:p>
    <w:p w14:paraId="3C8A5F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7E115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6CACD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game/isaac.rpy:2355</w:t>
      </w:r>
    </w:p>
    <w:p w14:paraId="022EC9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isaac_bad_12e84ac8:</w:t>
      </w:r>
    </w:p>
    <w:p w14:paraId="57E8E2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3A75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"Your mind must be broken, now."</w:t>
      </w:r>
    </w:p>
    <w:p w14:paraId="09A773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tua mente dev'essere a pezzi, adesso."</w:t>
      </w:r>
    </w:p>
    <w:p w14:paraId="7814D09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92C22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2F9D9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game/isaac.rpy:2357</w:t>
      </w:r>
    </w:p>
    <w:p w14:paraId="6BBDD6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isaac_bad_1afc7d39:</w:t>
      </w:r>
    </w:p>
    <w:p w14:paraId="6CD4A6B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0B9B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 promised he'd turn you into an empty slave…{w} and Bishop doesn't break his promises."</w:t>
      </w:r>
    </w:p>
    <w:p w14:paraId="194A4D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"Bishop aveva promesso che ti avrebbe trasformato in un insignificante schiavo...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Bishop mantiene le sue promesse."</w:t>
      </w:r>
    </w:p>
    <w:p w14:paraId="5292AA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AE98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249691" w14:textId="77777777" w:rsidR="00833A6E" w:rsidRPr="00801749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game/isaac.rpy:2364</w:t>
      </w:r>
    </w:p>
    <w:p w14:paraId="3EB1117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isaac_bad_18e1aba2:</w:t>
      </w:r>
    </w:p>
    <w:p w14:paraId="29F7E57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29C0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"\"A-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aah!\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AB955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A-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aah!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30BC14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03608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D9A94F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game/isaac.rpy:2365</w:t>
      </w:r>
    </w:p>
    <w:p w14:paraId="6E51F94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isaac_bad_e2ccd167:</w:t>
      </w:r>
    </w:p>
    <w:p w14:paraId="59D6384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39908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that moment, Bishop bites my neck, and a sharp pain pierces through me."</w:t>
      </w:r>
    </w:p>
    <w:p w14:paraId="5D6B30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quel momento, Bishop mi morde il collo, e una forte punta di dolore mi attraversa."</w:t>
      </w:r>
    </w:p>
    <w:p w14:paraId="743A83E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E21C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783B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game/isaac.rpy:2367</w:t>
      </w:r>
    </w:p>
    <w:p w14:paraId="639E7BF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isaac_bad_31edbed0:</w:t>
      </w:r>
    </w:p>
    <w:p w14:paraId="52074A7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BF86F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I've gotten used to it, now, and it's not long before the pain turns to a sweet, numbing pleasure."</w:t>
      </w:r>
    </w:p>
    <w:p w14:paraId="5AAADC72" w14:textId="3BA0B280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242" w:author="francesca perozziello" w:date="2020-04-11T11:0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ormai mi ci sono abituato, e non ci vuole molto affinché il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dolore si trasformi in un dolce, anestetizzante piacere."</w:t>
      </w:r>
    </w:p>
    <w:p w14:paraId="67D7EC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9280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63FEF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game/isaac.rpy:2368</w:t>
      </w:r>
    </w:p>
    <w:p w14:paraId="3339BA1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isaac_bad_c8ee9135:</w:t>
      </w:r>
    </w:p>
    <w:p w14:paraId="48A545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7742D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body starts to grow hotter, and I lean back against Bishop's chest, trembling as he feeds on me."</w:t>
      </w:r>
    </w:p>
    <w:p w14:paraId="054C64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temperatura del mio corpo inizia ad aumentare, e mi appoggio al petto di Bishop, tremando mentre si ciba di me."</w:t>
      </w:r>
    </w:p>
    <w:p w14:paraId="5EC43B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202A3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0017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game/isaac.rpy:2372</w:t>
      </w:r>
    </w:p>
    <w:p w14:paraId="689E30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isaac_bad_c6d44107:</w:t>
      </w:r>
    </w:p>
    <w:p w14:paraId="17C6B31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D10A1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"\"Master… thank… you…\""</w:t>
      </w:r>
    </w:p>
    <w:p w14:paraId="3A7BF50F" w14:textId="36CD2D9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Pad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rone... grazie...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07513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8725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9BD40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game/isaac.rpy:2374</w:t>
      </w:r>
    </w:p>
    <w:p w14:paraId="1C5B9D9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isaac_bad_9db69a5e:</w:t>
      </w:r>
    </w:p>
    <w:p w14:paraId="01BA316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0529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moan out the words – {w}words I have to speak every time he drinks from me."</w:t>
      </w:r>
    </w:p>
    <w:p w14:paraId="64182C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"Gemendo, pronuncio queste parole,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parole che devo proferire ogni volta beve il mio sangue."</w:t>
      </w:r>
    </w:p>
    <w:p w14:paraId="0E642B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D602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30665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game/isaac.rpy:2375</w:t>
      </w:r>
    </w:p>
    <w:p w14:paraId="3FD398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isaac_bad_db9d7051:</w:t>
      </w:r>
    </w:p>
    <w:p w14:paraId="339DF3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81C3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humiliating, but every time we do this, it becomes easier to say."</w:t>
      </w:r>
    </w:p>
    <w:p w14:paraId="062338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umiliante, ma ogni volta che lo facciamo, diventa sempre più facile."</w:t>
      </w:r>
    </w:p>
    <w:p w14:paraId="1028907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3B53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FCD5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game/isaac.rpy:2377</w:t>
      </w:r>
    </w:p>
    <w:p w14:paraId="7B9ADC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isaac_bad_ae969921:</w:t>
      </w:r>
    </w:p>
    <w:p w14:paraId="7F190B4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D214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"Before long, it'll become natural, and I'll be nothing more than a slave to Bishop's desires…"</w:t>
      </w:r>
    </w:p>
    <w:p w14:paraId="5C5759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"Prima o poi, diventerà una cosa naturale, e non sarò altro che uno schiavo pronto a soddisfare ogni desiderio di Bishop..."</w:t>
      </w:r>
    </w:p>
    <w:p w14:paraId="1E0372A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5229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0D87E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game/isaac.rpy:2381</w:t>
      </w:r>
    </w:p>
    <w:p w14:paraId="6E249D2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isaac_bad_344a5ad4:</w:t>
      </w:r>
    </w:p>
    <w:p w14:paraId="0DAE16B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AA6F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world soon grows hazy and dark, and a powerful bliss courses through me like electricity."</w:t>
      </w:r>
    </w:p>
    <w:p w14:paraId="2778057D" w14:textId="1A8D3950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mondo si fa sfocato e buio, e un potente senso di </w:t>
      </w:r>
      <w:del w:id="243" w:author="francesca perozziello" w:date="2020-04-24T11:52:00Z">
        <w:r w:rsidRPr="00833A6E" w:rsidDel="006746D0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delText>baetitudine </w:delText>
        </w:r>
      </w:del>
      <w:ins w:id="244" w:author="francesca perozziello" w:date="2020-04-24T11:52:00Z">
        <w:r w:rsidR="006746D0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beatitudine</w:t>
        </w:r>
        <w:r w:rsidR="006746D0" w:rsidRPr="00833A6E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 </w:t>
        </w:r>
      </w:ins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attraversa come elettricità."</w:t>
      </w:r>
    </w:p>
    <w:p w14:paraId="427754B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F9D52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744AB5" w14:textId="77777777" w:rsidR="00833A6E" w:rsidRPr="00D046D1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245" w:author="francesca perozziello" w:date="2020-04-11T11:0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</w:pPr>
      <w:r w:rsidRPr="00D046D1">
        <w:rPr>
          <w:rFonts w:ascii="Consolas" w:eastAsia="Times New Roman" w:hAnsi="Consolas" w:cs="Times New Roman"/>
          <w:color w:val="6A9955"/>
          <w:sz w:val="21"/>
          <w:szCs w:val="21"/>
          <w:lang w:val="en-GB"/>
          <w:rPrChange w:id="246" w:author="francesca perozziello" w:date="2020-04-11T11:02:00Z">
            <w:rPr>
              <w:rFonts w:ascii="Consolas" w:eastAsia="Times New Roman" w:hAnsi="Consolas" w:cs="Times New Roman"/>
              <w:color w:val="6A9955"/>
              <w:sz w:val="21"/>
              <w:szCs w:val="21"/>
              <w:lang w:val="it-IT"/>
            </w:rPr>
          </w:rPrChange>
        </w:rPr>
        <w:t># game/isaac.rpy:2384</w:t>
      </w:r>
    </w:p>
    <w:p w14:paraId="2D62EB7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isaac_bad_682442eb:</w:t>
      </w:r>
    </w:p>
    <w:p w14:paraId="46F08C7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49E0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belong to Bishop…{w} to my Master."</w:t>
      </w:r>
    </w:p>
    <w:p w14:paraId="4E24B08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"Appartengo a Bishop...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al mio Padrone."</w:t>
      </w:r>
    </w:p>
    <w:p w14:paraId="709618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2448E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0D1AF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game/isaac.rpy:2386</w:t>
      </w:r>
    </w:p>
    <w:p w14:paraId="61D10C5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isaac_bad_491ba73d:</w:t>
      </w:r>
    </w:p>
    <w:p w14:paraId="2BD23F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EBC31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"Those words repeat in my head as I succumb to the pleasure, {w}and my consciousness fades to a murky, {w}wonderful, {w}painless black."</w:t>
      </w:r>
    </w:p>
    <w:p w14:paraId="5EA8083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"Queste parole si ripetono nella mia testa mentre sccombo al piacere,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la mia coscienza svanisce in un torpido e meraviglioso buio indolore."</w:t>
      </w:r>
    </w:p>
    <w:p w14:paraId="6F5035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1D30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DA32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game/isaac.rpy:2400</w:t>
      </w:r>
    </w:p>
    <w:p w14:paraId="6AD62B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isaac_good_f6ae6ccb:</w:t>
      </w:r>
    </w:p>
    <w:p w14:paraId="355475B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359A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"\"–Hey, old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man!\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77979C4" w14:textId="217877D2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–</w:t>
      </w:r>
      <w:del w:id="247" w:author="francesca perozziello" w:date="2020-04-24T11:52:00Z">
        <w:r w:rsidRPr="00833A6E" w:rsidDel="006746D0">
          <w:rPr>
            <w:rFonts w:ascii="Consolas" w:eastAsia="Times New Roman" w:hAnsi="Consolas" w:cs="Times New Roman"/>
            <w:color w:val="CE9178"/>
            <w:sz w:val="21"/>
            <w:szCs w:val="21"/>
            <w:lang w:val="en-US"/>
          </w:rPr>
          <w:delText>Hey</w:delText>
        </w:r>
      </w:del>
      <w:ins w:id="248" w:author="francesca perozziello" w:date="2020-04-24T11:52:00Z">
        <w:r w:rsidR="006746D0">
          <w:rPr>
            <w:rFonts w:ascii="Consolas" w:eastAsia="Times New Roman" w:hAnsi="Consolas" w:cs="Times New Roman"/>
            <w:color w:val="CE9178"/>
            <w:sz w:val="21"/>
            <w:szCs w:val="21"/>
            <w:lang w:val="en-US"/>
          </w:rPr>
          <w:t>Ehi</w:t>
        </w:r>
      </w:ins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vecchio!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A4109E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26AC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2A1733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game/isaac.rpy:2401</w:t>
      </w:r>
    </w:p>
    <w:p w14:paraId="56CDB8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isaac_good_e6452baf:</w:t>
      </w:r>
    </w:p>
    <w:p w14:paraId="2D1BD2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73B0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"\"What the FUCK are you doing with that kid?!\""</w:t>
      </w:r>
    </w:p>
    <w:p w14:paraId="343EACDF" w14:textId="785AD7E3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249" w:author="francesca perozziello" w:date="2020-04-11T11:0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cazzo stai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facendo con quel ragazzino?!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7AC4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CC56C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2A5A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game/isaac.rpy:2404</w:t>
      </w:r>
    </w:p>
    <w:p w14:paraId="74EE09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isaac_good_7dfb688a:</w:t>
      </w:r>
    </w:p>
    <w:p w14:paraId="6AEB011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95BF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FDB8E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–!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4FB9EA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01BF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21BE40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game/isaac.rpy:2407</w:t>
      </w:r>
    </w:p>
    <w:p w14:paraId="030763E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isaac_good_4f46a46b:</w:t>
      </w:r>
    </w:p>
    <w:p w14:paraId="4D90E88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34FEF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4B272F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27AC7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</w:t>
      </w:r>
    </w:p>
    <w:p w14:paraId="6B55FF3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game/isaac.rpy:2414</w:t>
      </w:r>
    </w:p>
    <w:p w14:paraId="5D2C822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isaac_good_e5306da6:</w:t>
      </w:r>
    </w:p>
    <w:p w14:paraId="0F8ABD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A070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"Right at that moment, a loud yell echoes through the diner."</w:t>
      </w:r>
    </w:p>
    <w:p w14:paraId="1E00824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"Proprio in quel momento, un forte urlo echeggia per la tavola calda."</w:t>
      </w:r>
    </w:p>
    <w:p w14:paraId="14939F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56638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34B4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game/isaac.rpy:2416</w:t>
      </w:r>
    </w:p>
    <w:p w14:paraId="280C65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isaac_good_180fa0ff:</w:t>
      </w:r>
    </w:p>
    <w:p w14:paraId="7E8E3FF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3A1F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voice that sounds… familiar."</w:t>
      </w:r>
    </w:p>
    <w:p w14:paraId="7AD2D5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voce che sembra... familiare."</w:t>
      </w:r>
    </w:p>
    <w:p w14:paraId="054D0D7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0A4D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5379B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game/isaac.rpy:2423</w:t>
      </w:r>
    </w:p>
    <w:p w14:paraId="2371F3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isaac_good_8d161c1d:</w:t>
      </w:r>
    </w:p>
    <w:p w14:paraId="659CCC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57354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{i}said{/i}, what the fuck are you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doing?\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BA427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detto{/i}, che cazzo stai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facendo?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3794A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2705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17CF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game/isaac.rpy:2425</w:t>
      </w:r>
    </w:p>
    <w:p w14:paraId="377071D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isaac_good_dc5e8838:</w:t>
      </w:r>
    </w:p>
    <w:p w14:paraId="6FCCC9D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68B49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"\"This ain't your fuckin' turf anymore,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Bishop!\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1E503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Questo posto non fa più parte dei tuoi fottuti territori,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Bishop!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C664B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1252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00C8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game/isaac.rpy:2427</w:t>
      </w:r>
    </w:p>
    <w:p w14:paraId="0E25A5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isaac_good_f7d5395f:</w:t>
      </w:r>
    </w:p>
    <w:p w14:paraId="554D6D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78B3A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man with a black jacket and a tattooed face stands before us –{w} Rex?!"</w:t>
      </w:r>
    </w:p>
    <w:p w14:paraId="2F8FB62D" w14:textId="35CEF0CD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uomo con una giacca nera e la faccia </w:t>
      </w:r>
      <w:del w:id="250" w:author="francesca perozziello" w:date="2020-04-24T11:52:00Z">
        <w:r w:rsidRPr="00833A6E" w:rsidDel="006746D0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delText>tatuta </w:delText>
        </w:r>
      </w:del>
      <w:ins w:id="251" w:author="francesca perozziello" w:date="2020-04-24T11:52:00Z">
        <w:r w:rsidR="006746D0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tatuata</w:t>
        </w:r>
        <w:r w:rsidR="006746D0" w:rsidRPr="00833A6E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 </w:t>
        </w:r>
      </w:ins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in piedi davanti a noi- –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Rex?!"</w:t>
      </w:r>
    </w:p>
    <w:p w14:paraId="374CA6E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ABBB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44A6D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game/isaac.rpy:2433</w:t>
      </w:r>
    </w:p>
    <w:p w14:paraId="21C261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isaac_good_1ff36116:</w:t>
      </w:r>
    </w:p>
    <w:p w14:paraId="3916BC9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4E8E8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"\"Let him go.\""</w:t>
      </w:r>
    </w:p>
    <w:p w14:paraId="38BEB3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Lascialo andare.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6F623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AAB9D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FA8D9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game/isaac.rpy:2435</w:t>
      </w:r>
    </w:p>
    <w:p w14:paraId="1B9EA74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isaac_good_d52f8d33:</w:t>
      </w:r>
    </w:p>
    <w:p w14:paraId="3083EB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F0E9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beside him, a tall figure with grim features – {w}Dominic."</w:t>
      </w:r>
    </w:p>
    <w:p w14:paraId="684AF12D" w14:textId="6284DFCC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252" w:author="francesca perozziello" w:date="2020-04-11T11:0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"Accanto a lui, una figura alta dai tratti cupi –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Dominic."</w:t>
      </w:r>
    </w:p>
    <w:p w14:paraId="1E1341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C503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198A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game/isaac.rpy:2437</w:t>
      </w:r>
    </w:p>
    <w:p w14:paraId="26D8E22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isaac_good_26c4cada:</w:t>
      </w:r>
    </w:p>
    <w:p w14:paraId="6969FC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036D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"\"You… you guys, what are you…\""</w:t>
      </w:r>
    </w:p>
    <w:p w14:paraId="787C6451" w14:textId="4E5969CA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del w:id="253" w:author="francesca perozziello" w:date="2020-04-24T11:53:00Z">
        <w:r w:rsidRPr="00833A6E" w:rsidDel="006746D0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delText>Hey </w:delText>
        </w:r>
      </w:del>
      <w:ins w:id="254" w:author="francesca perozziello" w:date="2020-04-24T11:53:00Z">
        <w:r w:rsidR="006746D0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Ehi</w:t>
        </w:r>
        <w:r w:rsidR="006746D0" w:rsidRPr="00833A6E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 </w:t>
        </w:r>
      </w:ins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ragazzi... che state facen....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7215F4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50F7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2DA8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game/isaac.rpy:2445</w:t>
      </w:r>
    </w:p>
    <w:p w14:paraId="01A85B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isaac_good_562c1c5b:</w:t>
      </w:r>
    </w:p>
    <w:p w14:paraId="32CFF5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0EAF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before I can manage any more words, the diner doors suddenly fling open."</w:t>
      </w:r>
    </w:p>
    <w:p w14:paraId="21642616" w14:textId="4D9666C3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255" w:author="francesca perozziello" w:date="2020-04-11T11:0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prima che io possa d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ire altro, la porta della tavola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calda si spalanca all'improvviso."</w:t>
      </w:r>
    </w:p>
    <w:p w14:paraId="1A15E11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69646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3CD77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game/isaac.rpy:2446</w:t>
      </w:r>
    </w:p>
    <w:p w14:paraId="3B22141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isaac_good_1ab08146:</w:t>
      </w:r>
    </w:p>
    <w:p w14:paraId="2568C0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A7C6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"\"Bishop, sir! We have to leave, there's –\""</w:t>
      </w:r>
    </w:p>
    <w:p w14:paraId="457A41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Bishop, signore! Dobbiamo andarcene, c'è -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E2D0A1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E96B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DE2CE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game/isaac.rpy:2449</w:t>
      </w:r>
    </w:p>
    <w:p w14:paraId="276D708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isaac_good_b6d2234e:</w:t>
      </w:r>
    </w:p>
    <w:p w14:paraId="2C8310B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24E0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suited man tries to rush up towards me and Bishop, but a throng of other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vampires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swarm after him."</w:t>
      </w:r>
    </w:p>
    <w:p w14:paraId="10D495AC" w14:textId="2EBB3CEB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uomo in giacca e cravatta cerca 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di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avvicinarsi a me e Bishop, ma una massa di vampiri gli corre dietro."</w:t>
      </w:r>
    </w:p>
    <w:p w14:paraId="467EB13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615A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DEAF8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game/isaac.rpy:2451</w:t>
      </w:r>
    </w:p>
    <w:p w14:paraId="34017EA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isaac_good_9f38a2ae:</w:t>
      </w:r>
    </w:p>
    <w:p w14:paraId="3863A8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35C8F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"\"Shut the hell up, you goddamn yuppie shithead! I'll bash your fucking brains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out!\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46B707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Chiudi quella cazzo di bocca, fottuto yuppie di merda! Ti faccio saltare in aria il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cervello!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</w:p>
    <w:p w14:paraId="68C5682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3A91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E68E4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game/isaac.rpy:2452</w:t>
      </w:r>
    </w:p>
    <w:p w14:paraId="1CECDAF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isaac_good_4a4e5402:</w:t>
      </w:r>
    </w:p>
    <w:p w14:paraId="4599E15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67BB9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"\"Yeah, get him! Fuck up all of Bishop's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guys!\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594BE5E" w14:textId="167C5CAF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prend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etelo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! Catturate tutti gli uomini di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Bishop!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657D1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015C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3661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game/isaac.rpy:2457</w:t>
      </w:r>
    </w:p>
    <w:p w14:paraId="763BDE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isaac_good_76497210:</w:t>
      </w:r>
    </w:p>
    <w:p w14:paraId="71C59A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D0FD1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"\"Ngh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08A72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A51274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5DC1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5E4FB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game/isaac.rpy:2463</w:t>
      </w:r>
    </w:p>
    <w:p w14:paraId="5C8237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isaac_good_297ffff0:</w:t>
      </w:r>
    </w:p>
    <w:p w14:paraId="0A9799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F5A8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"Shoving me to the ground, Bishop deftly leaps over the counter and dashes towards the side exit."</w:t>
      </w:r>
    </w:p>
    <w:p w14:paraId="0F49012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"Spingendomi al suolo, Bishop salta agilmente sul bancone e cerca di fuggire dall'uscita sul retro."</w:t>
      </w:r>
    </w:p>
    <w:p w14:paraId="7EBD26E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89620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835E2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game/isaac.rpy:2466</w:t>
      </w:r>
    </w:p>
    <w:p w14:paraId="58C082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isaac_good_be608c72:</w:t>
      </w:r>
    </w:p>
    <w:p w14:paraId="6C5A102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2BA5B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"\"Hey! Don't let that bastard get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away!\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380C0EE" w14:textId="70396954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del w:id="256" w:author="francesca perozziello" w:date="2020-04-24T11:53:00Z">
        <w:r w:rsidRPr="00833A6E" w:rsidDel="00BB2ADF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delText>Hey</w:delText>
        </w:r>
      </w:del>
      <w:ins w:id="257" w:author="francesca perozziello" w:date="2020-04-24T11:53:00Z">
        <w:r w:rsidR="00BB2ADF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Ehi</w:t>
        </w:r>
      </w:ins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! Non fatevi scappare quel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bastardo!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D7662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B8FB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825FD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game/isaac.rpy:2471</w:t>
      </w:r>
    </w:p>
    <w:p w14:paraId="34A33B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isaac_good_10bf5104:</w:t>
      </w:r>
    </w:p>
    <w:p w14:paraId="753373B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EC1B3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"Motioning for the others to follow, Rex darts after Bishop, and the rest of his clanmates stampede behind him."</w:t>
      </w:r>
    </w:p>
    <w:p w14:paraId="69DCC2B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"Facendo cenno agli altri di seguirlo, Rex corre dietro a Bishop, e il resto del clan lo segue come una mandria inferocita."</w:t>
      </w:r>
    </w:p>
    <w:p w14:paraId="5526564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C9727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38CBF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game/isaac.rpy:2472</w:t>
      </w:r>
    </w:p>
    <w:p w14:paraId="66F5BE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isaac_good_72782981:</w:t>
      </w:r>
    </w:p>
    <w:p w14:paraId="7C91E4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F8684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like a pack of wolves racing after prey – their eyes all shining with a terrifying rage and bloodlust."</w:t>
      </w:r>
    </w:p>
    <w:p w14:paraId="6BC655C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come un branco di lupi che rincorre la propria preda - i loro terrificanti occhi brillano di rabbia, assettati di sangue..."</w:t>
      </w:r>
    </w:p>
    <w:p w14:paraId="32D553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FD26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ABC7F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game/isaac.rpy:2474</w:t>
      </w:r>
    </w:p>
    <w:p w14:paraId="1722B5E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isaac_good_a0579918:</w:t>
      </w:r>
    </w:p>
    <w:p w14:paraId="29AA409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7C54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"They must really want Bishop dead, huh… but why are there so many of them here…?"</w:t>
      </w:r>
    </w:p>
    <w:p w14:paraId="53CDC03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"Vogliono proprio vedere Bishop morto, huh... ma come mai sono così tanti...?"</w:t>
      </w:r>
    </w:p>
    <w:p w14:paraId="175401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C3DD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0E322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game/isaac.rpy:2479</w:t>
      </w:r>
    </w:p>
    <w:p w14:paraId="28A813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isaac_good_d8240aa0:</w:t>
      </w:r>
    </w:p>
    <w:p w14:paraId="52EF11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81C4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"\"[mc]… are you all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55F915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[mc]… stai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bene?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56E7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E9FB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61E5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game/isaac.rpy:2480</w:t>
      </w:r>
    </w:p>
    <w:p w14:paraId="1BB1C3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isaac_good_f8ca5a1a:</w:t>
      </w:r>
    </w:p>
    <w:p w14:paraId="0DA0F47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CF7B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 leans down beside me, offering a hand."</w:t>
      </w:r>
    </w:p>
    <w:p w14:paraId="1CB1A62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"Dominic si accovaccia acccanto a me, offrendomi una mano."</w:t>
      </w:r>
    </w:p>
    <w:p w14:paraId="663FF19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25373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C49D7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game/isaac.rpy:2485</w:t>
      </w:r>
    </w:p>
    <w:p w14:paraId="75D8A4B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isaac_good_0a6c3e3b:</w:t>
      </w:r>
    </w:p>
    <w:p w14:paraId="133397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4740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"\"A-ah, yeah, I'm fine… just a little dizzy…\""</w:t>
      </w:r>
    </w:p>
    <w:p w14:paraId="71916AA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A-ah, sì, sto bene... solo un po'frastornato...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2B584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9E6C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BFE1B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game/isaac.rpy:2488</w:t>
      </w:r>
    </w:p>
    <w:p w14:paraId="4C41FD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isaac_good_e015ecef:</w:t>
      </w:r>
    </w:p>
    <w:p w14:paraId="1A9956F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AA62D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rise up to my feet with Dominic's help, rubbing my forehead."</w:t>
      </w:r>
    </w:p>
    <w:p w14:paraId="2E9E26B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alzo in piedi con l'aiuto di Dominic, accarezzandomi la fronte."</w:t>
      </w:r>
    </w:p>
    <w:p w14:paraId="04405A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DDC6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0C9EC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game/isaac.rpy:2490</w:t>
      </w:r>
    </w:p>
    <w:p w14:paraId="25353F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isaac_good_9f81353b:</w:t>
      </w:r>
    </w:p>
    <w:p w14:paraId="06C62C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A1E04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"That hypnotizing gaze was so close to swallowing me completely…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{w}The thought makes me shudder."</w:t>
      </w:r>
    </w:p>
    <w:p w14:paraId="0C24F4FC" w14:textId="7D1BE006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"Quello sguardo ipnotizzante era così vicino a ing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hiottirmi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completamente...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pensiero mi fa rabbrividire."</w:t>
      </w:r>
    </w:p>
    <w:p w14:paraId="00D713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09944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8B2DF5" w14:textId="77777777" w:rsidR="00833A6E" w:rsidRPr="00801749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game/isaac.rpy:2494</w:t>
      </w:r>
    </w:p>
    <w:p w14:paraId="1E6EE919" w14:textId="77777777" w:rsidR="00833A6E" w:rsidRPr="0077044B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isaac_good_797a207d:</w:t>
      </w:r>
    </w:p>
    <w:p w14:paraId="1FF11670" w14:textId="77777777" w:rsidR="00833A6E" w:rsidRPr="00BF4B68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258" w:author="ilaria pisanu" w:date="2020-04-24T12:2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</w:pPr>
    </w:p>
    <w:p w14:paraId="7EF67C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259" w:author="ilaria pisanu" w:date="2020-04-24T12:2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"\"We came just in time.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Thanks to –\""</w:t>
      </w:r>
    </w:p>
    <w:p w14:paraId="51156AC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d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Siamo arrivati giusto in tempo. Grazie a -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AEB68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9C34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9CB0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game/isaac.rpy:2497</w:t>
      </w:r>
    </w:p>
    <w:p w14:paraId="2F2EE3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isaac_good_fe941cdc:</w:t>
      </w:r>
    </w:p>
    <w:p w14:paraId="34D5A9F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E695F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</w:rPr>
        <w:t># u "\"[mc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</w:rPr>
        <w:t>]!\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</w:rPr>
        <w:t>""</w:t>
      </w:r>
    </w:p>
    <w:p w14:paraId="4013FCC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</w:rPr>
        <w:t>    u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</w:rPr>
        <w:t>[mc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</w:rPr>
        <w:t>]!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9D4FB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CD4A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10A1BF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</w:rPr>
        <w:t># game/isaac.rpy:2498</w:t>
      </w:r>
    </w:p>
    <w:p w14:paraId="283FB10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isaac_good_8e95d2c9:</w:t>
      </w:r>
    </w:p>
    <w:p w14:paraId="2E7794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8580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</w:rPr>
        <w:t># u "\"You're alive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</w:rPr>
        <w:t>–!\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</w:rPr>
        <w:t>""</w:t>
      </w:r>
    </w:p>
    <w:p w14:paraId="68AAE73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</w:rPr>
        <w:t>    u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</w:rPr>
        <w:t>Sei vivo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</w:rPr>
        <w:t>-!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F7583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33268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775AF2B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game/isaac.rpy:2505</w:t>
      </w:r>
    </w:p>
    <w:p w14:paraId="771E74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isaac_good_ba977a5f:</w:t>
      </w:r>
    </w:p>
    <w:p w14:paraId="666B35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FB99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that moment, another voice echoes through the diner."</w:t>
      </w:r>
    </w:p>
    <w:p w14:paraId="043B5994" w14:textId="6FDC6058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quel momento, </w:t>
      </w:r>
      <w:r w:rsidR="006657B5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un’altra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voce echeggia per la tavola calda."</w:t>
      </w:r>
    </w:p>
    <w:p w14:paraId="73E8331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FCFFA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E78A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game/isaac.rpy:2507</w:t>
      </w:r>
    </w:p>
    <w:p w14:paraId="16AB924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isaac_good_8d64597d:</w:t>
      </w:r>
    </w:p>
    <w:p w14:paraId="4F1833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88BA5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voice I'd recognize anywhere."</w:t>
      </w:r>
    </w:p>
    <w:p w14:paraId="0E612D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voce che riconoscerei fra mille."</w:t>
      </w:r>
    </w:p>
    <w:p w14:paraId="412763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2C5D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167EE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game/isaac.rpy:2510</w:t>
      </w:r>
    </w:p>
    <w:p w14:paraId="6E0E1A3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isaac_good_e6d2d0fa:</w:t>
      </w:r>
    </w:p>
    <w:p w14:paraId="2E1064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E6CF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"\"Isaac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2BADB4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Isaac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57BC13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AFFC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583EE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game/isaac.rpy:2517</w:t>
      </w:r>
    </w:p>
    <w:p w14:paraId="7164136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isaac_good_8dcc8c29:</w:t>
      </w:r>
    </w:p>
    <w:p w14:paraId="274A4C3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5B7B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hair mussed up and glasses askew, Isaac rushes up towards me."</w:t>
      </w:r>
    </w:p>
    <w:p w14:paraId="18A0B82E" w14:textId="658AA5FD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</w:t>
      </w:r>
      <w:del w:id="260" w:author="francesca perozziello" w:date="2020-04-24T11:54:00Z">
        <w:r w:rsidRPr="00833A6E" w:rsidDel="00BB2ADF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delText>suoi </w:delText>
        </w:r>
      </w:del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capelli arruffati e gli occhiali storti, Isaac corre verso di me."</w:t>
      </w:r>
    </w:p>
    <w:p w14:paraId="68C6874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400B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FD78E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game/isaac.rpy:2521</w:t>
      </w:r>
    </w:p>
    <w:p w14:paraId="19136AF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isaac_good_589fed7d:</w:t>
      </w:r>
    </w:p>
    <w:p w14:paraId="18FC53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1D90A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pulls me into a crushing hug, and once I recover from the shock, I grip him back as hard as I can."</w:t>
      </w:r>
    </w:p>
    <w:p w14:paraId="40422C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stringe in un abbraccio travolgente, e una volta ripreso dallo shock, lo tiro a me più forte che posso."</w:t>
      </w:r>
    </w:p>
    <w:p w14:paraId="45B23DA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F44C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219E8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game/isaac.rpy:2523</w:t>
      </w:r>
    </w:p>
    <w:p w14:paraId="48CBF4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isaac_good_c5067fad:</w:t>
      </w:r>
    </w:p>
    <w:p w14:paraId="536C70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14AC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"\"[mc]… I can't believe you're safe…\""</w:t>
      </w:r>
    </w:p>
    <w:p w14:paraId="6E37C4C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[mc]… Non ci posso credere che stai bene...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856FE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2388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48BDF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game/isaac.rpy:2526</w:t>
      </w:r>
    </w:p>
    <w:p w14:paraId="7DADA79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isaac_good_cf401308:</w:t>
      </w:r>
    </w:p>
    <w:p w14:paraId="0A024D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7363D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Isaac embraces me with all his might, I sense Dominic quietly leaving us, slipping out through the side door."</w:t>
      </w:r>
    </w:p>
    <w:p w14:paraId="06CB2A65" w14:textId="71E4D1A6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Isaac mi stringe a </w:t>
      </w:r>
      <w:del w:id="261" w:author="francesca perozziello" w:date="2020-04-24T11:54:00Z">
        <w:r w:rsidRPr="00833A6E" w:rsidDel="00BB2ADF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delText>sè </w:delText>
        </w:r>
      </w:del>
      <w:ins w:id="262" w:author="francesca perozziello" w:date="2020-04-24T11:54:00Z">
        <w:r w:rsidR="00BB2ADF" w:rsidRPr="00833A6E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s</w:t>
        </w:r>
        <w:r w:rsidR="00BB2ADF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é</w:t>
        </w:r>
        <w:r w:rsidR="00BB2ADF" w:rsidRPr="00833A6E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 </w:t>
        </w:r>
      </w:ins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 tutte le sue forze, sento Dominic allontanarsi lentamente e lasciarci soli, sgusciando via per la porta posteriore."</w:t>
      </w:r>
    </w:p>
    <w:p w14:paraId="3B262A0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261C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20B79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game/isaac.rpy:2529</w:t>
      </w:r>
    </w:p>
    <w:p w14:paraId="4130DC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isaac_good_06dbd375:</w:t>
      </w:r>
    </w:p>
    <w:p w14:paraId="0A8F90A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AC1C8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"\"Well, your loyal assistant can't just disappear, can he?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What would you do without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me?\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25CFF93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il tuo fedele assistente non può semplicemente sparire, no? Cosa faresti senza di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69831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B4E3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82C2D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game/isaac.rpy:2531</w:t>
      </w:r>
    </w:p>
    <w:p w14:paraId="5078C4E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isaac_good_137691ce:</w:t>
      </w:r>
    </w:p>
    <w:p w14:paraId="4427EC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987A4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"Swallowing my emotions, I bury my face against Isaac's neck."</w:t>
      </w:r>
    </w:p>
    <w:p w14:paraId="5697EC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"Ingoiando le mie emozioni, nascondo la mia faccia nell'incavo del collo di Isaac."</w:t>
      </w:r>
    </w:p>
    <w:p w14:paraId="1D63793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2E14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D6B8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game/isaac.rpy:2537</w:t>
      </w:r>
    </w:p>
    <w:p w14:paraId="6E7642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isaac_good_4d665994:</w:t>
      </w:r>
    </w:p>
    <w:p w14:paraId="49E1D0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0BEB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"Somehow – {w}somehow, it's over."</w:t>
      </w:r>
    </w:p>
    <w:p w14:paraId="1F4BD6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so come -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so come, ma è finita."</w:t>
      </w:r>
    </w:p>
    <w:p w14:paraId="3B76A2B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4CAB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6224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game/isaac.rpy:2538</w:t>
      </w:r>
    </w:p>
    <w:p w14:paraId="212B6F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isaac_good_64961722:</w:t>
      </w:r>
    </w:p>
    <w:p w14:paraId="1A6121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4ECE1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"Somehow I managed to resist Bishop, just for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 few moments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."</w:t>
      </w:r>
    </w:p>
    <w:p w14:paraId="39462B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qualche mdoo sono riuscito a resistere a Bishop, anche solo per qualche istante."</w:t>
      </w:r>
    </w:p>
    <w:p w14:paraId="54031F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E668D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51A4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game/isaac.rpy:2540</w:t>
      </w:r>
    </w:p>
    <w:p w14:paraId="772B2C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isaac_good_9eb8d675:</w:t>
      </w:r>
    </w:p>
    <w:p w14:paraId="4E570B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70A23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Isaac… he pulled through in the very end, managing to convince the two clans to join together just before he was kidnapped… that's where he vanished to this morning."</w:t>
      </w:r>
    </w:p>
    <w:p w14:paraId="080BF725" w14:textId="4460C6CE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Isaac... alla fine ce l'ha fatta, è riuscito a convin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ere 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due clan a unire le loro forze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poco prima di essere rapito... ecco dov'è sparito stamattina."</w:t>
      </w:r>
    </w:p>
    <w:p w14:paraId="4E14EDE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F892B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2216E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game/isaac.rpy:2542</w:t>
      </w:r>
    </w:p>
    <w:p w14:paraId="30D494C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isaac_good_9b42fb1f:</w:t>
      </w:r>
    </w:p>
    <w:p w14:paraId="665B49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2016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should never have doubted him. {w}Isaac isn't a man who gets so easily outsmarted – not even by someone like Bishop."</w:t>
      </w:r>
    </w:p>
    <w:p w14:paraId="050D47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avrei mai dovuto dubitare di lui.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 non è un uomo che si fa infinocchiare così facilmente - nemmeno da uno come Bishop."</w:t>
      </w:r>
    </w:p>
    <w:p w14:paraId="697C1EFC" w14:textId="77777777" w:rsidR="00833A6E" w:rsidRPr="00833A6E" w:rsidRDefault="00833A6E" w:rsidP="00833A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BD999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game/isaac.rpy:2546</w:t>
      </w:r>
    </w:p>
    <w:p w14:paraId="59B918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isaac_good_0fb72a25:</w:t>
      </w:r>
    </w:p>
    <w:p w14:paraId="2CE83C3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5BE08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me, the dumb guy who got completely swept up in his charms…"</w:t>
      </w:r>
    </w:p>
    <w:p w14:paraId="33C26CB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io, lo stupido che si è fatto completamente trascinare dal suo carisma..."</w:t>
      </w:r>
    </w:p>
    <w:p w14:paraId="44D2A7F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827A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A772C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game/isaac.rpy:2548</w:t>
      </w:r>
    </w:p>
    <w:p w14:paraId="1AEAA1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isaac_good_12832b3a:</w:t>
      </w:r>
    </w:p>
    <w:p w14:paraId="364FB0B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3C114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should know that better than anyone."</w:t>
      </w:r>
    </w:p>
    <w:p w14:paraId="5D6EFF92" w14:textId="3E760EA4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263" w:author="francesca perozziello" w:date="2020-04-11T11:0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"Dovrei saperlo meglio di chiunque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altro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064F61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66CBB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A0E1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game/isaac.rpy:2555</w:t>
      </w:r>
    </w:p>
    <w:p w14:paraId="0F05238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isaac_good_0cf5505d:</w:t>
      </w:r>
    </w:p>
    <w:p w14:paraId="533139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7AB17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"\"Happy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birthday!\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7F60B4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Buon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compleanno!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51A6F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42546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5AD4C4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game/isaac.rpy:2557</w:t>
      </w:r>
    </w:p>
    <w:p w14:paraId="5453737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isaac_good_6d9a62d3:</w:t>
      </w:r>
    </w:p>
    <w:p w14:paraId="20808C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95D5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"\"…Oh, come on! I told you I didn't want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anything!\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52F6A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...Oh, andiamo! Ti ho detto che non volevo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niente!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70371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2CB9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CB264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game/isaac.rpy:2560</w:t>
      </w:r>
    </w:p>
    <w:p w14:paraId="2C87AEB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isaac_good_0c971c20:</w:t>
      </w:r>
    </w:p>
    <w:p w14:paraId="6C47265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96620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let out a huff as a small, neatly-wrapped present is shoved into my hands."</w:t>
      </w:r>
    </w:p>
    <w:p w14:paraId="243B3D4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"Lascio andare un sospiro indignato, mentre mi ficca in mano un piccolo regalo perfettamente incartato."</w:t>
      </w:r>
    </w:p>
    <w:p w14:paraId="0FA9752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0021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09D3F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game/isaac.rpy:2561</w:t>
      </w:r>
    </w:p>
    <w:p w14:paraId="7F1640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isaac_good_f91ac8c7:</w:t>
      </w:r>
    </w:p>
    <w:p w14:paraId="13AF22A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CFFF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guy never listens to anything I say, seriously."</w:t>
      </w:r>
    </w:p>
    <w:p w14:paraId="0689FE97" w14:textId="440E0335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264" w:author="ilaria pisanu" w:date="2020-04-24T12:2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"Questo 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non ascolta mai quando gli parlo, </w:t>
      </w:r>
      <w:del w:id="265" w:author="francesca perozziello" w:date="2020-04-24T11:55:00Z">
        <w:r w:rsidRPr="00833A6E" w:rsidDel="005A50F0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delText>seriamente</w:delText>
        </w:r>
      </w:del>
      <w:ins w:id="266" w:author="francesca perozziello" w:date="2020-04-24T11:55:00Z">
        <w:r w:rsidR="005A50F0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davvero</w:t>
        </w:r>
      </w:ins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76F88A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E9DBB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9E9D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game/isaac.rpy:2564</w:t>
      </w:r>
    </w:p>
    <w:p w14:paraId="5D0FDC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isaac_good_27fb2380:</w:t>
      </w:r>
    </w:p>
    <w:p w14:paraId="4491D59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BC5F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really think I'm that bad a boyfriend? Psh, I'm hurt, you know.\""</w:t>
      </w:r>
    </w:p>
    <w:p w14:paraId="3AA28A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Pensi davvero che io sia un fidanzato così pessimo? Pff, mi offendi, sai.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89937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F40A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3D6C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game/isaac.rpy:2565</w:t>
      </w:r>
    </w:p>
    <w:p w14:paraId="6072436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isaac_good_fdc31ac2:</w:t>
      </w:r>
    </w:p>
    <w:p w14:paraId="1A90EC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BAF2E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"\"Go on, open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3054A2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Forza,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aprilo!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CFAA9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543C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A7048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game/isaac.rpy:2567</w:t>
      </w:r>
    </w:p>
    <w:p w14:paraId="33652A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isaac_good_aa34d247:</w:t>
      </w:r>
    </w:p>
    <w:p w14:paraId="4B299A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08C3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gives me a wide, playful grin – which usually means he's up to no good."</w:t>
      </w:r>
    </w:p>
    <w:p w14:paraId="694249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mi rivolge un sorriso ampio e giocoso - che di solito vuol dire che sta per combinarne una."</w:t>
      </w:r>
    </w:p>
    <w:p w14:paraId="2F0C2D1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2BA6A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A5047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game/isaac.rpy:2569</w:t>
      </w:r>
    </w:p>
    <w:p w14:paraId="0FA96B7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isaac_good_819de1e4:</w:t>
      </w:r>
    </w:p>
    <w:p w14:paraId="718C09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60178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wrapped present looks like some sort of a cup. {w}Why the hell would he get me a cup?"</w:t>
      </w:r>
    </w:p>
    <w:p w14:paraId="1573A4C9" w14:textId="2BFB01FD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regalo incartato sembra una specie di bicchiere.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del w:id="267" w:author="francesca perozziello" w:date="2020-04-24T11:56:00Z">
        <w:r w:rsidRPr="00833A6E" w:rsidDel="00520FC1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delText>Perchè </w:delText>
        </w:r>
      </w:del>
      <w:ins w:id="268" w:author="francesca perozziello" w:date="2020-04-24T11:56:00Z">
        <w:r w:rsidR="00520FC1" w:rsidRPr="00833A6E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Perch</w:t>
        </w:r>
        <w:r w:rsidR="00520FC1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é</w:t>
        </w:r>
        <w:r w:rsidR="00520FC1" w:rsidRPr="00833A6E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 </w:t>
        </w:r>
      </w:ins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cavolo dovrebbe regalarmi un bicchiere?"</w:t>
      </w:r>
    </w:p>
    <w:p w14:paraId="1085677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DF462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922A2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game/isaac.rpy:2571</w:t>
      </w:r>
    </w:p>
    <w:p w14:paraId="7A6886B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isaac_good_8702b953:</w:t>
      </w:r>
    </w:p>
    <w:p w14:paraId="1705052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A482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"\"Fine, fine…\""</w:t>
      </w:r>
    </w:p>
    <w:p w14:paraId="6029FCA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 bene, va bene...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5CE8E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4A0DA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FB2A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game/isaac.rpy:2574</w:t>
      </w:r>
    </w:p>
    <w:p w14:paraId="65A867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isaac_good_d2176af1:</w:t>
      </w:r>
    </w:p>
    <w:p w14:paraId="088481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75948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tear open the paper, tossing it aside onto the balcony floor."</w:t>
      </w:r>
    </w:p>
    <w:p w14:paraId="5FCF07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"Strappo la carta, buttandola sul pavimento del balcone."</w:t>
      </w:r>
    </w:p>
    <w:p w14:paraId="246690D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CFD1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A851E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game/isaac.rpy:2576</w:t>
      </w:r>
    </w:p>
    <w:p w14:paraId="6C5A6EF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isaac_good_82149490:</w:t>
      </w:r>
    </w:p>
    <w:p w14:paraId="6460038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7407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"\"A… a coffee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mug?\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83E0E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Una... una tazza per il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caffè?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BB591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56834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F626A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game/isaac.rpy:2578</w:t>
      </w:r>
    </w:p>
    <w:p w14:paraId="1435F74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isaac_good_d0ecfe9a:</w:t>
      </w:r>
    </w:p>
    <w:p w14:paraId="755BA55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E22E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"\"Look! There's something written on it! What's it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say?\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B296907" w14:textId="7C603620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Guarda bene! 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C'è una scritta sopra! Co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dice?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AEF8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71C1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1988E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game/isaac.rpy:2583</w:t>
      </w:r>
    </w:p>
    <w:p w14:paraId="5AA680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isaac_good_35a28d4c:</w:t>
      </w:r>
    </w:p>
    <w:p w14:paraId="4098D1E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B84B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563FDD1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B12C1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8AEB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166CD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game/isaac.rpy:2585</w:t>
      </w:r>
    </w:p>
    <w:p w14:paraId="0FE661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isaac_good_bdef0acb:</w:t>
      </w:r>
    </w:p>
    <w:p w14:paraId="142B8F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3CA1D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 stare at the mug in disbelief."</w:t>
      </w:r>
    </w:p>
    <w:p w14:paraId="3F1927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"-Fisso la tazza incredulo."</w:t>
      </w:r>
    </w:p>
    <w:p w14:paraId="42FD9ED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C326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A5DD4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game/isaac.rpy:2587</w:t>
      </w:r>
    </w:p>
    <w:p w14:paraId="11275A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isaac_good_faad84c6:</w:t>
      </w:r>
    </w:p>
    <w:p w14:paraId="2DD4C6B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D847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"Did he… {w}did he actually get me a mug that says…"</w:t>
      </w:r>
    </w:p>
    <w:p w14:paraId="42475D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ha...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ha davvero preso una tazza che dice..."</w:t>
      </w:r>
    </w:p>
    <w:p w14:paraId="46E7B6D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5DC5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7EBF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game/isaac.rpy:2589</w:t>
      </w:r>
    </w:p>
    <w:p w14:paraId="738890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isaac_good_3eda82e9:</w:t>
      </w:r>
    </w:p>
    <w:p w14:paraId="591FEC6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BD663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"…\"I &lt;3 Isaac\"…?"</w:t>
      </w:r>
    </w:p>
    <w:p w14:paraId="55071F4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 &lt;3 Isaac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...?"</w:t>
      </w:r>
    </w:p>
    <w:p w14:paraId="0D48A63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1D4C4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03C70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game/isaac.rpy:2591</w:t>
      </w:r>
    </w:p>
    <w:p w14:paraId="7DF87C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isaac_good_016a1a90:</w:t>
      </w:r>
    </w:p>
    <w:p w14:paraId="40BB73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4D0C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"\"Hey, you drink my coffee every morning,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0E131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bevi il caffè ogni mattina,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A290F2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360E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E28F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game/isaac.rpy:2592</w:t>
      </w:r>
    </w:p>
    <w:p w14:paraId="16AB41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isaac_good_af1b5bc9:</w:t>
      </w:r>
    </w:p>
    <w:p w14:paraId="42F943C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A9A23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thought I'd get you a little something to remind you of me while you're drinking it~\""</w:t>
      </w:r>
    </w:p>
    <w:p w14:paraId="59C2483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prensato di prenderti qualcosa che ti facesse pensare a me mentre lo bevi~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D5A480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89A4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8A2D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game/isaac.rpy:2594</w:t>
      </w:r>
    </w:p>
    <w:p w14:paraId="31F635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isaac_good_5819ae60:</w:t>
      </w:r>
    </w:p>
    <w:p w14:paraId="4D7546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13CA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"\"Isaac…\""</w:t>
      </w:r>
    </w:p>
    <w:p w14:paraId="3D4D84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Isaac...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1DBF6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8C32A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37F82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game/isaac.rpy:2597</w:t>
      </w:r>
    </w:p>
    <w:p w14:paraId="7DBEB9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isaac_good_e8630833:</w:t>
      </w:r>
    </w:p>
    <w:p w14:paraId="18E407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FF400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"\"…You're the most conceited, egotistical bastard I've ever met.\""</w:t>
      </w:r>
    </w:p>
    <w:p w14:paraId="21498BDE" w14:textId="027AE44D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269" w:author="francesca perozziello" w:date="2020-04-11T11:0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...Sei il bastardo più presunt</w:t>
      </w:r>
      <w:r w:rsidR="007B36E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uoso e egocentrico che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 abbia mai conosciuto.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87866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3C3D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2016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game/isaac.rpy:2599</w:t>
      </w:r>
    </w:p>
    <w:p w14:paraId="0F1378A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isaac_good_daf2685d:</w:t>
      </w:r>
    </w:p>
    <w:p w14:paraId="7908EEF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C478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"\"…I feel like you could use a little lesson in humility sometimes.\""</w:t>
      </w:r>
    </w:p>
    <w:p w14:paraId="1A4D1A29" w14:textId="03F796F2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270" w:author="francesca perozziello" w:date="2020-04-11T11:0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...Penso che non</w:t>
      </w:r>
      <w:r w:rsidR="007B36E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ti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farebbe male una lezione di umiltà</w:t>
      </w:r>
      <w:r w:rsidR="007B36E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qualche volta.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</w:p>
    <w:p w14:paraId="1AF156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937B1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E680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game/isaac.rpy:2601</w:t>
      </w:r>
    </w:p>
    <w:p w14:paraId="38E1F8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isaac_good_e6c8af58:</w:t>
      </w:r>
    </w:p>
    <w:p w14:paraId="500760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0A2CB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"\"Uh-huh. I love you, too.\""</w:t>
      </w:r>
    </w:p>
    <w:p w14:paraId="0F61D4B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Ah-ahn. Ti amo anche io.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29B2A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B8033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603E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game/isaac.rpy:2603</w:t>
      </w:r>
    </w:p>
    <w:p w14:paraId="7A4CA4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isaac_good_d271592a:</w:t>
      </w:r>
    </w:p>
    <w:p w14:paraId="695B36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5200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"Snickering, Isaac leans in to press his lips against my forehead."</w:t>
      </w:r>
    </w:p>
    <w:p w14:paraId="43E4918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"Ridacchiando, Isaac si avvicina per poggiare le sue labbra sulla mia fronte."</w:t>
      </w:r>
    </w:p>
    <w:p w14:paraId="32AED1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B3EB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5057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game/isaac.rpy:2604</w:t>
      </w:r>
    </w:p>
    <w:p w14:paraId="413ECB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isaac_good_588d8ab0:</w:t>
      </w:r>
    </w:p>
    <w:p w14:paraId="210EEB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7974E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gentle kiss makes my chest grow warm with happiness, even as I sulkily stare at my \"present.\""</w:t>
      </w:r>
    </w:p>
    <w:p w14:paraId="5285F8A3" w14:textId="0A45853E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271" w:author="francesca perozziello" w:date="2020-04-11T11:0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soffice bacio mi sc</w:t>
      </w:r>
      <w:r w:rsidR="007B36E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alda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il cuore di felicità, nonostante guardi con sgarbo il mio 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regalo.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A06CB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7696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6DCCF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game/isaac.rpy:2606</w:t>
      </w:r>
    </w:p>
    <w:p w14:paraId="545D0B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isaac_good_d74b3e3e:</w:t>
      </w:r>
    </w:p>
    <w:p w14:paraId="1099A84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D9CDE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half-tempted to toss it over the balcony, but… {w}I guess it is kinda cute, in an Isaac-y way."</w:t>
      </w:r>
    </w:p>
    <w:p w14:paraId="4BBE4CB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quasi tentato di lanciarlo giù dal balcone, ma...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sia una cosa dolce, alla maniera di Isaac."</w:t>
      </w:r>
    </w:p>
    <w:p w14:paraId="5E923B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069B4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80D6E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game/isaac.rpy:2616</w:t>
      </w:r>
    </w:p>
    <w:p w14:paraId="64C228E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isaac_good_4400ea51:</w:t>
      </w:r>
    </w:p>
    <w:p w14:paraId="07A7E1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823B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"–It's been a little over a year since Isaac and I became partners."</w:t>
      </w:r>
    </w:p>
    <w:p w14:paraId="752D7A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"-È passato poco più di un anno da quando io e Isaac ci siamo messi assieme."</w:t>
      </w:r>
    </w:p>
    <w:p w14:paraId="6CBC38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CF49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309D7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game/isaac.rpy:2617</w:t>
      </w:r>
    </w:p>
    <w:p w14:paraId="261643A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isaac_good_35d8d0e9:</w:t>
      </w:r>
    </w:p>
    <w:p w14:paraId="3F2E8B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A1F74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"We're on the opposite side of the states, now, in New York instead of California."</w:t>
      </w:r>
    </w:p>
    <w:p w14:paraId="1B998DB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"Viviamo dall'altra parte degli Stati Uniti ora, a New York invece che in California."</w:t>
      </w:r>
    </w:p>
    <w:p w14:paraId="6CDE23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145C3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236B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game/isaac.rpy:2618</w:t>
      </w:r>
    </w:p>
    <w:p w14:paraId="5AEB50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isaac_good_a4a8f510:</w:t>
      </w:r>
    </w:p>
    <w:p w14:paraId="107EB44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D5D27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"Isaac's business skills are being put to good use – he's consulting for tech companies rather than vampires."</w:t>
      </w:r>
    </w:p>
    <w:p w14:paraId="10F809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talento per gli affari di Isaac sta venendo sfruttato al meglio - adesso fa consulenze per aziende tecnologiche e non per vampiri."</w:t>
      </w:r>
    </w:p>
    <w:p w14:paraId="16935C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5A65F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0615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game/isaac.rpy:2621</w:t>
      </w:r>
    </w:p>
    <w:p w14:paraId="4D75F99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isaac_good_efa6cab7:</w:t>
      </w:r>
    </w:p>
    <w:p w14:paraId="41F4421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981CF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as for me… {w}my freelancing's kicked off, somehow, and I'm making a pretty decent wage between actual stories and the occasional sell-out erotic novel."</w:t>
      </w:r>
    </w:p>
    <w:p w14:paraId="309CC4F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quanto riguarda me, invece...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mia carriera da freelancer ha preso il volo, in qualche modo, e sto racimolando qualche soldo fra veri e propri racconti e i soliti romanzi erotici che fanno il tutto esaurito."</w:t>
      </w:r>
    </w:p>
    <w:p w14:paraId="093D144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3F5B0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9506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game/isaac.rpy:2624</w:t>
      </w:r>
    </w:p>
    <w:p w14:paraId="0429EAC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isaac_good_3741c6b8:</w:t>
      </w:r>
    </w:p>
    <w:p w14:paraId="571FAE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69D9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as for me… {w}my freelancing's kicked off, somehow, and I'm making a pretty decent wage from writing scores for games and indie films."</w:t>
      </w:r>
    </w:p>
    <w:p w14:paraId="78D5651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quanto riguarda me, invece...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mia carriera da freelancer ha preso il volo, in qualche modo, e sto racimolando qualche soldo scrivendo musiche per videogiochi e film indipendenti."</w:t>
      </w:r>
    </w:p>
    <w:p w14:paraId="2D92FD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1B31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56A3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game/isaac.rpy:2627</w:t>
      </w:r>
    </w:p>
    <w:p w14:paraId="5FD8540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isaac_good_91f28aa8:</w:t>
      </w:r>
    </w:p>
    <w:p w14:paraId="091CAA7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C3B4B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as for me… {w}my freelancing's kicked off, somehow, and I'm making a pretty decent wage from private commissions and bigger stuff, like book covers and game art."</w:t>
      </w:r>
    </w:p>
    <w:p w14:paraId="0DF816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quanto riguarda me, invece...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mia carriera da freelancer ha preso il volo, in qualche modo, e sto racimolando qualche soldo grazie a progetti su commissione per privati e cose un po' più grandi, come copertine di libri e artwork per videogiochi."</w:t>
      </w:r>
    </w:p>
    <w:p w14:paraId="017DBCE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C3E3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EFDEB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game/isaac.rpy:2629</w:t>
      </w:r>
    </w:p>
    <w:p w14:paraId="1540DB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isaac_good_23ce7fce:</w:t>
      </w:r>
    </w:p>
    <w:p w14:paraId="742B7A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17227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"Living in New York isn't cheap, and this place's rent costs nearly both our wages, but…"</w:t>
      </w:r>
    </w:p>
    <w:p w14:paraId="69925019" w14:textId="4F1928C2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272" w:author="francesca perozziello" w:date="2020-04-11T11:0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"Vivere a New York non è esattamente economico, e l'affitto </w:t>
      </w:r>
      <w:r w:rsidR="007B36E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questo posto è quasi uguale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alla somma dei nostri stipendi, ma..."</w:t>
      </w:r>
    </w:p>
    <w:p w14:paraId="2D17CE9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5E165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8C792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game/isaac.rpy:2631</w:t>
      </w:r>
    </w:p>
    <w:p w14:paraId="79117E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isaac_good_508e26d5:</w:t>
      </w:r>
    </w:p>
    <w:p w14:paraId="2F2355F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A61D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 nights like this, when we can gaze out over the city in each other's arms, it's completely worth it."</w:t>
      </w:r>
    </w:p>
    <w:p w14:paraId="74C994B9" w14:textId="6E402D68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273" w:author="francesca perozziello" w:date="2020-04-11T11:0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notti come questa, quando possiamo sbirciare la città l'uno nelle braccia</w:t>
      </w:r>
      <w:r w:rsidR="007B36E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dell’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altro, ne vale assolutamente la pena."</w:t>
      </w:r>
    </w:p>
    <w:p w14:paraId="745B75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A505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CC15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game/isaac.rpy:2640</w:t>
      </w:r>
    </w:p>
    <w:p w14:paraId="5C61E9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isaac_good_805478dc:</w:t>
      </w:r>
    </w:p>
    <w:p w14:paraId="3352510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FC77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"\"It wouldn't be a bad mug if I painted over the letters…\""</w:t>
      </w:r>
    </w:p>
    <w:p w14:paraId="2B73F0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sarebbe nemmeno una brutta tazza se cancellassi la scritta...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E5111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CC621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DBC6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game/isaac.rpy:2642</w:t>
      </w:r>
    </w:p>
    <w:p w14:paraId="545DD46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isaac_good_d18bac49:</w:t>
      </w:r>
    </w:p>
    <w:p w14:paraId="2EAAA64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B9950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"\"Oh, come on, don't do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that!\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19655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andiamo, non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farlo!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667EC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1A61F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2C6F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game/isaac.rpy:2643</w:t>
      </w:r>
    </w:p>
    <w:p w14:paraId="00CFEB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isaac_good_79b992fd:</w:t>
      </w:r>
    </w:p>
    <w:p w14:paraId="43841A3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EE468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"\"Otherwise, I'll have to demand a fee from you every time I make you coffee.\""</w:t>
      </w:r>
    </w:p>
    <w:p w14:paraId="7914CE8E" w14:textId="57AA25AB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274" w:author="francesca perozziello" w:date="2020-04-11T11:0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7B36E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Altrimenti, dovrò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chiederti </w:t>
      </w:r>
      <w:r w:rsidR="007B36E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 compenso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ogni volta che ti faccio il caffè.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E45272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FBEF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2EC6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game/isaac.rpy:2645</w:t>
      </w:r>
    </w:p>
    <w:p w14:paraId="5E8DC9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isaac_good_07ae92f2:</w:t>
      </w:r>
    </w:p>
    <w:p w14:paraId="00870FB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738C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can't believe you're blackmailing me on my birthday!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You're really something else, Isaac.\""</w:t>
      </w:r>
    </w:p>
    <w:p w14:paraId="63DAE447" w14:textId="71F384F9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7B36E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Non posso credere che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stai ricattando il giorno del mio compleanno!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Sei proprio assurdo, Isaac.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F746FD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F2F16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323F1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game/isaac.rpy:2646</w:t>
      </w:r>
    </w:p>
    <w:p w14:paraId="24E1A57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isaac_good_558c0d35:</w:t>
      </w:r>
    </w:p>
    <w:p w14:paraId="7F962B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15D3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"Unable to keep from snickering, I lean against Isaac's chest, closing my eyes."</w:t>
      </w:r>
    </w:p>
    <w:p w14:paraId="43571F63" w14:textId="35454450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275" w:author="francesca perozziello" w:date="2020-04-11T11:0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"Inc</w:t>
      </w:r>
      <w:r w:rsidR="007B36E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apace di trattenere una risatina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mi appoggio al petto di Isaac, chiudendo gli occhi."</w:t>
      </w:r>
    </w:p>
    <w:p w14:paraId="005BF59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E8F5B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2794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game/isaac.rpy:2648</w:t>
      </w:r>
    </w:p>
    <w:p w14:paraId="6F7B8F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isaac_good_c46ac4b7:</w:t>
      </w:r>
    </w:p>
    <w:p w14:paraId="723D72B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661C4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warm hand drifts through my hair, and I nudge my head against it like an affectionate cat."</w:t>
      </w:r>
    </w:p>
    <w:p w14:paraId="7A570B15" w14:textId="27121B98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276" w:author="francesca perozziello" w:date="2020-04-11T11:0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7B36E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mano calda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accarezza i capelli, e spingo la mia testa contro di lei come un gatto che fa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le fusa</w:t>
      </w:r>
      <w:proofErr w:type="gramEnd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78510F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C016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2EEE8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game/isaac.rpy:2652</w:t>
      </w:r>
    </w:p>
    <w:p w14:paraId="0F8184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isaac_good_e311661b:</w:t>
      </w:r>
    </w:p>
    <w:p w14:paraId="76D0FC3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69F1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"…Even here in New York, neither of us can forget the presence of vampires."</w:t>
      </w:r>
    </w:p>
    <w:p w14:paraId="5D5621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"...Persino qui a New York, nessuno di noi due riesce a dimenticarsi dell'esistenza dei vampiri."</w:t>
      </w:r>
    </w:p>
    <w:p w14:paraId="4C537A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8854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2A6BC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game/isaac.rpy:2653</w:t>
      </w:r>
    </w:p>
    <w:p w14:paraId="7C76992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isaac_good_c3fee095:</w:t>
      </w:r>
    </w:p>
    <w:p w14:paraId="6CDF16E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7FA2A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"Once you learn what horrible things stalk the streets at night, you can never go back to a truly \"normal\" life."</w:t>
      </w:r>
    </w:p>
    <w:p w14:paraId="4C905DD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volta che hai visto le cose orribili che vagano per le strade la notte, non può mai davvero tornare indietro e vivere una vita 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normale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596D44F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FBB0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B26A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game/isaac.rpy:2655</w:t>
      </w:r>
    </w:p>
    <w:p w14:paraId="289FE13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isaac_good_9ba00e91:</w:t>
      </w:r>
    </w:p>
    <w:p w14:paraId="1890D7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A42FA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a chance that, wherever he is, Bishop will still come after us…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{w}and we might never be completely safe."</w:t>
      </w:r>
    </w:p>
    <w:p w14:paraId="40C5246F" w14:textId="2038B390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"C'è ancora la possibilità che, ovunque sia, Bishop ci stia ancora cercando...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="007B36E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potremmo non essere mai completamente al sicuro. "</w:t>
      </w:r>
    </w:p>
    <w:p w14:paraId="66139F7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D8D28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12218C" w14:textId="77777777" w:rsidR="00833A6E" w:rsidRPr="00801749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game/isaac.rpy:2661</w:t>
      </w:r>
    </w:p>
    <w:p w14:paraId="089DC5CA" w14:textId="77777777" w:rsidR="00833A6E" w:rsidRPr="00D046D1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277" w:author="francesca perozziello" w:date="2020-04-11T11:0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278" w:author="francesca perozziello" w:date="2020-04-11T11:0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translate italian isaac_good_54a269d2:</w:t>
      </w:r>
    </w:p>
    <w:p w14:paraId="27B98644" w14:textId="77777777" w:rsidR="00833A6E" w:rsidRPr="00D046D1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279" w:author="francesca perozziello" w:date="2020-04-11T11:0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</w:pPr>
    </w:p>
    <w:p w14:paraId="136094C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as long as I'm with Isaac, I feel strong enough to take on whatever might come our way."</w:t>
      </w:r>
    </w:p>
    <w:p w14:paraId="7B395BDA" w14:textId="3047044F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</w:t>
      </w:r>
      <w:del w:id="280" w:author="francesca perozziello" w:date="2020-04-24T11:59:00Z">
        <w:r w:rsidRPr="00833A6E" w:rsidDel="008C7EA6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delText>finchè </w:delText>
        </w:r>
      </w:del>
      <w:ins w:id="281" w:author="francesca perozziello" w:date="2020-04-24T11:59:00Z">
        <w:r w:rsidR="008C7EA6" w:rsidRPr="00833A6E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finch</w:t>
        </w:r>
        <w:r w:rsidR="008C7EA6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é</w:t>
        </w:r>
        <w:r w:rsidR="008C7EA6" w:rsidRPr="00833A6E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 </w:t>
        </w:r>
      </w:ins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sto con Isaac, mi sento abbastanza forte da affrontare qualsiasi cosa possa apparire sul nostro cammino."</w:t>
      </w:r>
    </w:p>
    <w:p w14:paraId="6285C32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9CFD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B99A2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game/isaac.rpy:2663</w:t>
      </w:r>
    </w:p>
    <w:p w14:paraId="285C37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isaac_good_d1e8dd4e:</w:t>
      </w:r>
    </w:p>
    <w:p w14:paraId="74C2F42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1D01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if our worlds are changed forever, I can face the night without fear –"</w:t>
      </w:r>
    </w:p>
    <w:p w14:paraId="51CEEE5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se i nostri mondi sono cambiati per sempre, posso affrontare la notte senza paura -"</w:t>
      </w:r>
    </w:p>
    <w:p w14:paraId="0A9AD9B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9F5E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0016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game/isaac.rpy:2665</w:t>
      </w:r>
    </w:p>
    <w:p w14:paraId="4060660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isaac_good_1a71794c:</w:t>
      </w:r>
    </w:p>
    <w:p w14:paraId="4D375A5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92554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"–With Isaac at my side until dawn."</w:t>
      </w:r>
    </w:p>
    <w:p w14:paraId="0BDDBD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 con Isaac al mio fianco fino al mattino."</w:t>
      </w:r>
    </w:p>
    <w:p w14:paraId="30CDB0DA" w14:textId="6A979EF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E52485" w14:textId="77777777" w:rsidR="00E66D43" w:rsidRPr="00833A6E" w:rsidRDefault="00E66D43" w:rsidP="00833A6E">
      <w:pPr>
        <w:rPr>
          <w:rFonts w:ascii="Consolas" w:eastAsia="Times New Roman" w:hAnsi="Consolas" w:cs="Times New Roman"/>
          <w:sz w:val="21"/>
          <w:szCs w:val="21"/>
          <w:lang w:val="it-IT"/>
        </w:rPr>
      </w:pPr>
    </w:p>
    <w:sectPr w:rsidR="00E66D43" w:rsidRPr="00833A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4" w:author="ilaria pisanu" w:date="2020-02-21T11:39:00Z" w:initials="ip">
    <w:p w14:paraId="25B3D6A7" w14:textId="1B06EFF1" w:rsidR="00BF4B68" w:rsidRPr="002F5084" w:rsidRDefault="00BF4B68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2F5084">
        <w:rPr>
          <w:lang w:val="it-IT"/>
        </w:rPr>
        <w:t>Tradurre o no?</w:t>
      </w:r>
    </w:p>
  </w:comment>
  <w:comment w:id="15" w:author="francesca perozziello" w:date="2020-04-11T11:39:00Z" w:initials="fp">
    <w:p w14:paraId="02CDCB09" w14:textId="4DD24DF9" w:rsidR="00BF4B68" w:rsidRPr="00BF4B68" w:rsidRDefault="00BF4B68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F4B68">
        <w:rPr>
          <w:lang w:val="it-IT"/>
        </w:rPr>
        <w:t>No, lasciamolo in inglese.</w:t>
      </w:r>
    </w:p>
  </w:comment>
  <w:comment w:id="38" w:author="francesca perozziello" w:date="2020-04-11T11:54:00Z" w:initials="fp">
    <w:p w14:paraId="68A6A725" w14:textId="36E485CE" w:rsidR="00BF4B68" w:rsidRPr="00BF4B68" w:rsidRDefault="00BF4B68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F4B68">
        <w:rPr>
          <w:lang w:val="it-IT"/>
        </w:rPr>
        <w:t>Oppure: infrangere la tua promessa.</w:t>
      </w:r>
    </w:p>
  </w:comment>
  <w:comment w:id="57" w:author="francesca perozziello" w:date="2020-04-13T11:13:00Z" w:initials="fp">
    <w:p w14:paraId="29BB5C6E" w14:textId="6051534E" w:rsidR="00BF4B68" w:rsidRPr="00BF4B68" w:rsidRDefault="00BF4B68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F4B68">
        <w:rPr>
          <w:lang w:val="it-IT"/>
        </w:rPr>
        <w:t xml:space="preserve">Così evitiamo la ripetizione fra “lavoro” </w:t>
      </w:r>
      <w:proofErr w:type="gramStart"/>
      <w:r w:rsidRPr="00BF4B68">
        <w:rPr>
          <w:lang w:val="it-IT"/>
        </w:rPr>
        <w:t>e “</w:t>
      </w:r>
      <w:proofErr w:type="gramEnd"/>
      <w:r w:rsidRPr="00BF4B68">
        <w:rPr>
          <w:lang w:val="it-IT"/>
        </w:rPr>
        <w:t>lavorare”.</w:t>
      </w:r>
    </w:p>
  </w:comment>
  <w:comment w:id="61" w:author="ilaria pisanu" w:date="2020-01-18T18:08:00Z" w:initials="ip">
    <w:p w14:paraId="73347A31" w14:textId="77777777" w:rsidR="00BF4B68" w:rsidRPr="00423887" w:rsidRDefault="00BF4B68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423887">
        <w:rPr>
          <w:lang w:val="it-IT"/>
        </w:rPr>
        <w:t>¿?</w:t>
      </w:r>
    </w:p>
  </w:comment>
  <w:comment w:id="62" w:author="ilaria pisanu" w:date="2020-01-18T18:07:00Z" w:initials="ip">
    <w:p w14:paraId="3F409B51" w14:textId="77777777" w:rsidR="00BF4B68" w:rsidRPr="00D13CD8" w:rsidRDefault="00BF4B68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D13CD8">
        <w:rPr>
          <w:lang w:val="it-IT"/>
        </w:rPr>
        <w:t>Sono la stessa cosa frappé e milkshake, penso che in ITA si dica più frappé però</w:t>
      </w:r>
    </w:p>
  </w:comment>
  <w:comment w:id="63" w:author="francesca perozziello" w:date="2020-04-13T11:23:00Z" w:initials="fp">
    <w:p w14:paraId="41030E19" w14:textId="11112A42" w:rsidR="00BF4B68" w:rsidRPr="00BF4B68" w:rsidRDefault="00BF4B68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F4B68">
        <w:rPr>
          <w:lang w:val="it-IT"/>
        </w:rPr>
        <w:t xml:space="preserve">Benissimo, per l’utente italiano è un termine molto più immediato. L’accento però è grave </w:t>
      </w:r>
      <w:r>
        <w:sym w:font="Wingdings" w:char="F0E0"/>
      </w:r>
      <w:r w:rsidRPr="00BF4B68">
        <w:rPr>
          <w:lang w:val="it-IT"/>
        </w:rPr>
        <w:t xml:space="preserve"> frappè.</w:t>
      </w:r>
    </w:p>
  </w:comment>
  <w:comment w:id="66" w:author="ilaria pisanu" w:date="2020-01-24T19:08:00Z" w:initials="ip">
    <w:p w14:paraId="6238DC0B" w14:textId="72557A2A" w:rsidR="00BF4B68" w:rsidRPr="00423887" w:rsidRDefault="00BF4B68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423887">
        <w:rPr>
          <w:lang w:val="it-IT"/>
        </w:rPr>
        <w:t xml:space="preserve">Tradurlo o non tradurlo? Alla fine è un nome proprio penso, ma credo che </w:t>
      </w:r>
      <w:r>
        <w:rPr>
          <w:lang w:val="it-IT"/>
        </w:rPr>
        <w:t xml:space="preserve">in qualche modo faccia anche riferimento alla sua posizione di Master, ergo Vescovo </w:t>
      </w:r>
      <w:proofErr w:type="gramStart"/>
      <w:r>
        <w:rPr>
          <w:lang w:val="it-IT"/>
        </w:rPr>
        <w:t>( bc</w:t>
      </w:r>
      <w:proofErr w:type="gramEnd"/>
      <w:r>
        <w:rPr>
          <w:lang w:val="it-IT"/>
        </w:rPr>
        <w:t xml:space="preserve"> why not lanciarci la cristianità coi vampiri ovviamente)</w:t>
      </w:r>
    </w:p>
  </w:comment>
  <w:comment w:id="67" w:author="francesca perozziello" w:date="2020-04-24T12:02:00Z" w:initials="fp">
    <w:p w14:paraId="7EC3C795" w14:textId="3CFE9E99" w:rsidR="00BF4B68" w:rsidRPr="00BF4B68" w:rsidRDefault="00BF4B68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F4B68">
        <w:rPr>
          <w:lang w:val="it-IT"/>
        </w:rPr>
        <w:t xml:space="preserve">Per ora lo lascerei così. Aspetto di leggere l’ultima parte della traduzione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70" w:author="ilaria pisanu" w:date="2020-01-24T19:34:00Z" w:initials="ip">
    <w:p w14:paraId="36057225" w14:textId="65F4ECEB" w:rsidR="00BF4B68" w:rsidRPr="005A48AA" w:rsidRDefault="00BF4B68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5A48AA">
        <w:rPr>
          <w:lang w:val="it-IT"/>
        </w:rPr>
        <w:t>Ok ho fatto un po’ di ricerca e con il termine “strix” o “striga”, in ITA, si fa riferimento a diverse figure mitol</w:t>
      </w:r>
      <w:r>
        <w:rPr>
          <w:lang w:val="it-IT"/>
        </w:rPr>
        <w:t xml:space="preserve">ogiche (a volte solo femminili) che somigliano ai vampiri ma non sono veri e propri vampiri. Ora, lui non è nulla di tutto questo, è più tipo Bella di Twilight: un tizio speciale, con un sapore particolarmente buono per i vampiri e forse un po’ più prone a notare cose di vampiri, vista la frase idk. Anyway, no idea se tradurlo o meno. </w:t>
      </w:r>
    </w:p>
  </w:comment>
  <w:comment w:id="71" w:author="francesca perozziello" w:date="2020-04-13T11:40:00Z" w:initials="fp">
    <w:p w14:paraId="695B1D4A" w14:textId="76E50536" w:rsidR="00BF4B68" w:rsidRPr="00BF4B68" w:rsidRDefault="00BF4B68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F4B68">
        <w:rPr>
          <w:lang w:val="it-IT"/>
        </w:rPr>
        <w:t xml:space="preserve">Sì, direi di lasciarlo così. Ho visto che l’origine del termine è latina (strix, appunto), il che conferisce il giusto sapore a queste figure. </w:t>
      </w:r>
    </w:p>
  </w:comment>
  <w:comment w:id="77" w:author="ilaria pisanu" w:date="2020-02-15T16:55:00Z" w:initials="ip">
    <w:p w14:paraId="6DF2041B" w14:textId="05ED9505" w:rsidR="00BF4B68" w:rsidRPr="00BF4B68" w:rsidRDefault="00BF4B68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F4B68">
        <w:rPr>
          <w:lang w:val="it-IT"/>
        </w:rPr>
        <w:t>I have no idea</w:t>
      </w:r>
    </w:p>
  </w:comment>
  <w:comment w:id="78" w:author="francesca perozziello" w:date="2020-04-13T12:01:00Z" w:initials="fp">
    <w:p w14:paraId="4DF10D0F" w14:textId="15D3C5EC" w:rsidR="00BF4B68" w:rsidRPr="00BF4B68" w:rsidRDefault="00BF4B68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F4B68">
        <w:rPr>
          <w:lang w:val="it-IT"/>
        </w:rPr>
        <w:t>La tua traduzione mi convince molto.</w:t>
      </w:r>
    </w:p>
  </w:comment>
  <w:comment w:id="80" w:author="ilaria pisanu" w:date="2020-02-15T17:07:00Z" w:initials="ip">
    <w:p w14:paraId="7E56753E" w14:textId="4B090088" w:rsidR="00BF4B68" w:rsidRPr="00BF4B68" w:rsidRDefault="00BF4B68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F4B68">
        <w:rPr>
          <w:lang w:val="it-IT"/>
        </w:rPr>
        <w:t>???</w:t>
      </w:r>
    </w:p>
  </w:comment>
  <w:comment w:id="81" w:author="francesca perozziello" w:date="2020-04-13T12:02:00Z" w:initials="fp">
    <w:p w14:paraId="55B254F8" w14:textId="6F263134" w:rsidR="00BF4B68" w:rsidRPr="00BF4B68" w:rsidRDefault="00BF4B68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F4B68">
        <w:rPr>
          <w:lang w:val="it-IT"/>
        </w:rPr>
        <w:t>Va benissimo. Il termine “torrefazione”, quello più tecnico, non sarebbe efficace quanto “miscela”.</w:t>
      </w:r>
    </w:p>
  </w:comment>
  <w:comment w:id="86" w:author="francesca perozziello" w:date="2020-04-13T12:08:00Z" w:initials="fp">
    <w:p w14:paraId="00821248" w14:textId="5DCDE829" w:rsidR="00BF4B68" w:rsidRPr="00BF4B68" w:rsidRDefault="00BF4B68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F4B68">
        <w:rPr>
          <w:lang w:val="it-IT"/>
        </w:rPr>
        <w:t>Bella soluzione1</w:t>
      </w:r>
    </w:p>
  </w:comment>
  <w:comment w:id="116" w:author="francesca perozziello" w:date="2020-04-24T11:18:00Z" w:initials="fp">
    <w:p w14:paraId="50EECDC2" w14:textId="39C1C4A5" w:rsidR="00BF4B68" w:rsidRPr="00BF4B68" w:rsidRDefault="00BF4B68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F4B68">
        <w:rPr>
          <w:lang w:val="it-IT"/>
        </w:rPr>
        <w:t>Eviterei la ripetizione di “davvero” nella stessa frase.</w:t>
      </w:r>
    </w:p>
  </w:comment>
  <w:comment w:id="138" w:author="francesca perozziello" w:date="2020-04-24T11:24:00Z" w:initials="fp">
    <w:p w14:paraId="41E238EA" w14:textId="3F8A2C48" w:rsidR="00BF4B68" w:rsidRDefault="00BF4B68">
      <w:pPr>
        <w:pStyle w:val="Testocommento"/>
      </w:pPr>
      <w:r>
        <w:rPr>
          <w:rStyle w:val="Rimandocommento"/>
        </w:rPr>
        <w:annotationRef/>
      </w:r>
      <w:r>
        <w:t>Ottima soluzione!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5B3D6A7" w15:done="0"/>
  <w15:commentEx w15:paraId="02CDCB09" w15:paraIdParent="25B3D6A7" w15:done="1"/>
  <w15:commentEx w15:paraId="68A6A725" w15:done="0"/>
  <w15:commentEx w15:paraId="29BB5C6E" w15:done="1"/>
  <w15:commentEx w15:paraId="73347A31" w15:done="0"/>
  <w15:commentEx w15:paraId="3F409B51" w15:done="0"/>
  <w15:commentEx w15:paraId="41030E19" w15:paraIdParent="3F409B51" w15:done="1"/>
  <w15:commentEx w15:paraId="6238DC0B" w15:done="0"/>
  <w15:commentEx w15:paraId="7EC3C795" w15:paraIdParent="6238DC0B" w15:done="0"/>
  <w15:commentEx w15:paraId="36057225" w15:done="0"/>
  <w15:commentEx w15:paraId="695B1D4A" w15:paraIdParent="36057225" w15:done="0"/>
  <w15:commentEx w15:paraId="6DF2041B" w15:done="0"/>
  <w15:commentEx w15:paraId="4DF10D0F" w15:paraIdParent="6DF2041B" w15:done="0"/>
  <w15:commentEx w15:paraId="7E56753E" w15:done="1"/>
  <w15:commentEx w15:paraId="55B254F8" w15:paraIdParent="7E56753E" w15:done="1"/>
  <w15:commentEx w15:paraId="00821248" w15:done="0"/>
  <w15:commentEx w15:paraId="50EECDC2" w15:done="0"/>
  <w15:commentEx w15:paraId="41E238E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B3D6A7" w16cid:durableId="223C21AC"/>
  <w16cid:commentId w16cid:paraId="02CDCB09" w16cid:durableId="223C2AF3"/>
  <w16cid:commentId w16cid:paraId="68A6A725" w16cid:durableId="223C2E93"/>
  <w16cid:commentId w16cid:paraId="29BB5C6E" w16cid:durableId="223EC7CC"/>
  <w16cid:commentId w16cid:paraId="73347A31" w16cid:durableId="223C21AD"/>
  <w16cid:commentId w16cid:paraId="3F409B51" w16cid:durableId="223C21AE"/>
  <w16cid:commentId w16cid:paraId="41030E19" w16cid:durableId="223ECA29"/>
  <w16cid:commentId w16cid:paraId="6238DC0B" w16cid:durableId="223C21AF"/>
  <w16cid:commentId w16cid:paraId="7EC3C795" w16cid:durableId="224D53BC"/>
  <w16cid:commentId w16cid:paraId="36057225" w16cid:durableId="223C21B0"/>
  <w16cid:commentId w16cid:paraId="695B1D4A" w16cid:durableId="223ECE2F"/>
  <w16cid:commentId w16cid:paraId="6DF2041B" w16cid:durableId="223C21B1"/>
  <w16cid:commentId w16cid:paraId="4DF10D0F" w16cid:durableId="223ED303"/>
  <w16cid:commentId w16cid:paraId="7E56753E" w16cid:durableId="223C21B2"/>
  <w16cid:commentId w16cid:paraId="55B254F8" w16cid:durableId="223ED360"/>
  <w16cid:commentId w16cid:paraId="00821248" w16cid:durableId="223ED4B5"/>
  <w16cid:commentId w16cid:paraId="50EECDC2" w16cid:durableId="224D497E"/>
  <w16cid:commentId w16cid:paraId="41E238EA" w16cid:durableId="224D4A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laria pisanu">
    <w15:presenceInfo w15:providerId="Windows Live" w15:userId="4575a5e8ccb13b02"/>
  </w15:person>
  <w15:person w15:author="francesca perozziello">
    <w15:presenceInfo w15:providerId="Windows Live" w15:userId="65de84259c2165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trackRevisions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7A7"/>
    <w:rsid w:val="00027160"/>
    <w:rsid w:val="00043C26"/>
    <w:rsid w:val="00061038"/>
    <w:rsid w:val="00067139"/>
    <w:rsid w:val="00080A6B"/>
    <w:rsid w:val="0008685E"/>
    <w:rsid w:val="00095952"/>
    <w:rsid w:val="000A6D5C"/>
    <w:rsid w:val="000E20E0"/>
    <w:rsid w:val="000F0422"/>
    <w:rsid w:val="001245E0"/>
    <w:rsid w:val="0012498C"/>
    <w:rsid w:val="00125076"/>
    <w:rsid w:val="001B35AA"/>
    <w:rsid w:val="001D363B"/>
    <w:rsid w:val="001E5DD1"/>
    <w:rsid w:val="001F15C9"/>
    <w:rsid w:val="00241246"/>
    <w:rsid w:val="0026111D"/>
    <w:rsid w:val="00277E70"/>
    <w:rsid w:val="002D57E5"/>
    <w:rsid w:val="002E2FE5"/>
    <w:rsid w:val="002F47A7"/>
    <w:rsid w:val="002F5084"/>
    <w:rsid w:val="0031400F"/>
    <w:rsid w:val="003652EA"/>
    <w:rsid w:val="00391EC4"/>
    <w:rsid w:val="003E6CB5"/>
    <w:rsid w:val="00411D12"/>
    <w:rsid w:val="00412EDA"/>
    <w:rsid w:val="00423887"/>
    <w:rsid w:val="00427AB5"/>
    <w:rsid w:val="0044008C"/>
    <w:rsid w:val="004A18FF"/>
    <w:rsid w:val="004A7DD6"/>
    <w:rsid w:val="004B5DE1"/>
    <w:rsid w:val="004C0414"/>
    <w:rsid w:val="004C18C2"/>
    <w:rsid w:val="004C4B97"/>
    <w:rsid w:val="004C4F15"/>
    <w:rsid w:val="00507F1F"/>
    <w:rsid w:val="005206B9"/>
    <w:rsid w:val="00520FC1"/>
    <w:rsid w:val="005678B5"/>
    <w:rsid w:val="005920F6"/>
    <w:rsid w:val="005A48AA"/>
    <w:rsid w:val="005A50F0"/>
    <w:rsid w:val="005C6FB7"/>
    <w:rsid w:val="005D4EAB"/>
    <w:rsid w:val="005F1264"/>
    <w:rsid w:val="005F52FC"/>
    <w:rsid w:val="005F628F"/>
    <w:rsid w:val="006120AA"/>
    <w:rsid w:val="00660D8A"/>
    <w:rsid w:val="006657B5"/>
    <w:rsid w:val="006746D0"/>
    <w:rsid w:val="0069667E"/>
    <w:rsid w:val="006B3F90"/>
    <w:rsid w:val="006B7CE6"/>
    <w:rsid w:val="006C06D9"/>
    <w:rsid w:val="006D4F7F"/>
    <w:rsid w:val="006E5E94"/>
    <w:rsid w:val="0077044B"/>
    <w:rsid w:val="007A21F3"/>
    <w:rsid w:val="007A7EE4"/>
    <w:rsid w:val="007B36E2"/>
    <w:rsid w:val="00801749"/>
    <w:rsid w:val="00833A6E"/>
    <w:rsid w:val="008543D8"/>
    <w:rsid w:val="00855676"/>
    <w:rsid w:val="008836B4"/>
    <w:rsid w:val="008C7EA6"/>
    <w:rsid w:val="008E6D11"/>
    <w:rsid w:val="008F7304"/>
    <w:rsid w:val="00930990"/>
    <w:rsid w:val="009C241C"/>
    <w:rsid w:val="009D4350"/>
    <w:rsid w:val="009E7807"/>
    <w:rsid w:val="00A3667E"/>
    <w:rsid w:val="00A53886"/>
    <w:rsid w:val="00A94B30"/>
    <w:rsid w:val="00AD7C51"/>
    <w:rsid w:val="00B15B47"/>
    <w:rsid w:val="00B26C30"/>
    <w:rsid w:val="00B357A2"/>
    <w:rsid w:val="00B44392"/>
    <w:rsid w:val="00B5433D"/>
    <w:rsid w:val="00B96736"/>
    <w:rsid w:val="00BB2ADF"/>
    <w:rsid w:val="00BB7A6B"/>
    <w:rsid w:val="00BF4B68"/>
    <w:rsid w:val="00BF4EBF"/>
    <w:rsid w:val="00C01A9D"/>
    <w:rsid w:val="00C01ED6"/>
    <w:rsid w:val="00C07BDE"/>
    <w:rsid w:val="00C07E5D"/>
    <w:rsid w:val="00C6513D"/>
    <w:rsid w:val="00D046D1"/>
    <w:rsid w:val="00D13CD8"/>
    <w:rsid w:val="00D243D5"/>
    <w:rsid w:val="00D47D97"/>
    <w:rsid w:val="00D614FE"/>
    <w:rsid w:val="00DB19FF"/>
    <w:rsid w:val="00DC719E"/>
    <w:rsid w:val="00DE24C4"/>
    <w:rsid w:val="00E15B5D"/>
    <w:rsid w:val="00E239F6"/>
    <w:rsid w:val="00E315AB"/>
    <w:rsid w:val="00E42443"/>
    <w:rsid w:val="00E51C08"/>
    <w:rsid w:val="00E569D9"/>
    <w:rsid w:val="00E66D43"/>
    <w:rsid w:val="00E75A86"/>
    <w:rsid w:val="00E86422"/>
    <w:rsid w:val="00EA7CDE"/>
    <w:rsid w:val="00EF4B57"/>
    <w:rsid w:val="00EF6C46"/>
    <w:rsid w:val="00FF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D57C5"/>
  <w15:chartTrackingRefBased/>
  <w15:docId w15:val="{0D84B2CA-2705-40CC-AA1D-D34F7A87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D13CD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13CD8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13CD8"/>
    <w:rPr>
      <w:sz w:val="20"/>
      <w:szCs w:val="20"/>
      <w:lang w:val="es-E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13CD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13CD8"/>
    <w:rPr>
      <w:b/>
      <w:bCs/>
      <w:sz w:val="20"/>
      <w:szCs w:val="20"/>
      <w:lang w:val="es-E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13CD8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13CD8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DD753-CA81-46E3-BA13-E0D9412D9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156</Pages>
  <Words>34005</Words>
  <Characters>193831</Characters>
  <Application>Microsoft Office Word</Application>
  <DocSecurity>0</DocSecurity>
  <Lines>1615</Lines>
  <Paragraphs>454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2</cp:revision>
  <dcterms:created xsi:type="dcterms:W3CDTF">2020-04-24T11:00:00Z</dcterms:created>
  <dcterms:modified xsi:type="dcterms:W3CDTF">2020-04-24T11:00:00Z</dcterms:modified>
</cp:coreProperties>
</file>