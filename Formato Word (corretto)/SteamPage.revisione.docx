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CC278" w14:textId="77777777" w:rsidR="001C0670" w:rsidRDefault="001C0670" w:rsidP="001C0670">
      <w:proofErr w:type="spellStart"/>
      <w:r>
        <w:t>Overview</w:t>
      </w:r>
      <w:proofErr w:type="spellEnd"/>
    </w:p>
    <w:p w14:paraId="30ED53C8" w14:textId="42871EEE" w:rsidR="008C45D9" w:rsidRDefault="008C45D9" w:rsidP="001C0670">
      <w:r>
        <w:t>&lt;</w:t>
      </w:r>
      <w:proofErr w:type="spellStart"/>
      <w:r w:rsidR="00CD2C7C">
        <w:t>Panoramica</w:t>
      </w:r>
      <w:proofErr w:type="spellEnd"/>
      <w:r>
        <w:t>&gt;</w:t>
      </w:r>
    </w:p>
    <w:p w14:paraId="1BB3DF7F" w14:textId="77777777" w:rsidR="001C0670" w:rsidRDefault="001C0670" w:rsidP="001C0670">
      <w:r>
        <w:t>"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predators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... </w:t>
      </w:r>
      <w:proofErr w:type="spellStart"/>
      <w:r>
        <w:t>stalkers</w:t>
      </w:r>
      <w:proofErr w:type="spellEnd"/>
      <w:r>
        <w:t xml:space="preserve"> </w:t>
      </w:r>
      <w:proofErr w:type="spellStart"/>
      <w:r>
        <w:t>who'd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taste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</w:t>
      </w:r>
      <w:proofErr w:type="spellEnd"/>
      <w:r>
        <w:t>..."</w:t>
      </w:r>
    </w:p>
    <w:p w14:paraId="5E91DBAF" w14:textId="77777777" w:rsidR="001C0670" w:rsidRPr="008C45D9" w:rsidRDefault="008C45D9" w:rsidP="001C0670">
      <w:pPr>
        <w:rPr>
          <w:lang w:val="it-IT"/>
        </w:rPr>
      </w:pPr>
      <w:r w:rsidRPr="008C45D9">
        <w:rPr>
          <w:lang w:val="it-IT"/>
        </w:rPr>
        <w:t>&lt;</w:t>
      </w:r>
      <w:r>
        <w:rPr>
          <w:lang w:val="it-IT"/>
        </w:rPr>
        <w:t>”</w:t>
      </w:r>
      <w:r w:rsidRPr="008C45D9">
        <w:rPr>
          <w:lang w:val="it-IT"/>
        </w:rPr>
        <w:t xml:space="preserve">Ci sono molti predatori là fuori… </w:t>
      </w:r>
      <w:r>
        <w:rPr>
          <w:lang w:val="it-IT"/>
        </w:rPr>
        <w:t>cacciatori che perderebbero la testa per assaggiare uno come te…”&gt;</w:t>
      </w:r>
    </w:p>
    <w:p w14:paraId="1CA5AC88" w14:textId="77777777" w:rsidR="001C0670" w:rsidRPr="008C45D9" w:rsidRDefault="001C0670" w:rsidP="001C0670">
      <w:pPr>
        <w:rPr>
          <w:lang w:val="it-IT"/>
        </w:rPr>
      </w:pPr>
    </w:p>
    <w:p w14:paraId="1AD89CB9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 xml:space="preserve">Plot </w:t>
      </w:r>
      <w:proofErr w:type="spellStart"/>
      <w:r w:rsidRPr="00472D8D">
        <w:rPr>
          <w:lang w:val="it-IT"/>
        </w:rPr>
        <w:t>Summary</w:t>
      </w:r>
      <w:proofErr w:type="spellEnd"/>
    </w:p>
    <w:p w14:paraId="03012B58" w14:textId="77777777" w:rsidR="001C0670" w:rsidRPr="00472D8D" w:rsidRDefault="008C45D9" w:rsidP="001C0670">
      <w:pPr>
        <w:rPr>
          <w:lang w:val="it-IT"/>
        </w:rPr>
      </w:pPr>
      <w:r w:rsidRPr="00472D8D">
        <w:rPr>
          <w:lang w:val="it-IT"/>
        </w:rPr>
        <w:t>&lt;Trama&gt;</w:t>
      </w:r>
    </w:p>
    <w:p w14:paraId="5EE8830B" w14:textId="77777777" w:rsidR="001C0670" w:rsidRDefault="001C0670" w:rsidP="001C0670">
      <w:r w:rsidRPr="00472D8D">
        <w:rPr>
          <w:lang w:val="it-IT"/>
        </w:rPr>
        <w:t xml:space="preserve">The </w:t>
      </w:r>
      <w:proofErr w:type="spellStart"/>
      <w:r w:rsidRPr="00472D8D">
        <w:rPr>
          <w:lang w:val="it-IT"/>
        </w:rPr>
        <w:t>graveyard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shift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at</w:t>
      </w:r>
      <w:proofErr w:type="spellEnd"/>
      <w:r w:rsidRPr="00472D8D">
        <w:rPr>
          <w:lang w:val="it-IT"/>
        </w:rPr>
        <w:t xml:space="preserve"> a </w:t>
      </w:r>
      <w:proofErr w:type="spellStart"/>
      <w:r w:rsidRPr="00472D8D">
        <w:rPr>
          <w:lang w:val="it-IT"/>
        </w:rPr>
        <w:t>dingy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diner</w:t>
      </w:r>
      <w:proofErr w:type="spellEnd"/>
      <w:r w:rsidRPr="00472D8D">
        <w:rPr>
          <w:lang w:val="it-IT"/>
        </w:rPr>
        <w:t xml:space="preserve"> in San Francisco -- </w:t>
      </w:r>
      <w:proofErr w:type="spellStart"/>
      <w:r w:rsidRPr="00472D8D">
        <w:rPr>
          <w:lang w:val="it-IT"/>
        </w:rPr>
        <w:t>that's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where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MC's</w:t>
      </w:r>
      <w:proofErr w:type="spellEnd"/>
      <w:r w:rsidRPr="00472D8D">
        <w:rPr>
          <w:lang w:val="it-IT"/>
        </w:rPr>
        <w:t xml:space="preserve"> story </w:t>
      </w:r>
      <w:proofErr w:type="spellStart"/>
      <w:r w:rsidRPr="00472D8D">
        <w:rPr>
          <w:lang w:val="it-IT"/>
        </w:rPr>
        <w:t>begins</w:t>
      </w:r>
      <w:proofErr w:type="spellEnd"/>
      <w:r w:rsidRPr="00472D8D">
        <w:rPr>
          <w:lang w:val="it-IT"/>
        </w:rP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normal </w:t>
      </w:r>
      <w:proofErr w:type="spellStart"/>
      <w:r>
        <w:t>night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be. </w:t>
      </w:r>
    </w:p>
    <w:p w14:paraId="18F8200E" w14:textId="77777777" w:rsidR="001C0670" w:rsidRPr="00472D8D" w:rsidRDefault="008C45D9" w:rsidP="001C0670">
      <w:pPr>
        <w:rPr>
          <w:lang w:val="it-IT"/>
        </w:rPr>
      </w:pPr>
      <w:r w:rsidRPr="008C45D9">
        <w:rPr>
          <w:lang w:val="it-IT"/>
        </w:rPr>
        <w:t xml:space="preserve">&lt;Il turno di notte in una squallida tavola calda di San Francisco – è qui che la storia MC ha inizio. </w:t>
      </w:r>
      <w:r w:rsidRPr="00472D8D">
        <w:rPr>
          <w:lang w:val="it-IT"/>
        </w:rPr>
        <w:t>È un’altra normale notte, o almeno così sembra.&gt;</w:t>
      </w:r>
    </w:p>
    <w:p w14:paraId="01F28884" w14:textId="77777777" w:rsidR="008C45D9" w:rsidRPr="00472D8D" w:rsidRDefault="001C0670" w:rsidP="001C0670">
      <w:pPr>
        <w:rPr>
          <w:lang w:val="it-IT"/>
        </w:rPr>
      </w:pPr>
      <w:r w:rsidRPr="00472D8D">
        <w:rPr>
          <w:lang w:val="it-IT"/>
        </w:rPr>
        <w:t>...</w:t>
      </w:r>
      <w:proofErr w:type="spellStart"/>
      <w:r w:rsidRPr="00472D8D">
        <w:rPr>
          <w:lang w:val="it-IT"/>
        </w:rPr>
        <w:t>That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is</w:t>
      </w:r>
      <w:proofErr w:type="spellEnd"/>
      <w:r w:rsidRPr="00472D8D">
        <w:rPr>
          <w:lang w:val="it-IT"/>
        </w:rPr>
        <w:t xml:space="preserve">, </w:t>
      </w:r>
      <w:proofErr w:type="spellStart"/>
      <w:r w:rsidRPr="00472D8D">
        <w:rPr>
          <w:lang w:val="it-IT"/>
        </w:rPr>
        <w:t>until</w:t>
      </w:r>
      <w:proofErr w:type="spellEnd"/>
      <w:r w:rsidRPr="00472D8D">
        <w:rPr>
          <w:lang w:val="it-IT"/>
        </w:rPr>
        <w:t xml:space="preserve"> a </w:t>
      </w:r>
      <w:proofErr w:type="spellStart"/>
      <w:r w:rsidRPr="00472D8D">
        <w:rPr>
          <w:lang w:val="it-IT"/>
        </w:rPr>
        <w:t>certain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mysterious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customer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stops</w:t>
      </w:r>
      <w:proofErr w:type="spellEnd"/>
      <w:r w:rsidRPr="00472D8D">
        <w:rPr>
          <w:lang w:val="it-IT"/>
        </w:rPr>
        <w:t xml:space="preserve"> by, </w:t>
      </w:r>
      <w:proofErr w:type="spellStart"/>
      <w:r w:rsidRPr="00472D8D">
        <w:rPr>
          <w:lang w:val="it-IT"/>
        </w:rPr>
        <w:t>bringing</w:t>
      </w:r>
      <w:proofErr w:type="spellEnd"/>
      <w:r w:rsidRPr="00472D8D">
        <w:rPr>
          <w:lang w:val="it-IT"/>
        </w:rPr>
        <w:t xml:space="preserve"> the </w:t>
      </w:r>
      <w:proofErr w:type="spellStart"/>
      <w:r w:rsidRPr="00472D8D">
        <w:rPr>
          <w:lang w:val="it-IT"/>
        </w:rPr>
        <w:t>dangerous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attention</w:t>
      </w:r>
      <w:proofErr w:type="spellEnd"/>
      <w:r w:rsidRPr="00472D8D">
        <w:rPr>
          <w:lang w:val="it-IT"/>
        </w:rPr>
        <w:t xml:space="preserve"> of a </w:t>
      </w:r>
      <w:proofErr w:type="spellStart"/>
      <w:r w:rsidRPr="00472D8D">
        <w:rPr>
          <w:lang w:val="it-IT"/>
        </w:rPr>
        <w:t>few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people</w:t>
      </w:r>
      <w:proofErr w:type="spellEnd"/>
      <w:r w:rsidRPr="00472D8D">
        <w:rPr>
          <w:lang w:val="it-IT"/>
        </w:rPr>
        <w:t xml:space="preserve"> with </w:t>
      </w:r>
      <w:proofErr w:type="spellStart"/>
      <w:r w:rsidRPr="00472D8D">
        <w:rPr>
          <w:lang w:val="it-IT"/>
        </w:rPr>
        <w:t>him</w:t>
      </w:r>
      <w:proofErr w:type="spellEnd"/>
      <w:r w:rsidRPr="00472D8D">
        <w:rPr>
          <w:lang w:val="it-IT"/>
        </w:rPr>
        <w:t xml:space="preserve">. </w:t>
      </w:r>
      <w:proofErr w:type="spellStart"/>
      <w:r w:rsidRPr="00472D8D">
        <w:rPr>
          <w:lang w:val="it-IT"/>
        </w:rPr>
        <w:t>When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it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rains</w:t>
      </w:r>
      <w:proofErr w:type="spellEnd"/>
      <w:r w:rsidRPr="00472D8D">
        <w:rPr>
          <w:lang w:val="it-IT"/>
        </w:rPr>
        <w:t xml:space="preserve">, </w:t>
      </w:r>
      <w:proofErr w:type="spellStart"/>
      <w:r w:rsidRPr="00472D8D">
        <w:rPr>
          <w:lang w:val="it-IT"/>
        </w:rPr>
        <w:t>it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pours</w:t>
      </w:r>
      <w:proofErr w:type="spellEnd"/>
      <w:r w:rsidRPr="00472D8D">
        <w:rPr>
          <w:lang w:val="it-IT"/>
        </w:rPr>
        <w:t xml:space="preserve">, and </w:t>
      </w:r>
      <w:proofErr w:type="spellStart"/>
      <w:r w:rsidRPr="00472D8D">
        <w:rPr>
          <w:lang w:val="it-IT"/>
        </w:rPr>
        <w:t>suddenly</w:t>
      </w:r>
      <w:proofErr w:type="spellEnd"/>
      <w:r w:rsidRPr="00472D8D">
        <w:rPr>
          <w:lang w:val="it-IT"/>
        </w:rPr>
        <w:t xml:space="preserve"> MC </w:t>
      </w:r>
      <w:proofErr w:type="spellStart"/>
      <w:r w:rsidRPr="00472D8D">
        <w:rPr>
          <w:lang w:val="it-IT"/>
        </w:rPr>
        <w:t>finds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himself</w:t>
      </w:r>
      <w:proofErr w:type="spellEnd"/>
      <w:r w:rsidRPr="00472D8D">
        <w:rPr>
          <w:lang w:val="it-IT"/>
        </w:rPr>
        <w:t xml:space="preserve"> in the middle of a war he </w:t>
      </w:r>
      <w:proofErr w:type="spellStart"/>
      <w:r w:rsidRPr="00472D8D">
        <w:rPr>
          <w:lang w:val="it-IT"/>
        </w:rPr>
        <w:t>didn't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even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know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existed</w:t>
      </w:r>
      <w:proofErr w:type="spellEnd"/>
      <w:r w:rsidRPr="00472D8D">
        <w:rPr>
          <w:lang w:val="it-IT"/>
        </w:rPr>
        <w:t xml:space="preserve">... </w:t>
      </w:r>
      <w:proofErr w:type="spellStart"/>
      <w:r w:rsidRPr="00472D8D">
        <w:rPr>
          <w:lang w:val="it-IT"/>
        </w:rPr>
        <w:t>between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vampires</w:t>
      </w:r>
      <w:proofErr w:type="spellEnd"/>
      <w:r w:rsidRPr="00472D8D">
        <w:rPr>
          <w:lang w:val="it-IT"/>
        </w:rPr>
        <w:t>.</w:t>
      </w:r>
    </w:p>
    <w:p w14:paraId="506BD1BF" w14:textId="77777777" w:rsidR="001C0670" w:rsidRPr="00085A4F" w:rsidRDefault="001C0670" w:rsidP="001C0670">
      <w:pPr>
        <w:rPr>
          <w:lang w:val="it-IT"/>
        </w:rPr>
      </w:pPr>
      <w:r w:rsidRPr="00472D8D">
        <w:rPr>
          <w:lang w:val="it-IT"/>
        </w:rPr>
        <w:t xml:space="preserve">How </w:t>
      </w:r>
      <w:proofErr w:type="spellStart"/>
      <w:r w:rsidRPr="00472D8D">
        <w:rPr>
          <w:lang w:val="it-IT"/>
        </w:rPr>
        <w:t>does</w:t>
      </w:r>
      <w:proofErr w:type="spellEnd"/>
      <w:r w:rsidRPr="00472D8D">
        <w:rPr>
          <w:lang w:val="it-IT"/>
        </w:rPr>
        <w:t xml:space="preserve"> MC </w:t>
      </w:r>
      <w:proofErr w:type="spellStart"/>
      <w:r w:rsidRPr="00472D8D">
        <w:rPr>
          <w:lang w:val="it-IT"/>
        </w:rPr>
        <w:t>react</w:t>
      </w:r>
      <w:proofErr w:type="spellEnd"/>
      <w:r w:rsidRPr="00472D8D">
        <w:rPr>
          <w:lang w:val="it-IT"/>
        </w:rPr>
        <w:t xml:space="preserve"> to the dark, </w:t>
      </w:r>
      <w:proofErr w:type="spellStart"/>
      <w:r w:rsidRPr="00472D8D">
        <w:rPr>
          <w:lang w:val="it-IT"/>
        </w:rPr>
        <w:t>violent</w:t>
      </w:r>
      <w:proofErr w:type="spellEnd"/>
      <w:r w:rsidRPr="00472D8D">
        <w:rPr>
          <w:lang w:val="it-IT"/>
        </w:rPr>
        <w:t xml:space="preserve"> world </w:t>
      </w:r>
      <w:proofErr w:type="spellStart"/>
      <w:r w:rsidRPr="00472D8D">
        <w:rPr>
          <w:lang w:val="it-IT"/>
        </w:rPr>
        <w:t>that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opens</w:t>
      </w:r>
      <w:proofErr w:type="spellEnd"/>
      <w:r w:rsidRPr="00472D8D">
        <w:rPr>
          <w:lang w:val="it-IT"/>
        </w:rPr>
        <w:t xml:space="preserve"> up </w:t>
      </w:r>
      <w:proofErr w:type="spellStart"/>
      <w:r w:rsidRPr="00472D8D">
        <w:rPr>
          <w:lang w:val="it-IT"/>
        </w:rPr>
        <w:t>before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him</w:t>
      </w:r>
      <w:proofErr w:type="spellEnd"/>
      <w:r w:rsidRPr="00472D8D">
        <w:rPr>
          <w:lang w:val="it-IT"/>
        </w:rPr>
        <w:t xml:space="preserve">? </w:t>
      </w:r>
      <w:proofErr w:type="spellStart"/>
      <w:r w:rsidRPr="00085A4F">
        <w:rPr>
          <w:lang w:val="it-IT"/>
        </w:rPr>
        <w:t>That's</w:t>
      </w:r>
      <w:proofErr w:type="spellEnd"/>
      <w:r w:rsidRPr="00085A4F">
        <w:rPr>
          <w:lang w:val="it-IT"/>
        </w:rPr>
        <w:t xml:space="preserve"> up to </w:t>
      </w:r>
      <w:proofErr w:type="spellStart"/>
      <w:r w:rsidRPr="00085A4F">
        <w:rPr>
          <w:lang w:val="it-IT"/>
        </w:rPr>
        <w:t>you</w:t>
      </w:r>
      <w:proofErr w:type="spellEnd"/>
      <w:r w:rsidRPr="00085A4F">
        <w:rPr>
          <w:lang w:val="it-IT"/>
        </w:rPr>
        <w:t>!</w:t>
      </w:r>
    </w:p>
    <w:p w14:paraId="535A6328" w14:textId="5E22AC26" w:rsidR="001C0670" w:rsidRDefault="008C45D9" w:rsidP="001C0670">
      <w:pPr>
        <w:rPr>
          <w:lang w:val="it-IT"/>
        </w:rPr>
      </w:pPr>
      <w:r w:rsidRPr="008C45D9">
        <w:rPr>
          <w:lang w:val="it-IT"/>
        </w:rPr>
        <w:t>&lt;…Ovvero, finché un certo misterioso cliente en</w:t>
      </w:r>
      <w:r>
        <w:rPr>
          <w:lang w:val="it-IT"/>
        </w:rPr>
        <w:t xml:space="preserve">tra nel locale, attirando le attenzioni di alcune persone. </w:t>
      </w:r>
      <w:r w:rsidR="00CD2C7C">
        <w:rPr>
          <w:lang w:val="it-IT"/>
        </w:rPr>
        <w:t>“</w:t>
      </w:r>
      <w:r>
        <w:rPr>
          <w:lang w:val="it-IT"/>
        </w:rPr>
        <w:t>Piove sempre su</w:t>
      </w:r>
      <w:r w:rsidR="00CD2C7C">
        <w:rPr>
          <w:lang w:val="it-IT"/>
        </w:rPr>
        <w:t>l</w:t>
      </w:r>
      <w:r>
        <w:rPr>
          <w:lang w:val="it-IT"/>
        </w:rPr>
        <w:t xml:space="preserve"> bagnato</w:t>
      </w:r>
      <w:r w:rsidR="00CD2C7C">
        <w:rPr>
          <w:lang w:val="it-IT"/>
        </w:rPr>
        <w:t>”</w:t>
      </w:r>
      <w:r>
        <w:rPr>
          <w:lang w:val="it-IT"/>
        </w:rPr>
        <w:t xml:space="preserve"> dicono, e improvvisamente MC si ritrova catapultato nel bel mezzo di una guerra di cui non era neanche a conoscenza… una guerra fra vampiri.</w:t>
      </w:r>
    </w:p>
    <w:p w14:paraId="4D9ACD0C" w14:textId="28F02567" w:rsidR="008C45D9" w:rsidRPr="008C45D9" w:rsidRDefault="008C45D9" w:rsidP="001C0670">
      <w:pPr>
        <w:rPr>
          <w:lang w:val="it-IT"/>
        </w:rPr>
      </w:pPr>
      <w:r>
        <w:rPr>
          <w:lang w:val="it-IT"/>
        </w:rPr>
        <w:t>Come reagi</w:t>
      </w:r>
      <w:r w:rsidR="00CD2C7C">
        <w:rPr>
          <w:lang w:val="it-IT"/>
        </w:rPr>
        <w:t>rà</w:t>
      </w:r>
      <w:r>
        <w:rPr>
          <w:lang w:val="it-IT"/>
        </w:rPr>
        <w:t xml:space="preserve"> MC davanti al mondo oscuro e violento che gli si spalanca davanti? Sta a te deciderlo!&gt;</w:t>
      </w:r>
    </w:p>
    <w:p w14:paraId="46B92531" w14:textId="77777777" w:rsidR="008C45D9" w:rsidRPr="00085A4F" w:rsidRDefault="008C45D9" w:rsidP="001C0670">
      <w:pPr>
        <w:rPr>
          <w:lang w:val="it-IT"/>
        </w:rPr>
      </w:pPr>
    </w:p>
    <w:p w14:paraId="47D4AEDA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Features</w:t>
      </w:r>
      <w:proofErr w:type="spellEnd"/>
    </w:p>
    <w:p w14:paraId="4544CA2B" w14:textId="77777777" w:rsidR="008C45D9" w:rsidRPr="00085A4F" w:rsidRDefault="008C45D9" w:rsidP="001C0670">
      <w:pPr>
        <w:rPr>
          <w:lang w:val="it-IT"/>
        </w:rPr>
      </w:pPr>
      <w:r w:rsidRPr="00085A4F">
        <w:rPr>
          <w:lang w:val="it-IT"/>
        </w:rPr>
        <w:t>&lt;Descrizione&gt;</w:t>
      </w:r>
    </w:p>
    <w:p w14:paraId="7B0CBFD0" w14:textId="77777777" w:rsidR="001C0670" w:rsidRPr="00085A4F" w:rsidRDefault="001C0670" w:rsidP="001C0670">
      <w:pPr>
        <w:rPr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Genre</w:t>
      </w:r>
      <w:proofErr w:type="spellEnd"/>
      <w:r w:rsidRPr="00085A4F">
        <w:rPr>
          <w:lang w:val="it-IT"/>
        </w:rPr>
        <w:t xml:space="preserve">: Drama, </w:t>
      </w:r>
      <w:proofErr w:type="spellStart"/>
      <w:r w:rsidRPr="00085A4F">
        <w:rPr>
          <w:lang w:val="it-IT"/>
        </w:rPr>
        <w:t>BxB</w:t>
      </w:r>
      <w:proofErr w:type="spellEnd"/>
      <w:r w:rsidRPr="00085A4F">
        <w:rPr>
          <w:lang w:val="it-IT"/>
        </w:rPr>
        <w:t xml:space="preserve"> romance</w:t>
      </w:r>
      <w:commentRangeStart w:id="0"/>
      <w:commentRangeStart w:id="1"/>
      <w:r w:rsidRPr="00085A4F">
        <w:rPr>
          <w:lang w:val="it-IT"/>
        </w:rPr>
        <w:t xml:space="preserve">, dark </w:t>
      </w:r>
      <w:proofErr w:type="spellStart"/>
      <w:r w:rsidRPr="00085A4F">
        <w:rPr>
          <w:lang w:val="it-IT"/>
        </w:rPr>
        <w:t>modern</w:t>
      </w:r>
      <w:commentRangeEnd w:id="0"/>
      <w:proofErr w:type="spellEnd"/>
      <w:r w:rsidR="00EB32EC">
        <w:rPr>
          <w:rStyle w:val="Rimandocommento"/>
        </w:rPr>
        <w:commentReference w:id="0"/>
      </w:r>
      <w:commentRangeEnd w:id="1"/>
      <w:r w:rsidR="001D3300">
        <w:rPr>
          <w:rStyle w:val="Rimandocommento"/>
        </w:rPr>
        <w:commentReference w:id="1"/>
      </w:r>
    </w:p>
    <w:p w14:paraId="332799DB" w14:textId="6945F0EA" w:rsidR="00EB32EC" w:rsidRPr="00EB32EC" w:rsidRDefault="00864A6E" w:rsidP="001C0670">
      <w:pPr>
        <w:rPr>
          <w:rFonts w:cstheme="minorHAnsi"/>
          <w:lang w:val="it-IT"/>
        </w:rPr>
      </w:pPr>
      <w:r w:rsidRPr="00EB32EC">
        <w:rPr>
          <w:rFonts w:cstheme="minorHAnsi"/>
          <w:lang w:val="it-IT"/>
        </w:rPr>
        <w:t>&lt;</w:t>
      </w:r>
      <w:r w:rsidR="008C45D9" w:rsidRPr="00EB32EC">
        <w:rPr>
          <w:rFonts w:ascii="Arial" w:hAnsi="Arial" w:cs="Arial"/>
          <w:lang w:val="it-IT"/>
        </w:rPr>
        <w:t>►</w:t>
      </w:r>
      <w:r w:rsidR="00EB32EC" w:rsidRPr="00EB32EC">
        <w:rPr>
          <w:rFonts w:cstheme="minorHAnsi"/>
          <w:lang w:val="it-IT"/>
        </w:rPr>
        <w:t>Genere: d</w:t>
      </w:r>
      <w:r w:rsidR="00085A4F">
        <w:rPr>
          <w:rFonts w:cstheme="minorHAnsi"/>
          <w:lang w:val="it-IT"/>
        </w:rPr>
        <w:t xml:space="preserve">rammatico, romanticismo </w:t>
      </w:r>
      <w:commentRangeStart w:id="3"/>
      <w:commentRangeStart w:id="4"/>
      <w:proofErr w:type="spellStart"/>
      <w:r w:rsidR="00085A4F">
        <w:rPr>
          <w:rFonts w:cstheme="minorHAnsi"/>
          <w:lang w:val="it-IT"/>
        </w:rPr>
        <w:t>yaoi</w:t>
      </w:r>
      <w:commentRangeEnd w:id="3"/>
      <w:proofErr w:type="spellEnd"/>
      <w:r w:rsidR="00085A4F">
        <w:rPr>
          <w:rStyle w:val="Rimandocommento"/>
        </w:rPr>
        <w:commentReference w:id="3"/>
      </w:r>
      <w:commentRangeEnd w:id="4"/>
      <w:r w:rsidR="001D3300">
        <w:rPr>
          <w:rStyle w:val="Rimandocommento"/>
        </w:rPr>
        <w:commentReference w:id="4"/>
      </w:r>
      <w:r w:rsidRPr="00EB32EC">
        <w:rPr>
          <w:rFonts w:cstheme="minorHAnsi"/>
          <w:lang w:val="it-IT"/>
        </w:rPr>
        <w:t xml:space="preserve">, </w:t>
      </w:r>
      <w:del w:id="5" w:author="ilaria pisanu" w:date="2020-06-09T10:46:00Z">
        <w:r w:rsidR="00EB32EC" w:rsidRPr="00EB32EC" w:rsidDel="00472D8D">
          <w:rPr>
            <w:rFonts w:cstheme="minorHAnsi"/>
            <w:lang w:val="it-IT"/>
          </w:rPr>
          <w:delText>atmosfera macabra moderna</w:delText>
        </w:r>
      </w:del>
      <w:r w:rsidR="00472D8D">
        <w:rPr>
          <w:rFonts w:cstheme="minorHAnsi"/>
          <w:lang w:val="it-IT"/>
        </w:rPr>
        <w:t xml:space="preserve">dark </w:t>
      </w:r>
      <w:proofErr w:type="spellStart"/>
      <w:r w:rsidR="00472D8D">
        <w:rPr>
          <w:rFonts w:cstheme="minorHAnsi"/>
          <w:lang w:val="it-IT"/>
        </w:rPr>
        <w:t>modern</w:t>
      </w:r>
      <w:proofErr w:type="spellEnd"/>
      <w:r w:rsidR="00EB32EC">
        <w:rPr>
          <w:rFonts w:cstheme="minorHAnsi"/>
          <w:lang w:val="it-IT"/>
        </w:rPr>
        <w:t>&gt;</w:t>
      </w:r>
    </w:p>
    <w:p w14:paraId="114633D0" w14:textId="77777777" w:rsidR="001C0670" w:rsidRDefault="001C0670" w:rsidP="001C0670">
      <w:r>
        <w:rPr>
          <w:rFonts w:ascii="Arial" w:hAnsi="Arial" w:cs="Arial"/>
        </w:rPr>
        <w:t>►</w:t>
      </w:r>
      <w:r>
        <w:t xml:space="preserve"> Rating: PG-13 (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violence</w:t>
      </w:r>
      <w:proofErr w:type="spellEnd"/>
      <w:r>
        <w:t xml:space="preserve">, sexual </w:t>
      </w:r>
      <w:proofErr w:type="spellStart"/>
      <w:r>
        <w:t>themes</w:t>
      </w:r>
      <w:proofErr w:type="spellEnd"/>
      <w:r>
        <w:t>)</w:t>
      </w:r>
    </w:p>
    <w:p w14:paraId="4D3E7074" w14:textId="77777777" w:rsidR="00EB32EC" w:rsidRPr="00EB32EC" w:rsidRDefault="00EB32EC" w:rsidP="00EB32EC">
      <w:pPr>
        <w:rPr>
          <w:lang w:val="it-IT"/>
        </w:rPr>
      </w:pPr>
      <w:r w:rsidRPr="00EB32EC">
        <w:rPr>
          <w:lang w:val="it-IT"/>
        </w:rPr>
        <w:t>&lt;</w:t>
      </w:r>
      <w:r w:rsidRPr="00EB32EC">
        <w:rPr>
          <w:rFonts w:ascii="Arial" w:hAnsi="Arial" w:cs="Arial"/>
          <w:lang w:val="it-IT"/>
        </w:rPr>
        <w:t>►</w:t>
      </w:r>
      <w:r w:rsidRPr="00EB32EC">
        <w:rPr>
          <w:lang w:val="it-IT"/>
        </w:rPr>
        <w:t xml:space="preserve"> Rating: PG-13 (termini volgari, violenza</w:t>
      </w:r>
      <w:r>
        <w:rPr>
          <w:lang w:val="it-IT"/>
        </w:rPr>
        <w:t>, riferimenti sessuali)</w:t>
      </w:r>
    </w:p>
    <w:p w14:paraId="6F6CED53" w14:textId="77777777" w:rsidR="001C0670" w:rsidRPr="00085A4F" w:rsidRDefault="001C0670" w:rsidP="001C0670">
      <w:pPr>
        <w:rPr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Length</w:t>
      </w:r>
      <w:proofErr w:type="spellEnd"/>
      <w:r w:rsidRPr="00085A4F">
        <w:rPr>
          <w:lang w:val="it-IT"/>
        </w:rPr>
        <w:t xml:space="preserve">: ~60,000 </w:t>
      </w:r>
      <w:proofErr w:type="spellStart"/>
      <w:r w:rsidRPr="00085A4F">
        <w:rPr>
          <w:lang w:val="it-IT"/>
        </w:rPr>
        <w:t>words</w:t>
      </w:r>
      <w:proofErr w:type="spellEnd"/>
    </w:p>
    <w:p w14:paraId="40D98B87" w14:textId="77777777" w:rsidR="00611196" w:rsidRPr="00085A4F" w:rsidRDefault="00611196" w:rsidP="001C0670">
      <w:pPr>
        <w:rPr>
          <w:rFonts w:cstheme="minorHAnsi"/>
          <w:lang w:val="it-IT"/>
        </w:rPr>
      </w:pPr>
      <w:r w:rsidRPr="00085A4F">
        <w:rPr>
          <w:lang w:val="it-IT"/>
        </w:rPr>
        <w:t>&lt;</w:t>
      </w:r>
      <w:r w:rsidRPr="00085A4F">
        <w:rPr>
          <w:rFonts w:ascii="Arial" w:hAnsi="Arial" w:cs="Arial"/>
          <w:lang w:val="it-IT"/>
        </w:rPr>
        <w:t>►</w:t>
      </w:r>
      <w:r w:rsidRPr="00085A4F">
        <w:rPr>
          <w:rFonts w:cstheme="minorHAnsi"/>
          <w:lang w:val="it-IT"/>
        </w:rPr>
        <w:t>Lunghezza: circa 60.000 parole&gt;</w:t>
      </w:r>
    </w:p>
    <w:p w14:paraId="74CA95FA" w14:textId="77777777" w:rsidR="001C0670" w:rsidRPr="00472D8D" w:rsidRDefault="001C0670" w:rsidP="001C0670">
      <w:pPr>
        <w:rPr>
          <w:lang w:val="it-IT"/>
        </w:rPr>
      </w:pPr>
      <w:r w:rsidRPr="00472D8D">
        <w:rPr>
          <w:rFonts w:ascii="Arial" w:hAnsi="Arial" w:cs="Arial"/>
          <w:lang w:val="it-IT"/>
        </w:rPr>
        <w:t>►</w:t>
      </w:r>
      <w:r w:rsidRPr="00472D8D">
        <w:rPr>
          <w:lang w:val="it-IT"/>
        </w:rPr>
        <w:t xml:space="preserve"> Endings: 8</w:t>
      </w:r>
    </w:p>
    <w:p w14:paraId="1AE89328" w14:textId="77777777" w:rsidR="00611196" w:rsidRPr="00472D8D" w:rsidRDefault="00611196" w:rsidP="001C0670">
      <w:pPr>
        <w:rPr>
          <w:rFonts w:cstheme="minorHAnsi"/>
          <w:lang w:val="it-IT"/>
        </w:rPr>
      </w:pPr>
      <w:r w:rsidRPr="00472D8D">
        <w:rPr>
          <w:lang w:val="it-IT"/>
        </w:rPr>
        <w:t>&lt;</w:t>
      </w:r>
      <w:r w:rsidRPr="00472D8D">
        <w:rPr>
          <w:rFonts w:ascii="Arial" w:hAnsi="Arial" w:cs="Arial"/>
          <w:lang w:val="it-IT"/>
        </w:rPr>
        <w:t xml:space="preserve">► </w:t>
      </w:r>
      <w:proofErr w:type="spellStart"/>
      <w:r w:rsidRPr="00472D8D">
        <w:rPr>
          <w:rFonts w:cstheme="minorHAnsi"/>
          <w:lang w:val="it-IT"/>
        </w:rPr>
        <w:t>Finali</w:t>
      </w:r>
      <w:proofErr w:type="spellEnd"/>
      <w:r w:rsidRPr="00472D8D">
        <w:rPr>
          <w:rFonts w:cstheme="minorHAnsi"/>
          <w:lang w:val="it-IT"/>
        </w:rPr>
        <w:t>: 8&gt;</w:t>
      </w:r>
    </w:p>
    <w:p w14:paraId="67621868" w14:textId="77777777" w:rsidR="001C0670" w:rsidRPr="00472D8D" w:rsidRDefault="001C0670" w:rsidP="001C0670">
      <w:pPr>
        <w:rPr>
          <w:lang w:val="it-IT"/>
        </w:rPr>
      </w:pPr>
      <w:r w:rsidRPr="00472D8D">
        <w:rPr>
          <w:rFonts w:ascii="Arial" w:hAnsi="Arial" w:cs="Arial"/>
          <w:lang w:val="it-IT"/>
        </w:rPr>
        <w:t>►</w:t>
      </w:r>
      <w:r w:rsidRPr="00472D8D">
        <w:rPr>
          <w:lang w:val="it-IT"/>
        </w:rPr>
        <w:t xml:space="preserve"> Platforms: Android, Steam, Itch.io</w:t>
      </w:r>
    </w:p>
    <w:p w14:paraId="394F346F" w14:textId="77777777" w:rsidR="00611196" w:rsidRPr="00472D8D" w:rsidRDefault="00611196" w:rsidP="001C0670">
      <w:pPr>
        <w:rPr>
          <w:rFonts w:cstheme="minorHAnsi"/>
          <w:lang w:val="it-IT"/>
        </w:rPr>
      </w:pPr>
      <w:r w:rsidRPr="00472D8D">
        <w:rPr>
          <w:lang w:val="it-IT"/>
        </w:rPr>
        <w:t>&lt;</w:t>
      </w:r>
      <w:r w:rsidRPr="00472D8D">
        <w:rPr>
          <w:rFonts w:ascii="Arial" w:hAnsi="Arial" w:cs="Arial"/>
          <w:lang w:val="it-IT"/>
        </w:rPr>
        <w:t>►</w:t>
      </w:r>
      <w:proofErr w:type="spellStart"/>
      <w:r w:rsidRPr="00472D8D">
        <w:rPr>
          <w:rFonts w:cstheme="minorHAnsi"/>
          <w:lang w:val="it-IT"/>
        </w:rPr>
        <w:t>Piattaforme</w:t>
      </w:r>
      <w:proofErr w:type="spellEnd"/>
      <w:r w:rsidRPr="00472D8D">
        <w:rPr>
          <w:rFonts w:cstheme="minorHAnsi"/>
          <w:lang w:val="it-IT"/>
        </w:rPr>
        <w:t>: Android, Steam, Itch.io&gt;</w:t>
      </w:r>
    </w:p>
    <w:p w14:paraId="2E9B5A52" w14:textId="77777777" w:rsidR="001C0670" w:rsidRPr="00472D8D" w:rsidRDefault="001C0670" w:rsidP="001C0670">
      <w:pPr>
        <w:rPr>
          <w:rFonts w:cstheme="minorHAnsi"/>
          <w:lang w:val="it-IT"/>
        </w:rPr>
      </w:pPr>
    </w:p>
    <w:p w14:paraId="18E4C705" w14:textId="77777777" w:rsidR="001C0670" w:rsidRPr="00611196" w:rsidRDefault="001C0670" w:rsidP="001C0670">
      <w:pPr>
        <w:rPr>
          <w:rFonts w:cstheme="minorHAnsi"/>
          <w:lang w:val="it-IT"/>
        </w:rPr>
      </w:pP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 xml:space="preserve"> </w:t>
      </w:r>
      <w:proofErr w:type="spellStart"/>
      <w:r w:rsidRPr="00611196">
        <w:rPr>
          <w:rFonts w:cstheme="minorHAnsi"/>
          <w:lang w:val="it-IT"/>
        </w:rPr>
        <w:t>Changeable</w:t>
      </w:r>
      <w:proofErr w:type="spellEnd"/>
      <w:r w:rsidRPr="00611196">
        <w:rPr>
          <w:rFonts w:cstheme="minorHAnsi"/>
          <w:lang w:val="it-IT"/>
        </w:rPr>
        <w:t xml:space="preserve"> MC </w:t>
      </w:r>
      <w:proofErr w:type="spellStart"/>
      <w:r w:rsidRPr="00611196">
        <w:rPr>
          <w:rFonts w:cstheme="minorHAnsi"/>
          <w:lang w:val="it-IT"/>
        </w:rPr>
        <w:t>personality</w:t>
      </w:r>
      <w:proofErr w:type="spellEnd"/>
      <w:r w:rsidRPr="00611196">
        <w:rPr>
          <w:rFonts w:cstheme="minorHAnsi"/>
          <w:lang w:val="it-IT"/>
        </w:rPr>
        <w:t xml:space="preserve"> &amp; </w:t>
      </w:r>
      <w:proofErr w:type="spellStart"/>
      <w:r w:rsidRPr="00611196">
        <w:rPr>
          <w:rFonts w:cstheme="minorHAnsi"/>
          <w:lang w:val="it-IT"/>
        </w:rPr>
        <w:t>interests</w:t>
      </w:r>
      <w:proofErr w:type="spellEnd"/>
    </w:p>
    <w:p w14:paraId="1BB3CC62" w14:textId="3B55BD91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>Perso</w:t>
      </w:r>
      <w:r w:rsidR="001D26F9">
        <w:rPr>
          <w:rFonts w:cstheme="minorHAnsi"/>
          <w:lang w:val="it-IT"/>
        </w:rPr>
        <w:t>nalità e interessi di MC modificabili</w:t>
      </w:r>
      <w:r w:rsidRPr="00611196">
        <w:rPr>
          <w:rFonts w:cstheme="minorHAnsi"/>
          <w:lang w:val="it-IT"/>
        </w:rPr>
        <w:t>&gt;</w:t>
      </w:r>
    </w:p>
    <w:p w14:paraId="5BB47C9A" w14:textId="77777777" w:rsidR="001C0670" w:rsidRPr="00472D8D" w:rsidRDefault="001C0670" w:rsidP="001C0670">
      <w:pPr>
        <w:rPr>
          <w:rFonts w:cstheme="minorHAnsi"/>
          <w:lang w:val="it-IT"/>
        </w:rPr>
      </w:pPr>
      <w:r w:rsidRPr="00472D8D">
        <w:rPr>
          <w:rFonts w:ascii="Arial" w:hAnsi="Arial" w:cs="Arial"/>
          <w:lang w:val="it-IT"/>
        </w:rPr>
        <w:t>►</w:t>
      </w:r>
      <w:r w:rsidRPr="00472D8D">
        <w:rPr>
          <w:rFonts w:cstheme="minorHAnsi"/>
          <w:lang w:val="it-IT"/>
        </w:rPr>
        <w:t xml:space="preserve"> Different dialogue &amp; choices based on personality</w:t>
      </w:r>
    </w:p>
    <w:p w14:paraId="361D1835" w14:textId="77777777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 xml:space="preserve"> Dialoghi e scelte differenti in base alla personalità&gt;</w:t>
      </w:r>
    </w:p>
    <w:p w14:paraId="15367130" w14:textId="77777777" w:rsidR="001C0670" w:rsidRPr="00472D8D" w:rsidRDefault="001C0670" w:rsidP="001C0670">
      <w:pPr>
        <w:rPr>
          <w:rFonts w:cstheme="minorHAnsi"/>
          <w:lang w:val="it-IT"/>
        </w:rPr>
      </w:pPr>
      <w:r w:rsidRPr="00472D8D">
        <w:rPr>
          <w:rFonts w:ascii="Arial" w:hAnsi="Arial" w:cs="Arial"/>
          <w:lang w:val="it-IT"/>
        </w:rPr>
        <w:t>►</w:t>
      </w:r>
      <w:r w:rsidRPr="00472D8D">
        <w:rPr>
          <w:rFonts w:cstheme="minorHAnsi"/>
          <w:lang w:val="it-IT"/>
        </w:rPr>
        <w:t xml:space="preserve"> 11 track OST with a dark, </w:t>
      </w:r>
      <w:commentRangeStart w:id="6"/>
      <w:r w:rsidRPr="00472D8D">
        <w:rPr>
          <w:rFonts w:cstheme="minorHAnsi"/>
          <w:lang w:val="it-IT"/>
        </w:rPr>
        <w:t xml:space="preserve">urban </w:t>
      </w:r>
      <w:commentRangeEnd w:id="6"/>
      <w:r w:rsidR="00EA4B49">
        <w:rPr>
          <w:rStyle w:val="Rimandocommento"/>
        </w:rPr>
        <w:commentReference w:id="6"/>
      </w:r>
      <w:r w:rsidRPr="00472D8D">
        <w:rPr>
          <w:rFonts w:cstheme="minorHAnsi"/>
          <w:lang w:val="it-IT"/>
        </w:rPr>
        <w:t>vibe</w:t>
      </w:r>
    </w:p>
    <w:p w14:paraId="64A1004C" w14:textId="6BA1ED7E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="001D26F9">
        <w:rPr>
          <w:rFonts w:cstheme="minorHAnsi"/>
          <w:lang w:val="it-IT"/>
        </w:rPr>
        <w:t xml:space="preserve">11 tracce originali </w:t>
      </w:r>
      <w:r w:rsidRPr="00611196">
        <w:rPr>
          <w:rFonts w:cstheme="minorHAnsi"/>
          <w:lang w:val="it-IT"/>
        </w:rPr>
        <w:t>con un</w:t>
      </w:r>
      <w:r w:rsidR="00472D8D">
        <w:rPr>
          <w:rFonts w:cstheme="minorHAnsi"/>
          <w:lang w:val="it-IT"/>
        </w:rPr>
        <w:t>a macabra atmosfera urbana</w:t>
      </w:r>
      <w:r w:rsidRPr="00611196">
        <w:rPr>
          <w:rFonts w:cstheme="minorHAnsi"/>
          <w:lang w:val="it-IT"/>
        </w:rPr>
        <w:t>&gt;</w:t>
      </w:r>
    </w:p>
    <w:p w14:paraId="0F9556DA" w14:textId="77777777" w:rsidR="001C0670" w:rsidRPr="00085A4F" w:rsidRDefault="001C0670" w:rsidP="001C0670">
      <w:pPr>
        <w:rPr>
          <w:rFonts w:cstheme="minorHAnsi"/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rFonts w:cstheme="minorHAnsi"/>
          <w:lang w:val="it-IT"/>
        </w:rPr>
        <w:t xml:space="preserve"> 14 </w:t>
      </w:r>
      <w:proofErr w:type="spellStart"/>
      <w:r w:rsidRPr="00085A4F">
        <w:rPr>
          <w:rFonts w:cstheme="minorHAnsi"/>
          <w:lang w:val="it-IT"/>
        </w:rPr>
        <w:t>CGs</w:t>
      </w:r>
      <w:proofErr w:type="spellEnd"/>
      <w:r w:rsidRPr="00085A4F">
        <w:rPr>
          <w:rFonts w:cstheme="minorHAnsi"/>
          <w:lang w:val="it-IT"/>
        </w:rPr>
        <w:t xml:space="preserve"> with multiple </w:t>
      </w:r>
      <w:proofErr w:type="spellStart"/>
      <w:r w:rsidRPr="00085A4F">
        <w:rPr>
          <w:rFonts w:cstheme="minorHAnsi"/>
          <w:lang w:val="it-IT"/>
        </w:rPr>
        <w:t>variations</w:t>
      </w:r>
      <w:proofErr w:type="spellEnd"/>
    </w:p>
    <w:p w14:paraId="6F31AA9B" w14:textId="77777777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="001D26F9">
        <w:rPr>
          <w:rFonts w:cstheme="minorHAnsi"/>
          <w:lang w:val="it-IT"/>
        </w:rPr>
        <w:t xml:space="preserve"> 14 illustrazioni </w:t>
      </w:r>
      <w:r w:rsidRPr="00611196">
        <w:rPr>
          <w:rFonts w:cstheme="minorHAnsi"/>
          <w:lang w:val="it-IT"/>
        </w:rPr>
        <w:t>digitali con variazioni multiple&gt;</w:t>
      </w:r>
    </w:p>
    <w:p w14:paraId="5F6AEC1A" w14:textId="77777777" w:rsidR="001C0670" w:rsidRPr="00611196" w:rsidRDefault="001C0670" w:rsidP="001C0670">
      <w:pPr>
        <w:rPr>
          <w:lang w:val="it-IT"/>
        </w:rPr>
      </w:pPr>
    </w:p>
    <w:p w14:paraId="23F07B96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Characters</w:t>
      </w:r>
    </w:p>
    <w:p w14:paraId="5BC1F0AC" w14:textId="77777777" w:rsidR="00611196" w:rsidRPr="00472D8D" w:rsidRDefault="00611196" w:rsidP="001C0670">
      <w:pPr>
        <w:rPr>
          <w:lang w:val="it-IT"/>
        </w:rPr>
      </w:pPr>
      <w:r w:rsidRPr="00472D8D">
        <w:rPr>
          <w:lang w:val="it-IT"/>
        </w:rPr>
        <w:t>&lt;</w:t>
      </w:r>
      <w:proofErr w:type="spellStart"/>
      <w:r w:rsidRPr="00472D8D">
        <w:rPr>
          <w:lang w:val="it-IT"/>
        </w:rPr>
        <w:t>Personaggi</w:t>
      </w:r>
      <w:proofErr w:type="spellEnd"/>
      <w:r w:rsidRPr="00472D8D">
        <w:rPr>
          <w:lang w:val="it-IT"/>
        </w:rPr>
        <w:t>&gt;</w:t>
      </w:r>
    </w:p>
    <w:p w14:paraId="3A3AE5C1" w14:textId="77777777" w:rsidR="001C0670" w:rsidRPr="00472D8D" w:rsidRDefault="001C0670" w:rsidP="001C0670">
      <w:pPr>
        <w:rPr>
          <w:lang w:val="it-IT"/>
        </w:rPr>
      </w:pPr>
    </w:p>
    <w:p w14:paraId="008CECD7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MC</w:t>
      </w:r>
    </w:p>
    <w:p w14:paraId="3966B1C6" w14:textId="77777777" w:rsidR="00611196" w:rsidRPr="00472D8D" w:rsidRDefault="00611196" w:rsidP="001C0670">
      <w:pPr>
        <w:rPr>
          <w:lang w:val="it-IT"/>
        </w:rPr>
      </w:pPr>
      <w:r w:rsidRPr="00472D8D">
        <w:rPr>
          <w:lang w:val="it-IT"/>
        </w:rPr>
        <w:t>&lt;MC&gt;</w:t>
      </w:r>
    </w:p>
    <w:p w14:paraId="33BEBF37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(</w:t>
      </w:r>
      <w:proofErr w:type="spellStart"/>
      <w:r w:rsidRPr="00472D8D">
        <w:rPr>
          <w:lang w:val="it-IT"/>
        </w:rPr>
        <w:t>renamable</w:t>
      </w:r>
      <w:proofErr w:type="spellEnd"/>
      <w:r w:rsidRPr="00472D8D">
        <w:rPr>
          <w:lang w:val="it-IT"/>
        </w:rPr>
        <w:t>, default Ash)</w:t>
      </w:r>
    </w:p>
    <w:p w14:paraId="37BA6E75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 xml:space="preserve">&lt;Rinominabile, </w:t>
      </w:r>
      <w:proofErr w:type="spellStart"/>
      <w:r w:rsidRPr="00085A4F">
        <w:rPr>
          <w:lang w:val="it-IT"/>
        </w:rPr>
        <w:t>Ash</w:t>
      </w:r>
      <w:proofErr w:type="spellEnd"/>
      <w:r w:rsidRPr="00085A4F">
        <w:rPr>
          <w:lang w:val="it-IT"/>
        </w:rPr>
        <w:t xml:space="preserve"> di default&gt;</w:t>
      </w:r>
    </w:p>
    <w:p w14:paraId="062C514E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Age: 24</w:t>
      </w:r>
    </w:p>
    <w:p w14:paraId="6D37C5CB" w14:textId="77777777" w:rsidR="00611196" w:rsidRPr="00472D8D" w:rsidRDefault="00611196" w:rsidP="001C0670">
      <w:pPr>
        <w:rPr>
          <w:lang w:val="it-IT"/>
        </w:rPr>
      </w:pPr>
      <w:r w:rsidRPr="00472D8D">
        <w:rPr>
          <w:lang w:val="it-IT"/>
        </w:rPr>
        <w:t>&lt;</w:t>
      </w:r>
      <w:proofErr w:type="spellStart"/>
      <w:r w:rsidRPr="00472D8D">
        <w:rPr>
          <w:lang w:val="it-IT"/>
        </w:rPr>
        <w:t>Età</w:t>
      </w:r>
      <w:proofErr w:type="spellEnd"/>
      <w:r w:rsidRPr="00472D8D">
        <w:rPr>
          <w:lang w:val="it-IT"/>
        </w:rPr>
        <w:t>: 24&gt;</w:t>
      </w:r>
    </w:p>
    <w:p w14:paraId="0FAC0040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Height: 5'8</w:t>
      </w:r>
    </w:p>
    <w:p w14:paraId="54924255" w14:textId="5FE369ED" w:rsidR="00611196" w:rsidRPr="00472D8D" w:rsidRDefault="00CD2C7C" w:rsidP="001C0670">
      <w:pPr>
        <w:rPr>
          <w:lang w:val="it-IT"/>
        </w:rPr>
      </w:pPr>
      <w:r w:rsidRPr="00472D8D">
        <w:rPr>
          <w:lang w:val="it-IT"/>
        </w:rPr>
        <w:t>&lt;</w:t>
      </w:r>
      <w:proofErr w:type="spellStart"/>
      <w:r w:rsidRPr="00472D8D">
        <w:rPr>
          <w:lang w:val="it-IT"/>
        </w:rPr>
        <w:t>Altezza</w:t>
      </w:r>
      <w:proofErr w:type="spellEnd"/>
      <w:r w:rsidRPr="00472D8D">
        <w:rPr>
          <w:lang w:val="it-IT"/>
        </w:rPr>
        <w:t>: 1,72</w:t>
      </w:r>
      <w:r w:rsidR="00611196" w:rsidRPr="00472D8D">
        <w:rPr>
          <w:lang w:val="it-IT"/>
        </w:rPr>
        <w:t>&gt;</w:t>
      </w:r>
    </w:p>
    <w:p w14:paraId="0A07A1BB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lastRenderedPageBreak/>
        <w:t>Race: Human</w:t>
      </w:r>
    </w:p>
    <w:p w14:paraId="61D43728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&lt;Razza: Umana&gt;</w:t>
      </w:r>
    </w:p>
    <w:p w14:paraId="2554EA86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Changeable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personality</w:t>
      </w:r>
      <w:proofErr w:type="spellEnd"/>
    </w:p>
    <w:p w14:paraId="45B5ED39" w14:textId="77777777" w:rsidR="00611196" w:rsidRPr="001D26F9" w:rsidRDefault="001D26F9" w:rsidP="001C0670">
      <w:pPr>
        <w:rPr>
          <w:lang w:val="it-IT"/>
        </w:rPr>
      </w:pPr>
      <w:r w:rsidRPr="001D26F9">
        <w:rPr>
          <w:lang w:val="it-IT"/>
        </w:rPr>
        <w:t>&lt;Personalità modificabile</w:t>
      </w:r>
      <w:r w:rsidR="00611196" w:rsidRPr="001D26F9">
        <w:rPr>
          <w:lang w:val="it-IT"/>
        </w:rPr>
        <w:t>&gt;</w:t>
      </w:r>
    </w:p>
    <w:p w14:paraId="6F5A75AD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Changeable interests</w:t>
      </w:r>
    </w:p>
    <w:p w14:paraId="7C61631B" w14:textId="77777777" w:rsidR="00611196" w:rsidRPr="00472D8D" w:rsidRDefault="00611196" w:rsidP="001C0670">
      <w:pPr>
        <w:rPr>
          <w:lang w:val="it-IT"/>
        </w:rPr>
      </w:pPr>
      <w:r w:rsidRPr="00472D8D">
        <w:rPr>
          <w:lang w:val="it-IT"/>
        </w:rPr>
        <w:t>&lt;</w:t>
      </w:r>
      <w:proofErr w:type="spellStart"/>
      <w:r w:rsidRPr="00472D8D">
        <w:rPr>
          <w:lang w:val="it-IT"/>
        </w:rPr>
        <w:t>Int</w:t>
      </w:r>
      <w:r w:rsidR="001D26F9" w:rsidRPr="00472D8D">
        <w:rPr>
          <w:lang w:val="it-IT"/>
        </w:rPr>
        <w:t>eressi</w:t>
      </w:r>
      <w:proofErr w:type="spellEnd"/>
      <w:r w:rsidR="001D26F9" w:rsidRPr="00472D8D">
        <w:rPr>
          <w:lang w:val="it-IT"/>
        </w:rPr>
        <w:t xml:space="preserve"> </w:t>
      </w:r>
      <w:proofErr w:type="spellStart"/>
      <w:r w:rsidR="001D26F9" w:rsidRPr="00472D8D">
        <w:rPr>
          <w:lang w:val="it-IT"/>
        </w:rPr>
        <w:t>modificabili</w:t>
      </w:r>
      <w:proofErr w:type="spellEnd"/>
      <w:r w:rsidRPr="00472D8D">
        <w:rPr>
          <w:lang w:val="it-IT"/>
        </w:rPr>
        <w:t>&gt;</w:t>
      </w:r>
    </w:p>
    <w:p w14:paraId="3F240D5A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Works diner night shift</w:t>
      </w:r>
    </w:p>
    <w:p w14:paraId="652109FD" w14:textId="77777777" w:rsidR="00611196" w:rsidRPr="00611196" w:rsidRDefault="00611196" w:rsidP="001C0670">
      <w:pPr>
        <w:rPr>
          <w:lang w:val="it-IT"/>
        </w:rPr>
      </w:pPr>
      <w:r w:rsidRPr="00611196">
        <w:rPr>
          <w:lang w:val="it-IT"/>
        </w:rPr>
        <w:t>&lt;Fa il turno di notte in una tavola calda&gt;</w:t>
      </w:r>
    </w:p>
    <w:p w14:paraId="3F891603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food</w:t>
      </w:r>
      <w:proofErr w:type="spellEnd"/>
      <w:r w:rsidRPr="00085A4F">
        <w:rPr>
          <w:lang w:val="it-IT"/>
        </w:rPr>
        <w:t>: Pasta</w:t>
      </w:r>
    </w:p>
    <w:p w14:paraId="091E4889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&lt;Piatto preferito: pasta&gt;</w:t>
      </w:r>
    </w:p>
    <w:p w14:paraId="69D16245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color: </w:t>
      </w:r>
      <w:proofErr w:type="spellStart"/>
      <w:r w:rsidRPr="00085A4F">
        <w:rPr>
          <w:lang w:val="it-IT"/>
        </w:rPr>
        <w:t>Purple</w:t>
      </w:r>
      <w:proofErr w:type="spellEnd"/>
    </w:p>
    <w:p w14:paraId="20B3DB3E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&lt;Colore preferito: viola&gt;</w:t>
      </w:r>
    </w:p>
    <w:p w14:paraId="2EEE9BC3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Pet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peeve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Dirty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dishes</w:t>
      </w:r>
      <w:proofErr w:type="spellEnd"/>
    </w:p>
    <w:p w14:paraId="12DA5133" w14:textId="77777777" w:rsidR="00611196" w:rsidRPr="007104F1" w:rsidRDefault="001D26F9" w:rsidP="001C0670">
      <w:pPr>
        <w:rPr>
          <w:lang w:val="it-IT"/>
        </w:rPr>
      </w:pPr>
      <w:r>
        <w:rPr>
          <w:lang w:val="it-IT"/>
        </w:rPr>
        <w:t>&lt;Odia:</w:t>
      </w:r>
      <w:r w:rsidR="007104F1" w:rsidRPr="007104F1">
        <w:rPr>
          <w:lang w:val="it-IT"/>
        </w:rPr>
        <w:t xml:space="preserve"> piatti sporchi&gt;</w:t>
      </w:r>
    </w:p>
    <w:p w14:paraId="5C69BE55" w14:textId="77777777" w:rsidR="007104F1" w:rsidRDefault="001C0670" w:rsidP="001C0670">
      <w:proofErr w:type="spellStart"/>
      <w:r>
        <w:t>Ash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San Francisco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he </w:t>
      </w:r>
      <w:proofErr w:type="spellStart"/>
      <w:r>
        <w:t>dreams</w:t>
      </w:r>
      <w:proofErr w:type="spellEnd"/>
      <w:r>
        <w:t xml:space="preserve"> of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(</w:t>
      </w:r>
      <w:proofErr w:type="spellStart"/>
      <w:proofErr w:type="gramStart"/>
      <w:r>
        <w:t>whether</w:t>
      </w:r>
      <w:proofErr w:type="spellEnd"/>
      <w:r>
        <w:t xml:space="preserve"> in </w:t>
      </w:r>
      <w:proofErr w:type="spellStart"/>
      <w:r>
        <w:t>music</w:t>
      </w:r>
      <w:proofErr w:type="spellEnd"/>
      <w:r>
        <w:t xml:space="preserve">, digital art,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>!</w:t>
      </w:r>
      <w:proofErr w:type="gramEnd"/>
      <w:r>
        <w:t xml:space="preserve">), 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graveyard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at a run-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diner</w:t>
      </w:r>
      <w:proofErr w:type="spellEnd"/>
      <w:r>
        <w:t>.</w:t>
      </w:r>
    </w:p>
    <w:p w14:paraId="5FB7B48B" w14:textId="77777777" w:rsidR="001C0670" w:rsidRPr="007104F1" w:rsidRDefault="007104F1" w:rsidP="001C0670">
      <w:pPr>
        <w:rPr>
          <w:lang w:val="it-IT"/>
        </w:rPr>
      </w:pPr>
      <w:r w:rsidRPr="007104F1">
        <w:rPr>
          <w:lang w:val="it-IT"/>
        </w:rPr>
        <w:t>&lt;</w:t>
      </w:r>
      <w:proofErr w:type="spellStart"/>
      <w:r w:rsidRPr="007104F1">
        <w:rPr>
          <w:lang w:val="it-IT"/>
        </w:rPr>
        <w:t>Ash</w:t>
      </w:r>
      <w:proofErr w:type="spellEnd"/>
      <w:r w:rsidRPr="007104F1">
        <w:rPr>
          <w:lang w:val="it-IT"/>
        </w:rPr>
        <w:t xml:space="preserve"> è rimasto </w:t>
      </w:r>
      <w:r>
        <w:rPr>
          <w:lang w:val="it-IT"/>
        </w:rPr>
        <w:t>bloccato a San Francisco per gran parte della sua vita. Anche se sogna di diventare un artista famoso (sta al giocatore decidere se nella musica, nell’illustrazione digitale o nella scrittura!), al momento fa il turno di notte in una piccola tavola calda decadente&gt;</w:t>
      </w:r>
    </w:p>
    <w:p w14:paraId="25962764" w14:textId="77777777" w:rsidR="001C0670" w:rsidRPr="007104F1" w:rsidRDefault="001C0670" w:rsidP="001C0670">
      <w:pPr>
        <w:rPr>
          <w:lang w:val="it-IT"/>
        </w:rPr>
      </w:pPr>
    </w:p>
    <w:p w14:paraId="0C71FA94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He's wry, tough, and determined by default, but his personality changes and grows throughout the course of the game!</w:t>
      </w:r>
    </w:p>
    <w:p w14:paraId="0BA6ABAD" w14:textId="77777777" w:rsidR="007104F1" w:rsidRPr="007104F1" w:rsidRDefault="007104F1" w:rsidP="001C0670">
      <w:pPr>
        <w:rPr>
          <w:lang w:val="it-IT"/>
        </w:rPr>
      </w:pPr>
      <w:r>
        <w:rPr>
          <w:lang w:val="it-IT"/>
        </w:rPr>
        <w:t>&lt;</w:t>
      </w:r>
      <w:r w:rsidRPr="007104F1">
        <w:rPr>
          <w:lang w:val="it-IT"/>
        </w:rPr>
        <w:t>È sveglio</w:t>
      </w:r>
      <w:r>
        <w:rPr>
          <w:lang w:val="it-IT"/>
        </w:rPr>
        <w:t xml:space="preserve">, tenace </w:t>
      </w:r>
      <w:r w:rsidRPr="007104F1">
        <w:rPr>
          <w:lang w:val="it-IT"/>
        </w:rPr>
        <w:t xml:space="preserve">e determinato di natura, ma la sua personalità cambia e </w:t>
      </w:r>
      <w:r>
        <w:rPr>
          <w:lang w:val="it-IT"/>
        </w:rPr>
        <w:t>si sviluppa nel corso del gioco!&gt;</w:t>
      </w:r>
    </w:p>
    <w:p w14:paraId="1414D043" w14:textId="77777777" w:rsidR="001C0670" w:rsidRPr="007104F1" w:rsidRDefault="001C0670" w:rsidP="001C0670">
      <w:pPr>
        <w:rPr>
          <w:lang w:val="it-IT"/>
        </w:rPr>
      </w:pPr>
    </w:p>
    <w:p w14:paraId="7D864798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Dominic</w:t>
      </w:r>
    </w:p>
    <w:p w14:paraId="23758755" w14:textId="77777777" w:rsidR="007104F1" w:rsidRPr="00472D8D" w:rsidRDefault="007104F1" w:rsidP="001C0670">
      <w:pPr>
        <w:rPr>
          <w:lang w:val="it-IT"/>
        </w:rPr>
      </w:pPr>
      <w:r w:rsidRPr="00472D8D">
        <w:rPr>
          <w:lang w:val="it-IT"/>
        </w:rPr>
        <w:t>&lt;Dominic&gt;</w:t>
      </w:r>
    </w:p>
    <w:p w14:paraId="6ED59E1E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Age: 24</w:t>
      </w:r>
    </w:p>
    <w:p w14:paraId="141FE7BA" w14:textId="77777777" w:rsidR="007104F1" w:rsidRPr="00472D8D" w:rsidRDefault="007104F1" w:rsidP="001C0670">
      <w:pPr>
        <w:rPr>
          <w:lang w:val="it-IT"/>
        </w:rPr>
      </w:pPr>
      <w:r w:rsidRPr="00472D8D">
        <w:rPr>
          <w:lang w:val="it-IT"/>
        </w:rPr>
        <w:t>&lt;</w:t>
      </w:r>
      <w:proofErr w:type="spellStart"/>
      <w:r w:rsidRPr="00472D8D">
        <w:rPr>
          <w:lang w:val="it-IT"/>
        </w:rPr>
        <w:t>Età</w:t>
      </w:r>
      <w:proofErr w:type="spellEnd"/>
      <w:r w:rsidRPr="00472D8D">
        <w:rPr>
          <w:lang w:val="it-IT"/>
        </w:rPr>
        <w:t>: 24&gt;</w:t>
      </w:r>
    </w:p>
    <w:p w14:paraId="270983BE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Height: 6'3</w:t>
      </w:r>
    </w:p>
    <w:p w14:paraId="330FDA34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&lt;Altezza: 1,90&gt;</w:t>
      </w:r>
    </w:p>
    <w:p w14:paraId="0232CFFD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Race: Vampire</w:t>
      </w:r>
    </w:p>
    <w:p w14:paraId="7261E13E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&lt;Razza: Vampiro&gt;</w:t>
      </w:r>
    </w:p>
    <w:p w14:paraId="300AFA8B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Quiet</w:t>
      </w:r>
      <w:proofErr w:type="spellEnd"/>
      <w:r w:rsidRPr="00085A4F">
        <w:rPr>
          <w:lang w:val="it-IT"/>
        </w:rPr>
        <w:t xml:space="preserve">, cool, </w:t>
      </w:r>
      <w:proofErr w:type="spellStart"/>
      <w:r w:rsidRPr="00085A4F">
        <w:rPr>
          <w:lang w:val="it-IT"/>
        </w:rPr>
        <w:t>withdrawn</w:t>
      </w:r>
      <w:proofErr w:type="spellEnd"/>
    </w:p>
    <w:p w14:paraId="303A6A02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&lt;Silenzioso, tranquillo e riservato&gt;</w:t>
      </w:r>
    </w:p>
    <w:p w14:paraId="4C019B74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Bruiser</w:t>
      </w:r>
      <w:proofErr w:type="spellEnd"/>
      <w:r w:rsidRPr="00085A4F">
        <w:rPr>
          <w:lang w:val="it-IT"/>
        </w:rPr>
        <w:t>, bodyguard</w:t>
      </w:r>
    </w:p>
    <w:p w14:paraId="74B58AFA" w14:textId="1A83B074" w:rsidR="007104F1" w:rsidRPr="00085A4F" w:rsidRDefault="00CD2C7C" w:rsidP="001C0670">
      <w:pPr>
        <w:rPr>
          <w:lang w:val="it-IT"/>
        </w:rPr>
      </w:pPr>
      <w:r>
        <w:rPr>
          <w:lang w:val="it-IT"/>
        </w:rPr>
        <w:t>&lt;M</w:t>
      </w:r>
      <w:r w:rsidR="007104F1" w:rsidRPr="00085A4F">
        <w:rPr>
          <w:lang w:val="it-IT"/>
        </w:rPr>
        <w:t>assiccio, guardia del corpo&gt;</w:t>
      </w:r>
    </w:p>
    <w:p w14:paraId="73A190DA" w14:textId="77777777" w:rsidR="001C0670" w:rsidRDefault="001C0670" w:rsidP="001C0670">
      <w:pPr>
        <w:rPr>
          <w:lang w:val="it-IT"/>
        </w:rPr>
      </w:pPr>
      <w:proofErr w:type="spellStart"/>
      <w:r w:rsidRPr="001C0670">
        <w:rPr>
          <w:lang w:val="it-IT"/>
        </w:rPr>
        <w:t>Fights</w:t>
      </w:r>
      <w:proofErr w:type="spellEnd"/>
      <w:r w:rsidRPr="001C0670">
        <w:rPr>
          <w:lang w:val="it-IT"/>
        </w:rPr>
        <w:t xml:space="preserve"> for Clan </w:t>
      </w:r>
      <w:proofErr w:type="spellStart"/>
      <w:r w:rsidRPr="001C0670">
        <w:rPr>
          <w:lang w:val="it-IT"/>
        </w:rPr>
        <w:t>Seirei</w:t>
      </w:r>
      <w:proofErr w:type="spellEnd"/>
    </w:p>
    <w:p w14:paraId="183EFB1A" w14:textId="0982C4F4" w:rsidR="007104F1" w:rsidRPr="001C0670" w:rsidRDefault="00CD2C7C" w:rsidP="001C0670">
      <w:pPr>
        <w:rPr>
          <w:lang w:val="it-IT"/>
        </w:rPr>
      </w:pPr>
      <w:r>
        <w:rPr>
          <w:lang w:val="it-IT"/>
        </w:rPr>
        <w:t>&lt;Combatte per il Cla</w:t>
      </w:r>
      <w:r w:rsidR="007104F1">
        <w:rPr>
          <w:lang w:val="it-IT"/>
        </w:rPr>
        <w:t xml:space="preserve">n </w:t>
      </w:r>
      <w:proofErr w:type="spellStart"/>
      <w:r w:rsidR="007104F1">
        <w:rPr>
          <w:lang w:val="it-IT"/>
        </w:rPr>
        <w:t>Seirei</w:t>
      </w:r>
      <w:proofErr w:type="spellEnd"/>
      <w:r w:rsidR="007104F1">
        <w:rPr>
          <w:lang w:val="it-IT"/>
        </w:rPr>
        <w:t>&gt;</w:t>
      </w:r>
    </w:p>
    <w:p w14:paraId="4333CA52" w14:textId="77777777" w:rsidR="001C0670" w:rsidRDefault="001C0670" w:rsidP="001C0670">
      <w:pPr>
        <w:rPr>
          <w:lang w:val="it-IT"/>
        </w:rPr>
      </w:pPr>
      <w:r w:rsidRPr="001C0670">
        <w:rPr>
          <w:lang w:val="it-IT"/>
        </w:rPr>
        <w:t xml:space="preserve">Favorite </w:t>
      </w:r>
      <w:proofErr w:type="spellStart"/>
      <w:r w:rsidRPr="001C0670">
        <w:rPr>
          <w:lang w:val="it-IT"/>
        </w:rPr>
        <w:t>possession</w:t>
      </w:r>
      <w:proofErr w:type="spellEnd"/>
      <w:r w:rsidRPr="001C0670">
        <w:rPr>
          <w:lang w:val="it-IT"/>
        </w:rPr>
        <w:t xml:space="preserve">: </w:t>
      </w:r>
      <w:proofErr w:type="spellStart"/>
      <w:r w:rsidRPr="001C0670">
        <w:rPr>
          <w:lang w:val="it-IT"/>
        </w:rPr>
        <w:t>Lighter</w:t>
      </w:r>
      <w:proofErr w:type="spellEnd"/>
    </w:p>
    <w:p w14:paraId="34E57645" w14:textId="77777777" w:rsidR="007104F1" w:rsidRPr="001C0670" w:rsidRDefault="007104F1" w:rsidP="001C0670">
      <w:pPr>
        <w:rPr>
          <w:lang w:val="it-IT"/>
        </w:rPr>
      </w:pPr>
      <w:r>
        <w:rPr>
          <w:lang w:val="it-IT"/>
        </w:rPr>
        <w:t>&lt;Oggetto preferito: accendino&gt;</w:t>
      </w:r>
    </w:p>
    <w:p w14:paraId="61F6FDAC" w14:textId="77777777" w:rsidR="001C0670" w:rsidRPr="00472D8D" w:rsidRDefault="001C0670" w:rsidP="001C0670">
      <w:pPr>
        <w:rPr>
          <w:lang w:val="it-IT"/>
        </w:rPr>
      </w:pPr>
      <w:proofErr w:type="spellStart"/>
      <w:r w:rsidRPr="00472D8D">
        <w:rPr>
          <w:lang w:val="it-IT"/>
        </w:rPr>
        <w:t>Favorite</w:t>
      </w:r>
      <w:proofErr w:type="spellEnd"/>
      <w:r w:rsidRPr="00472D8D">
        <w:rPr>
          <w:lang w:val="it-IT"/>
        </w:rPr>
        <w:t xml:space="preserve"> city: New York</w:t>
      </w:r>
    </w:p>
    <w:p w14:paraId="5B6E89B2" w14:textId="77777777" w:rsidR="007104F1" w:rsidRPr="00472D8D" w:rsidRDefault="007104F1" w:rsidP="001C0670">
      <w:pPr>
        <w:rPr>
          <w:lang w:val="it-IT"/>
        </w:rPr>
      </w:pPr>
      <w:r w:rsidRPr="00472D8D">
        <w:rPr>
          <w:lang w:val="it-IT"/>
        </w:rPr>
        <w:t>&lt;</w:t>
      </w:r>
      <w:proofErr w:type="spellStart"/>
      <w:r w:rsidRPr="00472D8D">
        <w:rPr>
          <w:lang w:val="it-IT"/>
        </w:rPr>
        <w:t>Città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preferita</w:t>
      </w:r>
      <w:proofErr w:type="spellEnd"/>
      <w:r w:rsidRPr="00472D8D">
        <w:rPr>
          <w:lang w:val="it-IT"/>
        </w:rPr>
        <w:t>: New York&gt;</w:t>
      </w:r>
    </w:p>
    <w:p w14:paraId="3AA5662E" w14:textId="77777777" w:rsidR="001C0670" w:rsidRDefault="001C0670" w:rsidP="001C0670">
      <w:pPr>
        <w:rPr>
          <w:lang w:val="it-IT"/>
        </w:rPr>
      </w:pPr>
      <w:proofErr w:type="spellStart"/>
      <w:r w:rsidRPr="001C0670">
        <w:rPr>
          <w:lang w:val="it-IT"/>
        </w:rPr>
        <w:t>Pet</w:t>
      </w:r>
      <w:proofErr w:type="spellEnd"/>
      <w:r w:rsidRPr="001C0670">
        <w:rPr>
          <w:lang w:val="it-IT"/>
        </w:rPr>
        <w:t xml:space="preserve"> </w:t>
      </w:r>
      <w:proofErr w:type="spellStart"/>
      <w:r w:rsidRPr="001C0670">
        <w:rPr>
          <w:lang w:val="it-IT"/>
        </w:rPr>
        <w:t>peeve</w:t>
      </w:r>
      <w:proofErr w:type="spellEnd"/>
      <w:r w:rsidRPr="001C0670">
        <w:rPr>
          <w:lang w:val="it-IT"/>
        </w:rPr>
        <w:t xml:space="preserve">: </w:t>
      </w:r>
      <w:proofErr w:type="spellStart"/>
      <w:r w:rsidRPr="001C0670">
        <w:rPr>
          <w:lang w:val="it-IT"/>
        </w:rPr>
        <w:t>Rashness</w:t>
      </w:r>
      <w:proofErr w:type="spellEnd"/>
    </w:p>
    <w:p w14:paraId="764DB77E" w14:textId="77777777" w:rsidR="007104F1" w:rsidRPr="001C0670" w:rsidRDefault="001D26F9" w:rsidP="001C0670">
      <w:pPr>
        <w:rPr>
          <w:lang w:val="it-IT"/>
        </w:rPr>
      </w:pPr>
      <w:r>
        <w:rPr>
          <w:lang w:val="it-IT"/>
        </w:rPr>
        <w:t>&lt;Odia</w:t>
      </w:r>
      <w:r w:rsidR="007104F1">
        <w:rPr>
          <w:lang w:val="it-IT"/>
        </w:rPr>
        <w:t>: imprudenza&gt;</w:t>
      </w:r>
    </w:p>
    <w:p w14:paraId="1E85533D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Despite his intimidating appearance, Dominic prefers to keep to himself. A man of few words, he rarely offers any insight into his thoughts, but his silence suggests a deep conflict going on beneath the surface.</w:t>
      </w:r>
    </w:p>
    <w:p w14:paraId="7BD70560" w14:textId="756CBE84" w:rsidR="001C0670" w:rsidRDefault="001D26F9" w:rsidP="001C0670">
      <w:pPr>
        <w:rPr>
          <w:lang w:val="it-IT"/>
        </w:rPr>
      </w:pPr>
      <w:r>
        <w:rPr>
          <w:lang w:val="it-IT"/>
        </w:rPr>
        <w:t xml:space="preserve">&lt;Nonostante il suo aspetto minaccioso, </w:t>
      </w:r>
      <w:proofErr w:type="spellStart"/>
      <w:r>
        <w:rPr>
          <w:lang w:val="it-IT"/>
        </w:rPr>
        <w:t>Dominic</w:t>
      </w:r>
      <w:proofErr w:type="spellEnd"/>
      <w:r>
        <w:rPr>
          <w:lang w:val="it-IT"/>
        </w:rPr>
        <w:t xml:space="preserve"> preferisce stare sulle sue. Un uomo di poche parole, raramente </w:t>
      </w:r>
      <w:r w:rsidR="00CD2C7C">
        <w:rPr>
          <w:lang w:val="it-IT"/>
        </w:rPr>
        <w:t>apre uno spiraglio</w:t>
      </w:r>
      <w:r>
        <w:rPr>
          <w:lang w:val="it-IT"/>
        </w:rPr>
        <w:t xml:space="preserve"> sui suoi pensieri, ma il suo silenzio suggerisce un profondo conflitto interiore.&gt;</w:t>
      </w:r>
    </w:p>
    <w:p w14:paraId="458E8B44" w14:textId="77777777" w:rsidR="001566AF" w:rsidRPr="001C0670" w:rsidRDefault="001566AF" w:rsidP="001C0670">
      <w:pPr>
        <w:rPr>
          <w:lang w:val="it-IT"/>
        </w:rPr>
      </w:pPr>
    </w:p>
    <w:p w14:paraId="02F63940" w14:textId="08819981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Isaac</w:t>
      </w:r>
    </w:p>
    <w:p w14:paraId="6EEAAF9E" w14:textId="0FFA4599" w:rsidR="001566AF" w:rsidRPr="00472D8D" w:rsidRDefault="001566AF" w:rsidP="001C0670">
      <w:pPr>
        <w:rPr>
          <w:lang w:val="it-IT"/>
        </w:rPr>
      </w:pPr>
      <w:r w:rsidRPr="00472D8D">
        <w:rPr>
          <w:lang w:val="it-IT"/>
        </w:rPr>
        <w:t>&lt;Isaac&gt;</w:t>
      </w:r>
    </w:p>
    <w:p w14:paraId="3AFF0C04" w14:textId="0F4CA71F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lastRenderedPageBreak/>
        <w:t>Age: 27</w:t>
      </w:r>
    </w:p>
    <w:p w14:paraId="0AB40E02" w14:textId="2032FD35" w:rsidR="001566AF" w:rsidRPr="00472D8D" w:rsidRDefault="001566AF" w:rsidP="001C0670">
      <w:pPr>
        <w:rPr>
          <w:lang w:val="it-IT"/>
        </w:rPr>
      </w:pPr>
      <w:r w:rsidRPr="00472D8D">
        <w:rPr>
          <w:lang w:val="it-IT"/>
        </w:rPr>
        <w:t>&lt;</w:t>
      </w:r>
      <w:proofErr w:type="spellStart"/>
      <w:r w:rsidRPr="00472D8D">
        <w:rPr>
          <w:lang w:val="it-IT"/>
        </w:rPr>
        <w:t>Età</w:t>
      </w:r>
      <w:proofErr w:type="spellEnd"/>
      <w:r w:rsidRPr="00472D8D">
        <w:rPr>
          <w:lang w:val="it-IT"/>
        </w:rPr>
        <w:t xml:space="preserve">: 27 </w:t>
      </w:r>
      <w:proofErr w:type="spellStart"/>
      <w:r w:rsidRPr="00472D8D">
        <w:rPr>
          <w:lang w:val="it-IT"/>
        </w:rPr>
        <w:t>anni</w:t>
      </w:r>
      <w:proofErr w:type="spellEnd"/>
      <w:r w:rsidRPr="00472D8D">
        <w:rPr>
          <w:lang w:val="it-IT"/>
        </w:rPr>
        <w:t>&gt;</w:t>
      </w:r>
    </w:p>
    <w:p w14:paraId="657CBF08" w14:textId="5F289406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Height: 6'1</w:t>
      </w:r>
    </w:p>
    <w:p w14:paraId="32C385BE" w14:textId="4FE6F06E" w:rsidR="001566AF" w:rsidRPr="00085A4F" w:rsidRDefault="00CD2C7C" w:rsidP="001C0670">
      <w:pPr>
        <w:rPr>
          <w:lang w:val="it-IT"/>
        </w:rPr>
      </w:pPr>
      <w:r>
        <w:rPr>
          <w:lang w:val="it-IT"/>
        </w:rPr>
        <w:t>&lt;Altezza: 1,85</w:t>
      </w:r>
      <w:r w:rsidR="001566AF" w:rsidRPr="00085A4F">
        <w:rPr>
          <w:lang w:val="it-IT"/>
        </w:rPr>
        <w:t>&gt;</w:t>
      </w:r>
    </w:p>
    <w:p w14:paraId="7DB994FB" w14:textId="0CFB5C1E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Race: Human</w:t>
      </w:r>
    </w:p>
    <w:p w14:paraId="220997DC" w14:textId="7FBFA247" w:rsidR="001566AF" w:rsidRPr="00085A4F" w:rsidRDefault="001566AF" w:rsidP="001C0670">
      <w:pPr>
        <w:rPr>
          <w:lang w:val="it-IT"/>
        </w:rPr>
      </w:pPr>
      <w:r w:rsidRPr="00085A4F">
        <w:rPr>
          <w:lang w:val="it-IT"/>
        </w:rPr>
        <w:t xml:space="preserve">&lt;Razza: </w:t>
      </w:r>
      <w:r w:rsidR="00464A76" w:rsidRPr="00085A4F">
        <w:rPr>
          <w:lang w:val="it-IT"/>
        </w:rPr>
        <w:t>Umano&gt;</w:t>
      </w:r>
    </w:p>
    <w:p w14:paraId="539563C8" w14:textId="75C17FF1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Charming, elegant, crafty</w:t>
      </w:r>
    </w:p>
    <w:p w14:paraId="1B562E06" w14:textId="17175BFB" w:rsidR="00464A76" w:rsidRPr="00472D8D" w:rsidRDefault="00464A76" w:rsidP="001C0670">
      <w:pPr>
        <w:rPr>
          <w:lang w:val="it-IT"/>
        </w:rPr>
      </w:pPr>
      <w:r w:rsidRPr="00472D8D">
        <w:rPr>
          <w:lang w:val="it-IT"/>
        </w:rPr>
        <w:t>&lt;</w:t>
      </w:r>
      <w:proofErr w:type="spellStart"/>
      <w:r w:rsidRPr="00472D8D">
        <w:rPr>
          <w:lang w:val="it-IT"/>
        </w:rPr>
        <w:t>Carismatico</w:t>
      </w:r>
      <w:proofErr w:type="spellEnd"/>
      <w:r w:rsidRPr="00472D8D">
        <w:rPr>
          <w:lang w:val="it-IT"/>
        </w:rPr>
        <w:t xml:space="preserve">, </w:t>
      </w:r>
      <w:proofErr w:type="spellStart"/>
      <w:r w:rsidRPr="00472D8D">
        <w:rPr>
          <w:lang w:val="it-IT"/>
        </w:rPr>
        <w:t>elegante</w:t>
      </w:r>
      <w:proofErr w:type="spellEnd"/>
      <w:r w:rsidRPr="00472D8D">
        <w:rPr>
          <w:lang w:val="it-IT"/>
        </w:rPr>
        <w:t xml:space="preserve">, </w:t>
      </w:r>
      <w:proofErr w:type="spellStart"/>
      <w:r w:rsidRPr="00472D8D">
        <w:rPr>
          <w:lang w:val="it-IT"/>
        </w:rPr>
        <w:t>astuto</w:t>
      </w:r>
      <w:proofErr w:type="spellEnd"/>
      <w:r w:rsidRPr="00472D8D">
        <w:rPr>
          <w:lang w:val="it-IT"/>
        </w:rPr>
        <w:t>&gt;</w:t>
      </w:r>
    </w:p>
    <w:p w14:paraId="2521E093" w14:textId="27381D83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 xml:space="preserve">Information/weapons </w:t>
      </w:r>
      <w:proofErr w:type="spellStart"/>
      <w:r w:rsidR="00520038" w:rsidRPr="00472D8D">
        <w:rPr>
          <w:lang w:val="it-IT"/>
        </w:rPr>
        <w:t>bróker</w:t>
      </w:r>
      <w:proofErr w:type="spellEnd"/>
    </w:p>
    <w:p w14:paraId="79D85221" w14:textId="13099E42" w:rsidR="00520038" w:rsidRPr="00520038" w:rsidRDefault="00520038" w:rsidP="001C0670">
      <w:pPr>
        <w:rPr>
          <w:lang w:val="it-IT"/>
        </w:rPr>
      </w:pPr>
      <w:r w:rsidRPr="00520038">
        <w:rPr>
          <w:lang w:val="it-IT"/>
        </w:rPr>
        <w:t>&lt;Broker di informazioni/armi&gt;</w:t>
      </w:r>
    </w:p>
    <w:p w14:paraId="1FB136FA" w14:textId="73090B29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Neutral</w:t>
      </w:r>
      <w:proofErr w:type="spellEnd"/>
      <w:r w:rsidRPr="00085A4F">
        <w:rPr>
          <w:lang w:val="it-IT"/>
        </w:rPr>
        <w:t xml:space="preserve"> to </w:t>
      </w:r>
      <w:proofErr w:type="spellStart"/>
      <w:r w:rsidRPr="00085A4F">
        <w:rPr>
          <w:lang w:val="it-IT"/>
        </w:rPr>
        <w:t>clans</w:t>
      </w:r>
      <w:proofErr w:type="spellEnd"/>
    </w:p>
    <w:p w14:paraId="3CFE2525" w14:textId="70D3E6DA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&lt;Neutrale ai clan&gt;</w:t>
      </w:r>
    </w:p>
    <w:p w14:paraId="6C96EAE9" w14:textId="0C4C2013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flavor</w:t>
      </w:r>
      <w:proofErr w:type="spellEnd"/>
      <w:r w:rsidRPr="00085A4F">
        <w:rPr>
          <w:lang w:val="it-IT"/>
        </w:rPr>
        <w:t>: Coffee</w:t>
      </w:r>
    </w:p>
    <w:p w14:paraId="5F773B83" w14:textId="69A27936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&lt;Sapore preferito</w:t>
      </w:r>
      <w:r w:rsidR="00CD2C7C">
        <w:rPr>
          <w:lang w:val="it-IT"/>
        </w:rPr>
        <w:t>:</w:t>
      </w:r>
      <w:r w:rsidRPr="00085A4F">
        <w:rPr>
          <w:lang w:val="it-IT"/>
        </w:rPr>
        <w:t xml:space="preserve"> caffè&gt; </w:t>
      </w:r>
    </w:p>
    <w:p w14:paraId="74BEE188" w14:textId="6613D283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animal</w:t>
      </w:r>
      <w:proofErr w:type="spellEnd"/>
      <w:r w:rsidRPr="00085A4F">
        <w:rPr>
          <w:lang w:val="it-IT"/>
        </w:rPr>
        <w:t>: Crow</w:t>
      </w:r>
    </w:p>
    <w:p w14:paraId="217FDE9B" w14:textId="4C854ABC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&lt;Animale preferito: corvo&gt;</w:t>
      </w:r>
    </w:p>
    <w:p w14:paraId="59DF0608" w14:textId="3090EE48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Pet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peeve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Bad</w:t>
      </w:r>
      <w:proofErr w:type="spellEnd"/>
      <w:r w:rsidRPr="00085A4F">
        <w:rPr>
          <w:lang w:val="it-IT"/>
        </w:rPr>
        <w:t xml:space="preserve"> coffee</w:t>
      </w:r>
    </w:p>
    <w:p w14:paraId="43120DC8" w14:textId="2A3263F3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&lt;Odia: caffè scadente&gt;</w:t>
      </w:r>
    </w:p>
    <w:p w14:paraId="5BF742D6" w14:textId="6A313A24" w:rsidR="001C0670" w:rsidRDefault="001C0670" w:rsidP="001C0670">
      <w:r>
        <w:t xml:space="preserve">Isaac </w:t>
      </w:r>
      <w:proofErr w:type="spellStart"/>
      <w:r>
        <w:t>reeks</w:t>
      </w:r>
      <w:proofErr w:type="spellEnd"/>
      <w:r>
        <w:t xml:space="preserve"> of "</w:t>
      </w:r>
      <w:proofErr w:type="spellStart"/>
      <w:r>
        <w:t>unscrupulous</w:t>
      </w:r>
      <w:proofErr w:type="spellEnd"/>
      <w:r>
        <w:t xml:space="preserve"> </w:t>
      </w:r>
      <w:proofErr w:type="spellStart"/>
      <w:r>
        <w:t>businessman</w:t>
      </w:r>
      <w:proofErr w:type="spellEnd"/>
      <w:r>
        <w:t xml:space="preserve">," and </w:t>
      </w:r>
      <w:proofErr w:type="spellStart"/>
      <w:r>
        <w:t>makes</w:t>
      </w:r>
      <w:proofErr w:type="spellEnd"/>
      <w:r>
        <w:t xml:space="preserve"> no </w:t>
      </w:r>
      <w:proofErr w:type="spellStart"/>
      <w:r>
        <w:t>effort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place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rough, </w:t>
      </w:r>
      <w:proofErr w:type="spellStart"/>
      <w:r>
        <w:t>unrefined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San </w:t>
      </w:r>
      <w:proofErr w:type="spellStart"/>
      <w:r>
        <w:t>Fran's</w:t>
      </w:r>
      <w:proofErr w:type="spellEnd"/>
      <w:r>
        <w:t xml:space="preserve"> </w:t>
      </w:r>
      <w:proofErr w:type="spellStart"/>
      <w:r>
        <w:t>seedy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he </w:t>
      </w:r>
      <w:proofErr w:type="spellStart"/>
      <w:r>
        <w:t>keeps</w:t>
      </w:r>
      <w:proofErr w:type="spellEnd"/>
      <w:r>
        <w:t>.</w:t>
      </w:r>
    </w:p>
    <w:p w14:paraId="7D906140" w14:textId="61ADAB44" w:rsidR="00520038" w:rsidRPr="00520038" w:rsidRDefault="00CD2C7C" w:rsidP="001C0670">
      <w:pPr>
        <w:rPr>
          <w:lang w:val="it-IT"/>
        </w:rPr>
      </w:pPr>
      <w:r>
        <w:rPr>
          <w:lang w:val="it-IT"/>
        </w:rPr>
        <w:t>&lt;Isaac puzza</w:t>
      </w:r>
      <w:r w:rsidR="00520038" w:rsidRPr="00520038">
        <w:rPr>
          <w:lang w:val="it-IT"/>
        </w:rPr>
        <w:t xml:space="preserve"> di “uomo d’affari senza scrupoli” e non cerca di nasconderlo. </w:t>
      </w:r>
      <w:r w:rsidR="00520038">
        <w:rPr>
          <w:lang w:val="it-IT"/>
        </w:rPr>
        <w:t xml:space="preserve">Sembra molto fuori posto fra la gente rozza e grossolana che gira per le zone più squallide di San </w:t>
      </w:r>
      <w:proofErr w:type="spellStart"/>
      <w:r w:rsidR="00520038">
        <w:rPr>
          <w:lang w:val="it-IT"/>
        </w:rPr>
        <w:t>Fran</w:t>
      </w:r>
      <w:proofErr w:type="spellEnd"/>
      <w:r w:rsidR="00520038">
        <w:rPr>
          <w:lang w:val="it-IT"/>
        </w:rPr>
        <w:t>, anche se c’è un buon motivo per cui ha scelto questo genere di compagnia. &gt;</w:t>
      </w:r>
    </w:p>
    <w:p w14:paraId="37CBF518" w14:textId="77777777" w:rsidR="001C0670" w:rsidRPr="00520038" w:rsidRDefault="001C0670" w:rsidP="001C0670">
      <w:pPr>
        <w:rPr>
          <w:lang w:val="it-IT"/>
        </w:rPr>
      </w:pPr>
    </w:p>
    <w:p w14:paraId="26865C08" w14:textId="1069D2C9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Rex</w:t>
      </w:r>
    </w:p>
    <w:p w14:paraId="429389DB" w14:textId="2207C9F9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&lt;Rex&gt;</w:t>
      </w:r>
    </w:p>
    <w:p w14:paraId="0B856F3C" w14:textId="1FDC0BEF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Age: 21</w:t>
      </w:r>
    </w:p>
    <w:p w14:paraId="57C28552" w14:textId="59B1FD17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&lt;Età: 21&gt;</w:t>
      </w:r>
    </w:p>
    <w:p w14:paraId="1908F97C" w14:textId="1C473F9D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Height</w:t>
      </w:r>
      <w:proofErr w:type="spellEnd"/>
      <w:r w:rsidRPr="00085A4F">
        <w:rPr>
          <w:lang w:val="it-IT"/>
        </w:rPr>
        <w:t>: 5'10</w:t>
      </w:r>
    </w:p>
    <w:p w14:paraId="74601EDB" w14:textId="7FCFAE04" w:rsidR="00520038" w:rsidRPr="00085A4F" w:rsidRDefault="00CD2C7C" w:rsidP="001C0670">
      <w:pPr>
        <w:rPr>
          <w:lang w:val="it-IT"/>
        </w:rPr>
      </w:pPr>
      <w:r>
        <w:rPr>
          <w:lang w:val="it-IT"/>
        </w:rPr>
        <w:t>&lt;Altezza: 1,55</w:t>
      </w:r>
      <w:r w:rsidR="00520038" w:rsidRPr="00085A4F">
        <w:rPr>
          <w:lang w:val="it-IT"/>
        </w:rPr>
        <w:t>&gt;</w:t>
      </w:r>
    </w:p>
    <w:p w14:paraId="0857D5BA" w14:textId="086F94C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Race: Vampire</w:t>
      </w:r>
    </w:p>
    <w:p w14:paraId="3BAB4DAA" w14:textId="38ADE3B1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&lt;Razza: vampiro&gt;</w:t>
      </w:r>
    </w:p>
    <w:p w14:paraId="2CAF0595" w14:textId="0204CB75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Rebel</w:t>
      </w:r>
      <w:proofErr w:type="spellEnd"/>
      <w:r w:rsidRPr="00085A4F">
        <w:rPr>
          <w:lang w:val="it-IT"/>
        </w:rPr>
        <w:t>, impulsive, punk</w:t>
      </w:r>
    </w:p>
    <w:p w14:paraId="0CFDE5EE" w14:textId="706CD778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&lt;Ribelle, impulsivo, punk&gt;</w:t>
      </w:r>
    </w:p>
    <w:p w14:paraId="5175E3C5" w14:textId="1A930903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Hunter, fighter</w:t>
      </w:r>
    </w:p>
    <w:p w14:paraId="15CD79A8" w14:textId="3C02A422" w:rsidR="00520038" w:rsidRPr="00472D8D" w:rsidRDefault="00520038" w:rsidP="001C0670">
      <w:pPr>
        <w:rPr>
          <w:lang w:val="it-IT"/>
        </w:rPr>
      </w:pPr>
      <w:r w:rsidRPr="00472D8D">
        <w:rPr>
          <w:lang w:val="it-IT"/>
        </w:rPr>
        <w:t xml:space="preserve">&lt;Cacciatore, </w:t>
      </w:r>
      <w:proofErr w:type="spellStart"/>
      <w:r w:rsidRPr="00472D8D">
        <w:rPr>
          <w:lang w:val="it-IT"/>
        </w:rPr>
        <w:t>combattente</w:t>
      </w:r>
      <w:proofErr w:type="spellEnd"/>
      <w:r w:rsidRPr="00472D8D">
        <w:rPr>
          <w:lang w:val="it-IT"/>
        </w:rPr>
        <w:t>&gt;</w:t>
      </w:r>
    </w:p>
    <w:p w14:paraId="32AFD0B6" w14:textId="4C5F7362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 xml:space="preserve">Part of Clan </w:t>
      </w:r>
      <w:proofErr w:type="spellStart"/>
      <w:r w:rsidRPr="00472D8D">
        <w:rPr>
          <w:lang w:val="it-IT"/>
        </w:rPr>
        <w:t>Helgen</w:t>
      </w:r>
      <w:proofErr w:type="spellEnd"/>
    </w:p>
    <w:p w14:paraId="04DA57F0" w14:textId="025B5B4A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 xml:space="preserve">&lt;Parte del Clan </w:t>
      </w:r>
      <w:proofErr w:type="spellStart"/>
      <w:r w:rsidRPr="00085A4F">
        <w:rPr>
          <w:lang w:val="it-IT"/>
        </w:rPr>
        <w:t>Helgen</w:t>
      </w:r>
      <w:proofErr w:type="spellEnd"/>
      <w:r w:rsidRPr="00085A4F">
        <w:rPr>
          <w:lang w:val="it-IT"/>
        </w:rPr>
        <w:t>&gt;</w:t>
      </w:r>
    </w:p>
    <w:p w14:paraId="1DE6AF49" w14:textId="05C9DD2F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weapon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Fists</w:t>
      </w:r>
      <w:proofErr w:type="spellEnd"/>
    </w:p>
    <w:p w14:paraId="2C370981" w14:textId="7B054CCC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&lt;Arma preferita: pugni&gt;</w:t>
      </w:r>
    </w:p>
    <w:p w14:paraId="35DF3CD7" w14:textId="15601BE2" w:rsidR="001C0670" w:rsidRPr="00472D8D" w:rsidRDefault="001C0670" w:rsidP="001C0670">
      <w:pPr>
        <w:rPr>
          <w:lang w:val="it-IT"/>
        </w:rPr>
      </w:pPr>
      <w:proofErr w:type="spellStart"/>
      <w:r w:rsidRPr="00472D8D">
        <w:rPr>
          <w:lang w:val="it-IT"/>
        </w:rPr>
        <w:t>Favorite</w:t>
      </w:r>
      <w:proofErr w:type="spellEnd"/>
      <w:r w:rsidRPr="00472D8D">
        <w:rPr>
          <w:lang w:val="it-IT"/>
        </w:rPr>
        <w:t xml:space="preserve"> clothes: Leather</w:t>
      </w:r>
    </w:p>
    <w:p w14:paraId="231A64A0" w14:textId="0AD5B849" w:rsidR="00520038" w:rsidRPr="00472D8D" w:rsidRDefault="00520038" w:rsidP="001C0670">
      <w:pPr>
        <w:rPr>
          <w:lang w:val="it-IT"/>
        </w:rPr>
      </w:pPr>
      <w:r w:rsidRPr="00472D8D">
        <w:rPr>
          <w:lang w:val="it-IT"/>
        </w:rPr>
        <w:t>&lt;</w:t>
      </w:r>
      <w:proofErr w:type="spellStart"/>
      <w:r w:rsidRPr="00472D8D">
        <w:rPr>
          <w:lang w:val="it-IT"/>
        </w:rPr>
        <w:t>Abiti</w:t>
      </w:r>
      <w:proofErr w:type="spellEnd"/>
      <w:r w:rsidRPr="00472D8D">
        <w:rPr>
          <w:lang w:val="it-IT"/>
        </w:rPr>
        <w:t xml:space="preserve"> </w:t>
      </w:r>
      <w:proofErr w:type="spellStart"/>
      <w:r w:rsidRPr="00472D8D">
        <w:rPr>
          <w:lang w:val="it-IT"/>
        </w:rPr>
        <w:t>preferiti</w:t>
      </w:r>
      <w:proofErr w:type="spellEnd"/>
      <w:r w:rsidRPr="00472D8D">
        <w:rPr>
          <w:lang w:val="it-IT"/>
        </w:rPr>
        <w:t xml:space="preserve">: </w:t>
      </w:r>
      <w:proofErr w:type="spellStart"/>
      <w:r w:rsidRPr="00472D8D">
        <w:rPr>
          <w:lang w:val="it-IT"/>
        </w:rPr>
        <w:t>pelle</w:t>
      </w:r>
      <w:proofErr w:type="spellEnd"/>
      <w:r w:rsidRPr="00472D8D">
        <w:rPr>
          <w:lang w:val="it-IT"/>
        </w:rPr>
        <w:t>&gt;</w:t>
      </w:r>
    </w:p>
    <w:p w14:paraId="502DDC38" w14:textId="440B6D29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>Pet peeve: Authority</w:t>
      </w:r>
    </w:p>
    <w:p w14:paraId="056790EB" w14:textId="68604404" w:rsidR="00520038" w:rsidRPr="00472D8D" w:rsidRDefault="00520038" w:rsidP="001C0670">
      <w:pPr>
        <w:rPr>
          <w:lang w:val="it-IT"/>
        </w:rPr>
      </w:pPr>
      <w:r w:rsidRPr="00472D8D">
        <w:rPr>
          <w:lang w:val="it-IT"/>
        </w:rPr>
        <w:t xml:space="preserve">&lt;Odia: </w:t>
      </w:r>
      <w:proofErr w:type="spellStart"/>
      <w:r w:rsidRPr="00472D8D">
        <w:rPr>
          <w:lang w:val="it-IT"/>
        </w:rPr>
        <w:t>autorità</w:t>
      </w:r>
      <w:proofErr w:type="spellEnd"/>
      <w:r w:rsidRPr="00472D8D">
        <w:rPr>
          <w:lang w:val="it-IT"/>
        </w:rPr>
        <w:t>&gt;</w:t>
      </w:r>
    </w:p>
    <w:p w14:paraId="0A664190" w14:textId="77777777" w:rsidR="001C0670" w:rsidRPr="00472D8D" w:rsidRDefault="001C0670" w:rsidP="001C0670">
      <w:pPr>
        <w:rPr>
          <w:lang w:val="it-IT"/>
        </w:rPr>
      </w:pPr>
      <w:r w:rsidRPr="00472D8D">
        <w:rPr>
          <w:lang w:val="it-IT"/>
        </w:rPr>
        <w:t xml:space="preserve">Wild, impulsive, bloodthirsty, and Dominic's polar opposite, Rex wears his </w:t>
      </w:r>
      <w:proofErr w:type="spellStart"/>
      <w:r w:rsidRPr="00472D8D">
        <w:rPr>
          <w:lang w:val="it-IT"/>
        </w:rPr>
        <w:t>vampiric</w:t>
      </w:r>
      <w:proofErr w:type="spellEnd"/>
      <w:r w:rsidRPr="00472D8D">
        <w:rPr>
          <w:lang w:val="it-IT"/>
        </w:rPr>
        <w:t xml:space="preserve"> nature like a badge of pride. It's a wonder he's lived as long as he has, considering his reckless nature and insatiable appetite.</w:t>
      </w:r>
    </w:p>
    <w:p w14:paraId="0FEDF666" w14:textId="05310AE1" w:rsidR="001C0670" w:rsidRPr="00520038" w:rsidRDefault="00520038" w:rsidP="001C0670">
      <w:pPr>
        <w:rPr>
          <w:lang w:val="it-IT"/>
        </w:rPr>
      </w:pPr>
      <w:r w:rsidRPr="00520038">
        <w:rPr>
          <w:lang w:val="it-IT"/>
        </w:rPr>
        <w:t xml:space="preserve">&lt;Selvaggio, impulsivo, assetato di sangue e </w:t>
      </w:r>
      <w:r>
        <w:rPr>
          <w:lang w:val="it-IT"/>
        </w:rPr>
        <w:t xml:space="preserve">l’esatto opposto di </w:t>
      </w:r>
      <w:proofErr w:type="spellStart"/>
      <w:r>
        <w:rPr>
          <w:lang w:val="it-IT"/>
        </w:rPr>
        <w:t>Dominic</w:t>
      </w:r>
      <w:proofErr w:type="spellEnd"/>
      <w:r>
        <w:rPr>
          <w:lang w:val="it-IT"/>
        </w:rPr>
        <w:t xml:space="preserve">, Rex sfoggia </w:t>
      </w:r>
      <w:r w:rsidR="00EA4B49">
        <w:rPr>
          <w:lang w:val="it-IT"/>
        </w:rPr>
        <w:t xml:space="preserve">orgoglioso </w:t>
      </w:r>
      <w:r>
        <w:rPr>
          <w:lang w:val="it-IT"/>
        </w:rPr>
        <w:t xml:space="preserve">la sua natura vampiresca come un </w:t>
      </w:r>
      <w:r w:rsidR="00EA4B49">
        <w:rPr>
          <w:lang w:val="it-IT"/>
        </w:rPr>
        <w:t>vessillo. È un miracolo che sia ancora vivo, considerata la sua natura spericolata e il suo insaziabile appetito.&gt;</w:t>
      </w:r>
    </w:p>
    <w:p w14:paraId="19E5491E" w14:textId="77777777" w:rsidR="00EA4B49" w:rsidRPr="00085A4F" w:rsidRDefault="00EA4B49" w:rsidP="001C0670">
      <w:pPr>
        <w:rPr>
          <w:lang w:val="it-IT"/>
        </w:rPr>
      </w:pPr>
    </w:p>
    <w:p w14:paraId="37126CAA" w14:textId="46C80FFB" w:rsidR="00E66D43" w:rsidRDefault="001C0670" w:rsidP="001C0670">
      <w:proofErr w:type="spellStart"/>
      <w:r>
        <w:t>Other</w:t>
      </w:r>
      <w:proofErr w:type="spellEnd"/>
      <w:r>
        <w:t xml:space="preserve"> </w:t>
      </w:r>
      <w:proofErr w:type="spellStart"/>
      <w:r>
        <w:t>chars</w:t>
      </w:r>
      <w:proofErr w:type="spellEnd"/>
    </w:p>
    <w:p w14:paraId="0419FB69" w14:textId="5DA92C79" w:rsidR="00EA4B49" w:rsidRDefault="00EA4B49" w:rsidP="001C0670">
      <w:r>
        <w:t>&lt;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personaggi</w:t>
      </w:r>
      <w:proofErr w:type="spellEnd"/>
      <w:r>
        <w:t>&gt;</w:t>
      </w:r>
    </w:p>
    <w:sectPr w:rsidR="00EA4B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5-24T19:36:00Z" w:initials="ip">
    <w:p w14:paraId="0B781928" w14:textId="77777777" w:rsidR="001566AF" w:rsidRPr="00085A4F" w:rsidRDefault="001566AF">
      <w:pPr>
        <w:pStyle w:val="Testocommento"/>
        <w:rPr>
          <w:lang w:val="it-IT"/>
        </w:rPr>
      </w:pPr>
      <w:bookmarkStart w:id="2" w:name="_GoBack"/>
      <w:bookmarkEnd w:id="2"/>
      <w:r>
        <w:rPr>
          <w:rStyle w:val="Rimandocommento"/>
        </w:rPr>
        <w:annotationRef/>
      </w:r>
      <w:r w:rsidRPr="00085A4F">
        <w:rPr>
          <w:lang w:val="it-IT"/>
        </w:rPr>
        <w:t>Non ho idee</w:t>
      </w:r>
    </w:p>
  </w:comment>
  <w:comment w:id="1" w:author="francesca perozziello" w:date="2020-06-08T11:18:00Z" w:initials="fp">
    <w:p w14:paraId="3D1881F7" w14:textId="24677AE0" w:rsidR="001D3300" w:rsidRPr="00472D8D" w:rsidRDefault="001D330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72D8D">
        <w:rPr>
          <w:lang w:val="it-IT"/>
        </w:rPr>
        <w:t xml:space="preserve">Ho visto che italiano preferiscono rendere questa definizione in inglese, es. dark romance, dark </w:t>
      </w:r>
      <w:proofErr w:type="spellStart"/>
      <w:r w:rsidRPr="00472D8D">
        <w:rPr>
          <w:lang w:val="it-IT"/>
        </w:rPr>
        <w:t>contemporary</w:t>
      </w:r>
      <w:proofErr w:type="spellEnd"/>
      <w:r w:rsidRPr="00472D8D">
        <w:rPr>
          <w:lang w:val="it-IT"/>
        </w:rPr>
        <w:t xml:space="preserve"> romance...</w:t>
      </w:r>
    </w:p>
  </w:comment>
  <w:comment w:id="3" w:author="ilaria pisanu" w:date="2020-05-24T20:49:00Z" w:initials="ip">
    <w:p w14:paraId="4B2391ED" w14:textId="3D95F664" w:rsidR="00085A4F" w:rsidRPr="00085A4F" w:rsidRDefault="00085A4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5A4F">
        <w:rPr>
          <w:lang w:val="it-IT"/>
        </w:rPr>
        <w:t>L’unica frase semi in i</w:t>
      </w:r>
      <w:r>
        <w:rPr>
          <w:lang w:val="it-IT"/>
        </w:rPr>
        <w:t>taliano della pagina del gioco n</w:t>
      </w:r>
      <w:r w:rsidRPr="00085A4F">
        <w:rPr>
          <w:lang w:val="it-IT"/>
        </w:rPr>
        <w:t xml:space="preserve">el Play </w:t>
      </w:r>
      <w:proofErr w:type="spellStart"/>
      <w:r w:rsidRPr="00085A4F">
        <w:rPr>
          <w:lang w:val="it-IT"/>
        </w:rPr>
        <w:t>store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Android</w:t>
      </w:r>
      <w:proofErr w:type="spellEnd"/>
      <w:r w:rsidRPr="00085A4F">
        <w:rPr>
          <w:lang w:val="it-IT"/>
        </w:rPr>
        <w:t xml:space="preserve"> lo definisce così</w:t>
      </w:r>
    </w:p>
  </w:comment>
  <w:comment w:id="4" w:author="francesca perozziello" w:date="2020-06-08T11:17:00Z" w:initials="fp">
    <w:p w14:paraId="1DB570CA" w14:textId="532E950A" w:rsidR="001D3300" w:rsidRPr="00472D8D" w:rsidRDefault="001D330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72D8D">
        <w:rPr>
          <w:lang w:val="it-IT"/>
        </w:rPr>
        <w:t>Sì, lasciala così. Va benissimo.</w:t>
      </w:r>
    </w:p>
  </w:comment>
  <w:comment w:id="6" w:author="ilaria pisanu" w:date="2020-05-24T20:44:00Z" w:initials="ip">
    <w:p w14:paraId="3E1C1039" w14:textId="141ABD3B" w:rsidR="00EA4B49" w:rsidRPr="00E871E0" w:rsidRDefault="00EA4B49">
      <w:pPr>
        <w:pStyle w:val="Testocommento"/>
        <w:rPr>
          <w:lang w:val="en-GB"/>
        </w:rPr>
      </w:pPr>
      <w:r>
        <w:rPr>
          <w:rStyle w:val="Rimandocommento"/>
        </w:rPr>
        <w:annotationRef/>
      </w:r>
      <w:r w:rsidRPr="00E871E0">
        <w:rPr>
          <w:lang w:val="en-GB"/>
        </w:rPr>
        <w:t xml:space="preserve">How do </w:t>
      </w:r>
      <w:proofErr w:type="spellStart"/>
      <w:r w:rsidRPr="00E871E0">
        <w:rPr>
          <w:lang w:val="en-GB"/>
        </w:rPr>
        <w:t>i</w:t>
      </w:r>
      <w:proofErr w:type="spellEnd"/>
      <w:r w:rsidRPr="00E871E0">
        <w:rPr>
          <w:lang w:val="en-GB"/>
        </w:rPr>
        <w:t xml:space="preserve"> translate this, </w:t>
      </w:r>
      <w:proofErr w:type="spellStart"/>
      <w:r w:rsidRPr="00E871E0">
        <w:rPr>
          <w:lang w:val="en-GB"/>
        </w:rPr>
        <w:t>i</w:t>
      </w:r>
      <w:proofErr w:type="spellEnd"/>
      <w:r w:rsidRPr="00E871E0">
        <w:rPr>
          <w:lang w:val="en-GB"/>
        </w:rPr>
        <w:t xml:space="preserve"> have no </w:t>
      </w:r>
      <w:proofErr w:type="gramStart"/>
      <w:r w:rsidRPr="00E871E0">
        <w:rPr>
          <w:lang w:val="en-GB"/>
        </w:rPr>
        <w:t>idea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781928" w15:done="0"/>
  <w15:commentEx w15:paraId="3D1881F7" w15:paraIdParent="0B781928" w15:done="0"/>
  <w15:commentEx w15:paraId="4B2391ED" w15:done="0"/>
  <w15:commentEx w15:paraId="1DB570CA" w15:paraIdParent="4B2391ED" w15:done="0"/>
  <w15:commentEx w15:paraId="3E1C10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89D08" w16cex:dateUtc="2020-06-08T09:18:00Z"/>
  <w16cex:commentExtensible w16cex:durableId="22889CCE" w16cex:dateUtc="2020-06-08T09:17:00Z"/>
  <w16cex:commentExtensible w16cex:durableId="22889C24" w16cex:dateUtc="2020-06-08T0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781928" w16cid:durableId="228899B6"/>
  <w16cid:commentId w16cid:paraId="3D1881F7" w16cid:durableId="22889D08"/>
  <w16cid:commentId w16cid:paraId="4B2391ED" w16cid:durableId="228899B7"/>
  <w16cid:commentId w16cid:paraId="1DB570CA" w16cid:durableId="22889CCE"/>
  <w16cid:commentId w16cid:paraId="3E1C1039" w16cid:durableId="228899B8"/>
  <w16cid:commentId w16cid:paraId="017638B7" w16cid:durableId="22889C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  <w15:person w15:author="francesca perozziello">
    <w15:presenceInfo w15:providerId="Windows Live" w15:userId="65de84259c216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70"/>
    <w:rsid w:val="00085A4F"/>
    <w:rsid w:val="001566AF"/>
    <w:rsid w:val="001C0670"/>
    <w:rsid w:val="001D26F9"/>
    <w:rsid w:val="001D3300"/>
    <w:rsid w:val="00464A76"/>
    <w:rsid w:val="00472D8D"/>
    <w:rsid w:val="00520038"/>
    <w:rsid w:val="00611196"/>
    <w:rsid w:val="007104F1"/>
    <w:rsid w:val="00864A6E"/>
    <w:rsid w:val="008C45D9"/>
    <w:rsid w:val="00CD2C7C"/>
    <w:rsid w:val="00E66D43"/>
    <w:rsid w:val="00E871E0"/>
    <w:rsid w:val="00EA4B49"/>
    <w:rsid w:val="00EB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248A"/>
  <w15:chartTrackingRefBased/>
  <w15:docId w15:val="{90F27DFC-DAD0-48AE-BFBD-FAE76220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EB32E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B32E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B32EC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B32E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B32EC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32E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32EC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472D8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microsoft.com/office/2016/09/relationships/commentsIds" Target="commentsIds.xml"/><Relationship Id="rId4" Type="http://schemas.openxmlformats.org/officeDocument/2006/relationships/comments" Target="comment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3</cp:revision>
  <dcterms:created xsi:type="dcterms:W3CDTF">2020-06-08T09:20:00Z</dcterms:created>
  <dcterms:modified xsi:type="dcterms:W3CDTF">2020-06-09T08:48:00Z</dcterms:modified>
</cp:coreProperties>
</file>